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9B" w:rsidRPr="00281B41" w:rsidRDefault="0016349C" w:rsidP="00A90984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  <w:r w:rsidRPr="00281B41">
        <w:rPr>
          <w:rFonts w:ascii="標楷體" w:eastAsia="標楷體" w:hAnsi="標楷體" w:hint="eastAsia"/>
          <w:b/>
          <w:szCs w:val="24"/>
        </w:rPr>
        <w:t>分場</w:t>
      </w:r>
      <w:r w:rsidR="00FD6B9B" w:rsidRPr="00281B41">
        <w:rPr>
          <w:rFonts w:ascii="標楷體" w:eastAsia="標楷體" w:hAnsi="標楷體" w:hint="eastAsia"/>
          <w:b/>
          <w:szCs w:val="24"/>
        </w:rPr>
        <w:t>幕綱</w:t>
      </w:r>
    </w:p>
    <w:customXmlInsRangeStart w:id="0" w:author="User" w:date="2019-01-22T13:39:00Z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372808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0"/>
        <w:p w:rsidR="002B285C" w:rsidRDefault="002B285C">
          <w:pPr>
            <w:pStyle w:val="aa"/>
            <w:rPr>
              <w:ins w:id="1" w:author="User" w:date="2019-01-22T13:39:00Z"/>
            </w:rPr>
          </w:pPr>
          <w:ins w:id="2" w:author="User" w:date="2019-01-22T13:39:00Z">
            <w:r>
              <w:rPr>
                <w:lang w:val="zh-TW"/>
              </w:rPr>
              <w:t>內容</w:t>
            </w:r>
          </w:ins>
        </w:p>
        <w:p w:rsidR="002B285C" w:rsidRDefault="002B285C">
          <w:pPr>
            <w:pStyle w:val="2"/>
            <w:tabs>
              <w:tab w:val="right" w:leader="dot" w:pos="8296"/>
            </w:tabs>
            <w:rPr>
              <w:noProof/>
            </w:rPr>
          </w:pPr>
          <w:ins w:id="3" w:author="User" w:date="2019-01-22T13:39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hyperlink w:anchor="_Toc535927720" w:history="1">
            <w:r w:rsidRPr="00212E37">
              <w:rPr>
                <w:rStyle w:val="af"/>
                <w:rFonts w:ascii="標楷體" w:eastAsia="標楷體" w:hAnsi="標楷體" w:hint="eastAsia"/>
                <w:noProof/>
              </w:rPr>
              <w:t>序幕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5927721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第一章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_Toc535927721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5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22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_Toc535927722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5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23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_Toc535927723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5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927726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第一章</w:t>
            </w:r>
            <w:r w:rsidR="002B285C">
              <w:rPr>
                <w:noProof/>
              </w:rPr>
              <w:tab/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_Toc535927726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5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27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第四節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已編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>paper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_Toc535927727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6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28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第五節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>--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已編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>paper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_Toc535927728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7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29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第八節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_Toc535927729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8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30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第九節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_Toc535927730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8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31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第十節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_Toc535927731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8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5927732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少年騎士的煩惱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_Toc535927732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10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33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_Toc535927733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11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34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_Toc535927734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11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35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_Toc535927735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11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36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第四節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_Toc535927736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11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37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第五節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_Toc535927737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12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38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第六節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_Toc535927738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12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39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第七節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_Toc535927739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12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40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第八節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_Toc535927740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12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41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第九節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_Toc535927741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12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42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第十節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_Toc535927742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13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5927743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第三章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_Toc535927743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14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44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_Toc535927744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14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45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第二節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_Toc535927745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14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46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_Toc535927746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14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47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第四節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_Toc535927747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14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48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第五節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_Toc535927748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15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49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第六節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_Toc535927749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15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50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第七節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_Toc535927750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16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51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第八節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_Toc535927751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16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52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第九節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_Toc535927752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16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53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第三章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第十節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_Toc535927753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17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52205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927754" w:history="1"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第四章</w:t>
            </w:r>
            <w:r w:rsidR="002B285C" w:rsidRPr="00212E37">
              <w:rPr>
                <w:rStyle w:val="af"/>
                <w:rFonts w:ascii="標楷體" w:eastAsia="標楷體" w:hAnsi="標楷體"/>
                <w:noProof/>
              </w:rPr>
              <w:t xml:space="preserve"> </w:t>
            </w:r>
            <w:r w:rsidR="002B285C" w:rsidRPr="00212E37">
              <w:rPr>
                <w:rStyle w:val="af"/>
                <w:rFonts w:ascii="標楷體" w:eastAsia="標楷體" w:hAnsi="標楷體" w:hint="eastAsia"/>
                <w:noProof/>
              </w:rPr>
              <w:t>第一節</w:t>
            </w:r>
            <w:r w:rsidR="002B285C">
              <w:rPr>
                <w:noProof/>
                <w:webHidden/>
              </w:rPr>
              <w:tab/>
            </w:r>
            <w:r w:rsidR="002B285C">
              <w:rPr>
                <w:noProof/>
                <w:webHidden/>
              </w:rPr>
              <w:fldChar w:fldCharType="begin"/>
            </w:r>
            <w:r w:rsidR="002B285C">
              <w:rPr>
                <w:noProof/>
                <w:webHidden/>
              </w:rPr>
              <w:instrText xml:space="preserve"> PAGEREF _Toc535927754 \h </w:instrText>
            </w:r>
            <w:r w:rsidR="002B285C">
              <w:rPr>
                <w:noProof/>
                <w:webHidden/>
              </w:rPr>
            </w:r>
            <w:r w:rsidR="002B285C">
              <w:rPr>
                <w:noProof/>
                <w:webHidden/>
              </w:rPr>
              <w:fldChar w:fldCharType="separate"/>
            </w:r>
            <w:r w:rsidR="002B285C">
              <w:rPr>
                <w:noProof/>
                <w:webHidden/>
              </w:rPr>
              <w:t>18</w:t>
            </w:r>
            <w:r w:rsidR="002B285C">
              <w:rPr>
                <w:noProof/>
                <w:webHidden/>
              </w:rPr>
              <w:fldChar w:fldCharType="end"/>
            </w:r>
          </w:hyperlink>
        </w:p>
        <w:p w:rsidR="002B285C" w:rsidRDefault="002B285C">
          <w:pPr>
            <w:rPr>
              <w:ins w:id="4" w:author="User" w:date="2019-01-22T13:39:00Z"/>
            </w:rPr>
          </w:pPr>
          <w:ins w:id="5" w:author="User" w:date="2019-01-22T13:39:00Z">
            <w:r>
              <w:rPr>
                <w:b/>
                <w:bCs/>
                <w:lang w:val="zh-TW"/>
              </w:rPr>
              <w:fldChar w:fldCharType="end"/>
            </w:r>
          </w:ins>
        </w:p>
        <w:customXmlInsRangeStart w:id="6" w:author="User" w:date="2019-01-22T13:39:00Z"/>
      </w:sdtContent>
    </w:sdt>
    <w:customXmlInsRangeEnd w:id="6"/>
    <w:p w:rsidR="00FE31E9" w:rsidRPr="00882A24" w:rsidDel="002B285C" w:rsidRDefault="00FE31E9" w:rsidP="00A90984">
      <w:pPr>
        <w:spacing w:line="360" w:lineRule="exact"/>
        <w:jc w:val="center"/>
        <w:rPr>
          <w:del w:id="7" w:author="User" w:date="2019-01-22T13:39:00Z"/>
          <w:rFonts w:ascii="標楷體" w:eastAsia="標楷體" w:hAnsi="標楷體"/>
          <w:b/>
          <w:szCs w:val="24"/>
        </w:rPr>
      </w:pPr>
    </w:p>
    <w:p w:rsidR="00882A24" w:rsidDel="002B285C" w:rsidRDefault="00882A24">
      <w:pPr>
        <w:spacing w:line="360" w:lineRule="exact"/>
        <w:rPr>
          <w:del w:id="8" w:author="User" w:date="2019-01-22T13:39:00Z"/>
          <w:rFonts w:ascii="標楷體" w:eastAsia="標楷體" w:hAnsi="標楷體"/>
          <w:b/>
          <w:szCs w:val="24"/>
        </w:rPr>
        <w:pPrChange w:id="9" w:author="User" w:date="2019-01-22T13:39:00Z">
          <w:pPr>
            <w:spacing w:line="360" w:lineRule="exact"/>
            <w:jc w:val="center"/>
          </w:pPr>
        </w:pPrChange>
      </w:pPr>
    </w:p>
    <w:p w:rsidR="00882A24" w:rsidRDefault="00882A24">
      <w:pPr>
        <w:widowControl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br w:type="page"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31E9" w:rsidRPr="00281B41" w:rsidTr="00853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31E9" w:rsidRPr="00281B41" w:rsidRDefault="00882A24" w:rsidP="00C84B0A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更新記錄</w:t>
            </w:r>
            <w:r w:rsidR="00FE31E9" w:rsidRPr="00281B41">
              <w:rPr>
                <w:rFonts w:ascii="標楷體" w:eastAsia="標楷體" w:hAnsi="標楷體" w:hint="eastAsia"/>
                <w:b w:val="0"/>
                <w:szCs w:val="24"/>
              </w:rPr>
              <w:t>日期</w:t>
            </w:r>
          </w:p>
        </w:tc>
        <w:tc>
          <w:tcPr>
            <w:tcW w:w="2074" w:type="dxa"/>
          </w:tcPr>
          <w:p w:rsidR="00FE31E9" w:rsidRPr="00281B41" w:rsidRDefault="00FE31E9" w:rsidP="00C84B0A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281B41">
              <w:rPr>
                <w:rFonts w:ascii="標楷體" w:eastAsia="標楷體" w:hAnsi="標楷體" w:hint="eastAsia"/>
                <w:b w:val="0"/>
                <w:szCs w:val="24"/>
              </w:rPr>
              <w:t>版本</w:t>
            </w:r>
          </w:p>
        </w:tc>
        <w:tc>
          <w:tcPr>
            <w:tcW w:w="2074" w:type="dxa"/>
          </w:tcPr>
          <w:p w:rsidR="00FE31E9" w:rsidRPr="00281B41" w:rsidRDefault="00FE31E9" w:rsidP="00C84B0A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281B41">
              <w:rPr>
                <w:rFonts w:ascii="標楷體" w:eastAsia="標楷體" w:hAnsi="標楷體" w:hint="eastAsia"/>
                <w:b w:val="0"/>
                <w:szCs w:val="24"/>
              </w:rPr>
              <w:t>內容</w:t>
            </w:r>
          </w:p>
        </w:tc>
        <w:tc>
          <w:tcPr>
            <w:tcW w:w="2074" w:type="dxa"/>
          </w:tcPr>
          <w:p w:rsidR="00FE31E9" w:rsidRPr="00281B41" w:rsidRDefault="00FE31E9" w:rsidP="00C84B0A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281B41">
              <w:rPr>
                <w:rFonts w:ascii="標楷體" w:eastAsia="標楷體" w:hAnsi="標楷體" w:hint="eastAsia"/>
                <w:b w:val="0"/>
                <w:szCs w:val="24"/>
              </w:rPr>
              <w:t>填寫人</w:t>
            </w:r>
          </w:p>
        </w:tc>
      </w:tr>
      <w:tr w:rsidR="00FE31E9" w:rsidRPr="00281B41" w:rsidTr="0085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31E9" w:rsidRPr="00281B41" w:rsidRDefault="00FE31E9" w:rsidP="00C84B0A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 w:rsidRPr="00281B41">
              <w:rPr>
                <w:rFonts w:ascii="標楷體" w:eastAsia="標楷體" w:hAnsi="標楷體" w:hint="eastAsia"/>
                <w:b w:val="0"/>
                <w:szCs w:val="24"/>
              </w:rPr>
              <w:t>2018.12.07</w:t>
            </w:r>
          </w:p>
        </w:tc>
        <w:tc>
          <w:tcPr>
            <w:tcW w:w="2074" w:type="dxa"/>
          </w:tcPr>
          <w:p w:rsidR="00FE31E9" w:rsidRPr="00281B41" w:rsidRDefault="00FE31E9" w:rsidP="00C84B0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281B41">
              <w:rPr>
                <w:rFonts w:ascii="標楷體" w:eastAsia="標楷體" w:hAnsi="標楷體"/>
                <w:b/>
                <w:szCs w:val="24"/>
              </w:rPr>
              <w:t>v1.0.0</w:t>
            </w:r>
          </w:p>
        </w:tc>
        <w:tc>
          <w:tcPr>
            <w:tcW w:w="2074" w:type="dxa"/>
          </w:tcPr>
          <w:p w:rsidR="00FE31E9" w:rsidRPr="00281B41" w:rsidRDefault="00FE31E9" w:rsidP="00C84B0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281B41">
              <w:rPr>
                <w:rFonts w:ascii="標楷體" w:eastAsia="標楷體" w:hAnsi="標楷體" w:hint="eastAsia"/>
                <w:b/>
                <w:szCs w:val="24"/>
              </w:rPr>
              <w:t>建立序幕+第一章大綱</w:t>
            </w:r>
          </w:p>
        </w:tc>
        <w:tc>
          <w:tcPr>
            <w:tcW w:w="2074" w:type="dxa"/>
          </w:tcPr>
          <w:p w:rsidR="00FE31E9" w:rsidRPr="00281B41" w:rsidRDefault="00FE31E9" w:rsidP="00C84B0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281B41">
              <w:rPr>
                <w:rFonts w:ascii="標楷體" w:eastAsia="標楷體" w:hAnsi="標楷體" w:hint="eastAsia"/>
                <w:b/>
                <w:szCs w:val="24"/>
              </w:rPr>
              <w:t>米莉</w:t>
            </w:r>
          </w:p>
        </w:tc>
      </w:tr>
      <w:tr w:rsidR="00FE31E9" w:rsidRPr="00281B41" w:rsidTr="00853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31E9" w:rsidRPr="00281B41" w:rsidRDefault="00C84B0A" w:rsidP="00C84B0A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2018.12.13</w:t>
            </w:r>
          </w:p>
        </w:tc>
        <w:tc>
          <w:tcPr>
            <w:tcW w:w="2074" w:type="dxa"/>
          </w:tcPr>
          <w:p w:rsidR="00FE31E9" w:rsidRPr="00281B41" w:rsidRDefault="00C84B0A" w:rsidP="00C84B0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V1.1.0</w:t>
            </w:r>
          </w:p>
        </w:tc>
        <w:tc>
          <w:tcPr>
            <w:tcW w:w="2074" w:type="dxa"/>
          </w:tcPr>
          <w:p w:rsidR="00FE31E9" w:rsidRPr="00281B41" w:rsidRDefault="00C84B0A" w:rsidP="00C84B0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第二</w:t>
            </w:r>
            <w:r>
              <w:rPr>
                <w:rFonts w:ascii="標楷體" w:eastAsia="標楷體" w:hAnsi="標楷體"/>
                <w:b/>
                <w:szCs w:val="24"/>
              </w:rPr>
              <w:t>章～第三章</w:t>
            </w:r>
          </w:p>
        </w:tc>
        <w:tc>
          <w:tcPr>
            <w:tcW w:w="2074" w:type="dxa"/>
          </w:tcPr>
          <w:p w:rsidR="00FE31E9" w:rsidRPr="00281B41" w:rsidRDefault="00C84B0A" w:rsidP="00C84B0A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米莉</w:t>
            </w:r>
          </w:p>
        </w:tc>
      </w:tr>
      <w:tr w:rsidR="00FE31E9" w:rsidRPr="00281B41" w:rsidTr="0085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31E9" w:rsidRPr="00281B41" w:rsidRDefault="00FE31E9" w:rsidP="00C84B0A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FE31E9" w:rsidRPr="00281B41" w:rsidRDefault="00FE31E9" w:rsidP="00C84B0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FE31E9" w:rsidRPr="00281B41" w:rsidRDefault="00FE31E9" w:rsidP="00C84B0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FE31E9" w:rsidRPr="00281B41" w:rsidRDefault="00FE31E9" w:rsidP="00C84B0A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1C5397" w:rsidRPr="00281B41" w:rsidRDefault="001C5397" w:rsidP="00A90984">
      <w:pPr>
        <w:spacing w:line="360" w:lineRule="exact"/>
        <w:rPr>
          <w:rFonts w:ascii="標楷體" w:eastAsia="標楷體" w:hAnsi="標楷體"/>
          <w:b/>
          <w:color w:val="000000" w:themeColor="text1"/>
          <w:szCs w:val="24"/>
        </w:rPr>
      </w:pPr>
    </w:p>
    <w:p w:rsidR="001C5397" w:rsidRPr="00281B41" w:rsidRDefault="001C5397" w:rsidP="00A90984">
      <w:pPr>
        <w:widowControl/>
        <w:spacing w:line="360" w:lineRule="exact"/>
        <w:rPr>
          <w:rFonts w:ascii="標楷體" w:eastAsia="標楷體" w:hAnsi="標楷體"/>
          <w:b/>
          <w:color w:val="000000" w:themeColor="text1"/>
          <w:szCs w:val="24"/>
        </w:rPr>
      </w:pPr>
      <w:r w:rsidRPr="00281B41">
        <w:rPr>
          <w:rFonts w:ascii="標楷體" w:eastAsia="標楷體" w:hAnsi="標楷體"/>
          <w:b/>
          <w:color w:val="000000" w:themeColor="text1"/>
          <w:szCs w:val="24"/>
        </w:rPr>
        <w:br w:type="page"/>
      </w:r>
    </w:p>
    <w:p w:rsidR="00FD6B9B" w:rsidRPr="00933A3D" w:rsidRDefault="00FD6B9B" w:rsidP="00933A3D">
      <w:pPr>
        <w:pStyle w:val="ad"/>
        <w:rPr>
          <w:rFonts w:ascii="標楷體" w:eastAsia="標楷體" w:hAnsi="標楷體"/>
        </w:rPr>
      </w:pPr>
      <w:bookmarkStart w:id="10" w:name="_Toc535927720"/>
      <w:r w:rsidRPr="00933A3D">
        <w:rPr>
          <w:rFonts w:ascii="標楷體" w:eastAsia="標楷體" w:hAnsi="標楷體" w:hint="eastAsia"/>
        </w:rPr>
        <w:lastRenderedPageBreak/>
        <w:t>序幕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56"/>
        <w:gridCol w:w="1043"/>
        <w:gridCol w:w="1218"/>
        <w:gridCol w:w="1106"/>
        <w:gridCol w:w="3086"/>
      </w:tblGrid>
      <w:tr w:rsidR="00FD6B9B" w:rsidRPr="00281B41" w:rsidTr="00305D87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夜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西部共和國街道0</w:t>
            </w:r>
            <w:r w:rsidRPr="00281B41">
              <w:rPr>
                <w:rFonts w:ascii="標楷體" w:eastAsia="標楷體" w:hAnsi="標楷體"/>
                <w:color w:val="000000" w:themeColor="text1"/>
                <w:szCs w:val="24"/>
              </w:rPr>
              <w:t>1</w:t>
            </w:r>
          </w:p>
        </w:tc>
      </w:tr>
      <w:tr w:rsidR="00FD6B9B" w:rsidRPr="00281B41" w:rsidTr="00305D87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迪莉婭、霍伯特、</w:t>
            </w:r>
            <w:r w:rsidRPr="00281B41">
              <w:rPr>
                <w:rFonts w:ascii="標楷體" w:eastAsia="標楷體" w:hAnsi="標楷體"/>
                <w:color w:val="000000" w:themeColor="text1"/>
                <w:szCs w:val="24"/>
              </w:rPr>
              <w:t>幼年奇米</w:t>
            </w:r>
          </w:p>
        </w:tc>
      </w:tr>
    </w:tbl>
    <w:p w:rsidR="00786F62" w:rsidRPr="00281B41" w:rsidRDefault="00305D87" w:rsidP="00A90984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 w:hint="eastAsia"/>
          <w:szCs w:val="24"/>
        </w:rPr>
        <w:t>迪莉婭與霍伯特說話（目前是</w:t>
      </w:r>
      <w:r w:rsidR="00412618">
        <w:rPr>
          <w:rFonts w:ascii="標楷體" w:eastAsia="標楷體" w:hAnsi="標楷體" w:hint="eastAsia"/>
          <w:szCs w:val="24"/>
        </w:rPr>
        <w:t>幼年奇米</w:t>
      </w:r>
      <w:r w:rsidR="00412618">
        <w:rPr>
          <w:rFonts w:ascii="標楷體" w:eastAsia="標楷體" w:hAnsi="標楷體"/>
          <w:szCs w:val="24"/>
        </w:rPr>
        <w:t>視角</w:t>
      </w:r>
      <w:r w:rsidRPr="00281B41">
        <w:rPr>
          <w:rFonts w:ascii="標楷體" w:eastAsia="標楷體" w:hAnsi="標楷體" w:hint="eastAsia"/>
          <w:szCs w:val="24"/>
        </w:rPr>
        <w:t>），迪莉婭</w:t>
      </w:r>
      <w:r w:rsidR="00786F62" w:rsidRPr="00281B41">
        <w:rPr>
          <w:rFonts w:ascii="標楷體" w:eastAsia="標楷體" w:hAnsi="標楷體" w:hint="eastAsia"/>
          <w:szCs w:val="24"/>
        </w:rPr>
        <w:t>將原本抱在懷裡</w:t>
      </w:r>
      <w:r w:rsidR="00786F62" w:rsidRPr="00281B41">
        <w:rPr>
          <w:rFonts w:ascii="標楷體" w:eastAsia="標楷體" w:hAnsi="標楷體"/>
          <w:szCs w:val="24"/>
        </w:rPr>
        <w:t>的奇米</w:t>
      </w:r>
      <w:r w:rsidR="00C340BB" w:rsidRPr="00281B41">
        <w:rPr>
          <w:rFonts w:ascii="標楷體" w:eastAsia="標楷體" w:hAnsi="標楷體" w:hint="eastAsia"/>
          <w:szCs w:val="24"/>
        </w:rPr>
        <w:t>（約4歲）</w:t>
      </w:r>
      <w:r w:rsidRPr="00281B41">
        <w:rPr>
          <w:rFonts w:ascii="標楷體" w:eastAsia="標楷體" w:hAnsi="標楷體" w:hint="eastAsia"/>
          <w:szCs w:val="24"/>
        </w:rPr>
        <w:t>交</w:t>
      </w:r>
      <w:r w:rsidR="00786F62" w:rsidRPr="00281B41">
        <w:rPr>
          <w:rFonts w:ascii="標楷體" w:eastAsia="標楷體" w:hAnsi="標楷體" w:hint="eastAsia"/>
          <w:szCs w:val="24"/>
        </w:rPr>
        <w:t>給</w:t>
      </w:r>
      <w:r w:rsidRPr="00281B41">
        <w:rPr>
          <w:rFonts w:ascii="標楷體" w:eastAsia="標楷體" w:hAnsi="標楷體" w:hint="eastAsia"/>
          <w:szCs w:val="24"/>
        </w:rPr>
        <w:t>霍伯特</w:t>
      </w:r>
      <w:r w:rsidR="00786F62" w:rsidRPr="00281B41">
        <w:rPr>
          <w:rFonts w:ascii="標楷體" w:eastAsia="標楷體" w:hAnsi="標楷體" w:hint="eastAsia"/>
          <w:szCs w:val="24"/>
        </w:rPr>
        <w:t>，</w:t>
      </w:r>
      <w:r w:rsidR="00786F62" w:rsidRPr="00281B41">
        <w:rPr>
          <w:rFonts w:ascii="標楷體" w:eastAsia="標楷體" w:hAnsi="標楷體"/>
          <w:szCs w:val="24"/>
        </w:rPr>
        <w:t>此時的奇米臉上還沾了</w:t>
      </w:r>
      <w:r w:rsidR="00786F62" w:rsidRPr="00281B41">
        <w:rPr>
          <w:rFonts w:ascii="標楷體" w:eastAsia="標楷體" w:hAnsi="標楷體" w:hint="eastAsia"/>
          <w:szCs w:val="24"/>
        </w:rPr>
        <w:t>點迪莉婭</w:t>
      </w:r>
      <w:r w:rsidR="00786F62" w:rsidRPr="00281B41">
        <w:rPr>
          <w:rFonts w:ascii="標楷體" w:eastAsia="標楷體" w:hAnsi="標楷體"/>
          <w:szCs w:val="24"/>
        </w:rPr>
        <w:t>身上的血跡。</w:t>
      </w:r>
    </w:p>
    <w:p w:rsidR="00FD6B9B" w:rsidRPr="00281B41" w:rsidRDefault="003E4259" w:rsidP="00A90984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 w:hint="eastAsia"/>
          <w:color w:val="FF0000"/>
          <w:szCs w:val="24"/>
        </w:rPr>
        <w:t>迪莉婭</w:t>
      </w:r>
      <w:r w:rsidRPr="00281B41">
        <w:rPr>
          <w:rFonts w:ascii="標楷體" w:eastAsia="標楷體" w:hAnsi="標楷體"/>
          <w:color w:val="FF0000"/>
          <w:szCs w:val="24"/>
        </w:rPr>
        <w:t>使用</w:t>
      </w:r>
      <w:r w:rsidR="00C715A0" w:rsidRPr="00281B41">
        <w:rPr>
          <w:rFonts w:ascii="標楷體" w:eastAsia="標楷體" w:hAnsi="標楷體" w:hint="eastAsia"/>
          <w:color w:val="FF0000"/>
          <w:szCs w:val="24"/>
        </w:rPr>
        <w:t>化形</w:t>
      </w:r>
      <w:r w:rsidR="00C715A0" w:rsidRPr="00281B41">
        <w:rPr>
          <w:rFonts w:ascii="標楷體" w:eastAsia="標楷體" w:hAnsi="標楷體"/>
          <w:color w:val="FF0000"/>
          <w:szCs w:val="24"/>
        </w:rPr>
        <w:t>術</w:t>
      </w:r>
      <w:r w:rsidRPr="00281B41">
        <w:rPr>
          <w:rFonts w:ascii="標楷體" w:eastAsia="標楷體" w:hAnsi="標楷體"/>
          <w:color w:val="FF0000"/>
          <w:szCs w:val="24"/>
        </w:rPr>
        <w:t>，</w:t>
      </w:r>
      <w:r w:rsidRPr="00281B41">
        <w:rPr>
          <w:rFonts w:ascii="標楷體" w:eastAsia="標楷體" w:hAnsi="標楷體" w:hint="eastAsia"/>
          <w:color w:val="FF0000"/>
          <w:szCs w:val="24"/>
        </w:rPr>
        <w:t>將兩人的外裝</w:t>
      </w:r>
      <w:r w:rsidRPr="00281B41">
        <w:rPr>
          <w:rFonts w:ascii="標楷體" w:eastAsia="標楷體" w:hAnsi="標楷體"/>
          <w:color w:val="FF0000"/>
          <w:szCs w:val="24"/>
        </w:rPr>
        <w:t>變成</w:t>
      </w:r>
      <w:r w:rsidRPr="00281B41">
        <w:rPr>
          <w:rFonts w:ascii="標楷體" w:eastAsia="標楷體" w:hAnsi="標楷體" w:hint="eastAsia"/>
          <w:color w:val="FF0000"/>
          <w:szCs w:val="24"/>
        </w:rPr>
        <w:t>另一個</w:t>
      </w:r>
      <w:r w:rsidRPr="00281B41">
        <w:rPr>
          <w:rFonts w:ascii="標楷體" w:eastAsia="標楷體" w:hAnsi="標楷體"/>
          <w:color w:val="FF0000"/>
          <w:szCs w:val="24"/>
        </w:rPr>
        <w:t>樣子</w:t>
      </w:r>
      <w:r w:rsidRPr="00281B41">
        <w:rPr>
          <w:rFonts w:ascii="標楷體" w:eastAsia="標楷體" w:hAnsi="標楷體" w:hint="eastAsia"/>
          <w:color w:val="FF0000"/>
          <w:szCs w:val="24"/>
        </w:rPr>
        <w:t>，</w:t>
      </w:r>
      <w:r w:rsidR="00C94AB0" w:rsidRPr="00281B41">
        <w:rPr>
          <w:rFonts w:ascii="標楷體" w:eastAsia="標楷體" w:hAnsi="標楷體" w:hint="eastAsia"/>
          <w:color w:val="FF0000"/>
          <w:szCs w:val="24"/>
        </w:rPr>
        <w:t>並把謬思筆記</w:t>
      </w:r>
      <w:r w:rsidR="006507D9" w:rsidRPr="00281B41">
        <w:rPr>
          <w:rFonts w:ascii="標楷體" w:eastAsia="標楷體" w:hAnsi="標楷體" w:hint="eastAsia"/>
          <w:color w:val="FF0000"/>
          <w:szCs w:val="24"/>
        </w:rPr>
        <w:t>本</w:t>
      </w:r>
      <w:r w:rsidR="00C340BB" w:rsidRPr="00281B41">
        <w:rPr>
          <w:rFonts w:ascii="標楷體" w:eastAsia="標楷體" w:hAnsi="標楷體"/>
          <w:color w:val="FF0000"/>
          <w:szCs w:val="24"/>
        </w:rPr>
        <w:t>交給</w:t>
      </w:r>
      <w:r w:rsidR="00C340BB" w:rsidRPr="00281B41">
        <w:rPr>
          <w:rFonts w:ascii="標楷體" w:eastAsia="標楷體" w:hAnsi="標楷體" w:hint="eastAsia"/>
          <w:color w:val="FF0000"/>
          <w:szCs w:val="24"/>
        </w:rPr>
        <w:t>霍</w:t>
      </w:r>
      <w:r w:rsidR="00C94AB0" w:rsidRPr="00281B41">
        <w:rPr>
          <w:rFonts w:ascii="標楷體" w:eastAsia="標楷體" w:hAnsi="標楷體"/>
          <w:color w:val="FF0000"/>
          <w:szCs w:val="24"/>
        </w:rPr>
        <w:t>伯特</w:t>
      </w:r>
      <w:r w:rsidR="00C94AB0" w:rsidRPr="00281B41">
        <w:rPr>
          <w:rFonts w:ascii="標楷體" w:eastAsia="標楷體" w:hAnsi="標楷體" w:hint="eastAsia"/>
          <w:color w:val="FF0000"/>
          <w:szCs w:val="24"/>
        </w:rPr>
        <w:t>，</w:t>
      </w:r>
      <w:r w:rsidR="00786F62" w:rsidRPr="00281B41">
        <w:rPr>
          <w:rFonts w:ascii="標楷體" w:eastAsia="標楷體" w:hAnsi="標楷體"/>
          <w:szCs w:val="24"/>
        </w:rPr>
        <w:t>囑</w:t>
      </w:r>
      <w:r w:rsidR="00786F62" w:rsidRPr="00281B41">
        <w:rPr>
          <w:rFonts w:ascii="標楷體" w:eastAsia="標楷體" w:hAnsi="標楷體" w:hint="eastAsia"/>
          <w:szCs w:val="24"/>
        </w:rPr>
        <w:t>咐</w:t>
      </w:r>
      <w:r w:rsidR="00305D87" w:rsidRPr="00281B41">
        <w:rPr>
          <w:rFonts w:ascii="標楷體" w:eastAsia="標楷體" w:hAnsi="標楷體" w:hint="eastAsia"/>
          <w:szCs w:val="24"/>
        </w:rPr>
        <w:t>霍伯特先走，霍伯特</w:t>
      </w:r>
      <w:r w:rsidR="00786F62" w:rsidRPr="00281B41">
        <w:rPr>
          <w:rFonts w:ascii="標楷體" w:eastAsia="標楷體" w:hAnsi="標楷體" w:hint="eastAsia"/>
          <w:szCs w:val="24"/>
        </w:rPr>
        <w:t>睜大了雙眼</w:t>
      </w:r>
      <w:r w:rsidR="00786F62" w:rsidRPr="00281B41">
        <w:rPr>
          <w:rFonts w:ascii="標楷體" w:eastAsia="標楷體" w:hAnsi="標楷體"/>
          <w:szCs w:val="24"/>
        </w:rPr>
        <w:t>表示不要</w:t>
      </w:r>
      <w:r w:rsidR="00786F62" w:rsidRPr="00281B41">
        <w:rPr>
          <w:rFonts w:ascii="標楷體" w:eastAsia="標楷體" w:hAnsi="標楷體" w:hint="eastAsia"/>
          <w:szCs w:val="24"/>
        </w:rPr>
        <w:t>，</w:t>
      </w:r>
      <w:r w:rsidR="00786F62" w:rsidRPr="00281B41">
        <w:rPr>
          <w:rFonts w:ascii="標楷體" w:eastAsia="標楷體" w:hAnsi="標楷體"/>
          <w:szCs w:val="24"/>
        </w:rPr>
        <w:t>但迪莉婭卻說</w:t>
      </w:r>
      <w:r w:rsidR="00786F62" w:rsidRPr="00281B41">
        <w:rPr>
          <w:rFonts w:ascii="標楷體" w:eastAsia="標楷體" w:hAnsi="標楷體" w:hint="eastAsia"/>
          <w:szCs w:val="24"/>
        </w:rPr>
        <w:t>：</w:t>
      </w:r>
      <w:r w:rsidR="00562A22" w:rsidRPr="00281B41">
        <w:rPr>
          <w:rFonts w:ascii="標楷體" w:eastAsia="標楷體" w:hAnsi="標楷體"/>
          <w:szCs w:val="24"/>
        </w:rPr>
        <w:t>這</w:t>
      </w:r>
      <w:r w:rsidR="00562A22" w:rsidRPr="00281B41">
        <w:rPr>
          <w:rFonts w:ascii="標楷體" w:eastAsia="標楷體" w:hAnsi="標楷體" w:hint="eastAsia"/>
          <w:szCs w:val="24"/>
        </w:rPr>
        <w:t>是</w:t>
      </w:r>
      <w:r w:rsidR="00786F62" w:rsidRPr="00281B41">
        <w:rPr>
          <w:rFonts w:ascii="標楷體" w:eastAsia="標楷體" w:hAnsi="標楷體"/>
          <w:szCs w:val="24"/>
        </w:rPr>
        <w:t>懷絲氏族必須面對的命運，</w:t>
      </w:r>
      <w:r w:rsidR="00786F62" w:rsidRPr="00281B41">
        <w:rPr>
          <w:rFonts w:ascii="標楷體" w:eastAsia="標楷體" w:hAnsi="標楷體" w:hint="eastAsia"/>
          <w:szCs w:val="24"/>
        </w:rPr>
        <w:t>此時有其他人追過來的聲音，迪莉婭推了</w:t>
      </w:r>
      <w:r w:rsidR="00786F62" w:rsidRPr="00281B41">
        <w:rPr>
          <w:rFonts w:ascii="標楷體" w:eastAsia="標楷體" w:hAnsi="標楷體"/>
          <w:szCs w:val="24"/>
        </w:rPr>
        <w:t>霍伯特一把，</w:t>
      </w:r>
      <w:r w:rsidR="00786F62" w:rsidRPr="00281B41">
        <w:rPr>
          <w:rFonts w:ascii="標楷體" w:eastAsia="標楷體" w:hAnsi="標楷體" w:hint="eastAsia"/>
          <w:szCs w:val="24"/>
        </w:rPr>
        <w:t>無可奈何下</w:t>
      </w:r>
      <w:r w:rsidR="00786F62" w:rsidRPr="00281B41">
        <w:rPr>
          <w:rFonts w:ascii="標楷體" w:eastAsia="標楷體" w:hAnsi="標楷體"/>
          <w:szCs w:val="24"/>
        </w:rPr>
        <w:t>霍伯特只好</w:t>
      </w:r>
      <w:r w:rsidR="00305D87" w:rsidRPr="00281B41">
        <w:rPr>
          <w:rFonts w:ascii="標楷體" w:eastAsia="標楷體" w:hAnsi="標楷體" w:hint="eastAsia"/>
          <w:szCs w:val="24"/>
        </w:rPr>
        <w:t>帶著幼年</w:t>
      </w:r>
      <w:r w:rsidR="00786F62" w:rsidRPr="00281B41">
        <w:rPr>
          <w:rFonts w:ascii="標楷體" w:eastAsia="標楷體" w:hAnsi="標楷體" w:hint="eastAsia"/>
          <w:szCs w:val="24"/>
        </w:rPr>
        <w:t>奇米離開</w:t>
      </w:r>
      <w:r w:rsidR="00305D87" w:rsidRPr="00281B41">
        <w:rPr>
          <w:rFonts w:ascii="標楷體" w:eastAsia="標楷體" w:hAnsi="標楷體" w:hint="eastAsia"/>
          <w:szCs w:val="24"/>
        </w:rPr>
        <w:t>。</w:t>
      </w:r>
    </w:p>
    <w:p w:rsidR="00FD6B9B" w:rsidRPr="00281B41" w:rsidRDefault="00FD6B9B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56"/>
        <w:gridCol w:w="1043"/>
        <w:gridCol w:w="1218"/>
        <w:gridCol w:w="1106"/>
        <w:gridCol w:w="3086"/>
      </w:tblGrid>
      <w:tr w:rsidR="00305D87" w:rsidRPr="00281B41" w:rsidTr="003E4259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05D87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D87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05D87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05D87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夜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05D87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05D87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西部共和國街道01</w:t>
            </w:r>
          </w:p>
        </w:tc>
      </w:tr>
      <w:tr w:rsidR="00305D87" w:rsidRPr="00281B41" w:rsidTr="003E4259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05D87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05D87" w:rsidRPr="00281B41" w:rsidRDefault="00305D8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黑衣人</w:t>
            </w:r>
          </w:p>
        </w:tc>
      </w:tr>
    </w:tbl>
    <w:p w:rsidR="008A78E3" w:rsidRPr="00281B41" w:rsidRDefault="00305D87" w:rsidP="00A90984">
      <w:pPr>
        <w:spacing w:line="360" w:lineRule="exact"/>
        <w:rPr>
          <w:rFonts w:ascii="標楷體" w:eastAsia="標楷體" w:hAnsi="標楷體"/>
        </w:rPr>
      </w:pPr>
      <w:r w:rsidRPr="00281B41">
        <w:rPr>
          <w:rFonts w:ascii="標楷體" w:eastAsia="標楷體" w:hAnsi="標楷體" w:hint="eastAsia"/>
        </w:rPr>
        <w:t>帶迪莉婭被</w:t>
      </w:r>
      <w:r w:rsidRPr="00281B41">
        <w:rPr>
          <w:rFonts w:ascii="標楷體" w:eastAsia="標楷體" w:hAnsi="標楷體"/>
        </w:rPr>
        <w:t>逼近</w:t>
      </w:r>
      <w:r w:rsidRPr="00281B41">
        <w:rPr>
          <w:rFonts w:ascii="標楷體" w:eastAsia="標楷體" w:hAnsi="標楷體" w:hint="eastAsia"/>
        </w:rPr>
        <w:t>一名黑衣人</w:t>
      </w:r>
      <w:r w:rsidR="00786F62" w:rsidRPr="00281B41">
        <w:rPr>
          <w:rFonts w:ascii="標楷體" w:eastAsia="標楷體" w:hAnsi="標楷體" w:hint="eastAsia"/>
        </w:rPr>
        <w:t>逼近</w:t>
      </w:r>
      <w:r w:rsidRPr="00281B41">
        <w:rPr>
          <w:rFonts w:ascii="標楷體" w:eastAsia="標楷體" w:hAnsi="標楷體" w:hint="eastAsia"/>
        </w:rPr>
        <w:t>（衣服上有圖騰，</w:t>
      </w:r>
      <w:r w:rsidRPr="00281B41">
        <w:rPr>
          <w:rFonts w:ascii="標楷體" w:eastAsia="標楷體" w:hAnsi="標楷體"/>
        </w:rPr>
        <w:t>為雪沃茲氏族</w:t>
      </w:r>
      <w:r w:rsidRPr="00281B41">
        <w:rPr>
          <w:rFonts w:ascii="標楷體" w:eastAsia="標楷體" w:hAnsi="標楷體" w:hint="eastAsia"/>
        </w:rPr>
        <w:t>家徽），</w:t>
      </w:r>
      <w:r w:rsidRPr="00281B41">
        <w:rPr>
          <w:rFonts w:ascii="標楷體" w:eastAsia="標楷體" w:hAnsi="標楷體"/>
        </w:rPr>
        <w:t>和迪莉婭說話</w:t>
      </w:r>
      <w:r w:rsidR="008A78E3" w:rsidRPr="00281B41">
        <w:rPr>
          <w:rFonts w:ascii="標楷體" w:eastAsia="標楷體" w:hAnsi="標楷體" w:hint="eastAsia"/>
        </w:rPr>
        <w:t>。</w:t>
      </w:r>
    </w:p>
    <w:p w:rsidR="00305D87" w:rsidRPr="00281B41" w:rsidRDefault="00305D87" w:rsidP="00A90984">
      <w:pPr>
        <w:spacing w:line="360" w:lineRule="exact"/>
        <w:rPr>
          <w:rFonts w:ascii="標楷體" w:eastAsia="標楷體" w:hAnsi="標楷體"/>
        </w:rPr>
      </w:pPr>
      <w:r w:rsidRPr="00281B41">
        <w:rPr>
          <w:rFonts w:ascii="標楷體" w:eastAsia="標楷體" w:hAnsi="標楷體" w:hint="eastAsia"/>
        </w:rPr>
        <w:t>迪莉婭：</w:t>
      </w:r>
      <w:r w:rsidR="00786F62" w:rsidRPr="00281B41">
        <w:rPr>
          <w:rFonts w:ascii="標楷體" w:eastAsia="標楷體" w:hAnsi="標楷體" w:hint="eastAsia"/>
        </w:rPr>
        <w:t>你要找的人</w:t>
      </w:r>
      <w:r w:rsidR="008A78E3" w:rsidRPr="00281B41">
        <w:rPr>
          <w:rFonts w:ascii="標楷體" w:eastAsia="標楷體" w:hAnsi="標楷體" w:hint="eastAsia"/>
        </w:rPr>
        <w:t>已經不在這裡</w:t>
      </w:r>
      <w:r w:rsidR="008A78E3" w:rsidRPr="00281B41">
        <w:rPr>
          <w:rFonts w:ascii="標楷體" w:eastAsia="標楷體" w:hAnsi="標楷體"/>
        </w:rPr>
        <w:t>了</w:t>
      </w:r>
      <w:r w:rsidR="008A78E3" w:rsidRPr="00281B41">
        <w:rPr>
          <w:rFonts w:ascii="標楷體" w:eastAsia="標楷體" w:hAnsi="標楷體" w:hint="eastAsia"/>
        </w:rPr>
        <w:t>，</w:t>
      </w:r>
      <w:r w:rsidRPr="00281B41">
        <w:rPr>
          <w:rFonts w:ascii="標楷體" w:eastAsia="標楷體" w:hAnsi="標楷體" w:hint="eastAsia"/>
        </w:rPr>
        <w:t>我</w:t>
      </w:r>
      <w:r w:rsidRPr="00281B41">
        <w:rPr>
          <w:rFonts w:ascii="標楷體" w:eastAsia="標楷體" w:hAnsi="標楷體"/>
        </w:rPr>
        <w:t>是不可能讓你傷害「它們」和我懷絲</w:t>
      </w:r>
      <w:r w:rsidRPr="00281B41">
        <w:rPr>
          <w:rFonts w:ascii="標楷體" w:eastAsia="標楷體" w:hAnsi="標楷體" w:hint="eastAsia"/>
        </w:rPr>
        <w:t>家族的孩子</w:t>
      </w:r>
      <w:r w:rsidR="008A78E3" w:rsidRPr="00281B41">
        <w:rPr>
          <w:rFonts w:ascii="標楷體" w:eastAsia="標楷體" w:hAnsi="標楷體" w:hint="eastAsia"/>
        </w:rPr>
        <w:t>！</w:t>
      </w:r>
    </w:p>
    <w:p w:rsidR="00786F62" w:rsidRPr="00281B41" w:rsidRDefault="00786F62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281B41">
        <w:rPr>
          <w:rFonts w:ascii="標楷體" w:eastAsia="標楷體" w:hAnsi="標楷體"/>
          <w:color w:val="000000" w:themeColor="text1"/>
          <w:szCs w:val="24"/>
        </w:rPr>
        <w:t>插入</w:t>
      </w:r>
      <w:r w:rsidRPr="00281B41">
        <w:rPr>
          <w:rFonts w:ascii="標楷體" w:eastAsia="標楷體" w:hAnsi="標楷體"/>
          <w:color w:val="00B050"/>
          <w:szCs w:val="24"/>
        </w:rPr>
        <w:t>橫幅畫面</w:t>
      </w:r>
      <w:r w:rsidRPr="00281B41">
        <w:rPr>
          <w:rFonts w:ascii="標楷體" w:eastAsia="標楷體" w:hAnsi="標楷體" w:hint="eastAsia"/>
          <w:color w:val="00B050"/>
          <w:szCs w:val="24"/>
        </w:rPr>
        <w:t>一</w:t>
      </w:r>
      <w:r w:rsidRPr="00281B41">
        <w:rPr>
          <w:rFonts w:ascii="標楷體" w:eastAsia="標楷體" w:hAnsi="標楷體"/>
          <w:color w:val="000000" w:themeColor="text1"/>
          <w:szCs w:val="24"/>
        </w:rPr>
        <w:t>，</w:t>
      </w:r>
    </w:p>
    <w:p w:rsidR="00305D87" w:rsidRPr="00281B41" w:rsidRDefault="00281B41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一道</w:t>
      </w:r>
      <w:r w:rsidR="00786F62" w:rsidRPr="00281B41">
        <w:rPr>
          <w:rFonts w:ascii="標楷體" w:eastAsia="標楷體" w:hAnsi="標楷體" w:hint="eastAsia"/>
          <w:color w:val="000000" w:themeColor="text1"/>
          <w:szCs w:val="24"/>
        </w:rPr>
        <w:t>魔法陣</w:t>
      </w:r>
      <w:r w:rsidR="008A78E3" w:rsidRPr="00281B41">
        <w:rPr>
          <w:rFonts w:ascii="標楷體" w:eastAsia="標楷體" w:hAnsi="標楷體"/>
          <w:color w:val="000000" w:themeColor="text1"/>
          <w:szCs w:val="24"/>
        </w:rPr>
        <w:t>乍現</w:t>
      </w:r>
      <w:r w:rsidR="008A78E3" w:rsidRPr="00281B41">
        <w:rPr>
          <w:rFonts w:ascii="標楷體" w:eastAsia="標楷體" w:hAnsi="標楷體" w:hint="eastAsia"/>
          <w:color w:val="000000" w:themeColor="text1"/>
          <w:szCs w:val="24"/>
        </w:rPr>
        <w:t>後爆炸</w:t>
      </w:r>
    </w:p>
    <w:p w:rsidR="00786F62" w:rsidRPr="00281B41" w:rsidRDefault="00786F62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281B41">
        <w:rPr>
          <w:rFonts w:ascii="標楷體" w:eastAsia="標楷體" w:hAnsi="標楷體" w:hint="eastAsia"/>
          <w:color w:val="000000" w:themeColor="text1"/>
          <w:szCs w:val="24"/>
        </w:rPr>
        <w:t>再往下</w:t>
      </w:r>
    </w:p>
    <w:p w:rsidR="008A78E3" w:rsidRPr="00281B41" w:rsidRDefault="008A78E3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281B41">
        <w:rPr>
          <w:rFonts w:ascii="標楷體" w:eastAsia="標楷體" w:hAnsi="標楷體"/>
          <w:color w:val="000000" w:themeColor="text1"/>
          <w:szCs w:val="24"/>
        </w:rPr>
        <w:t>插入</w:t>
      </w:r>
      <w:r w:rsidRPr="00281B41">
        <w:rPr>
          <w:rFonts w:ascii="標楷體" w:eastAsia="標楷體" w:hAnsi="標楷體"/>
          <w:color w:val="00B050"/>
          <w:szCs w:val="24"/>
        </w:rPr>
        <w:t>橫幅畫面</w:t>
      </w:r>
      <w:r w:rsidR="00786F62" w:rsidRPr="00281B41">
        <w:rPr>
          <w:rFonts w:ascii="標楷體" w:eastAsia="標楷體" w:hAnsi="標楷體" w:hint="eastAsia"/>
          <w:color w:val="00B050"/>
          <w:szCs w:val="24"/>
        </w:rPr>
        <w:t>二</w:t>
      </w:r>
      <w:r w:rsidRPr="00281B41">
        <w:rPr>
          <w:rFonts w:ascii="標楷體" w:eastAsia="標楷體" w:hAnsi="標楷體"/>
          <w:color w:val="000000" w:themeColor="text1"/>
          <w:szCs w:val="24"/>
        </w:rPr>
        <w:t>，霍伯特和幼年奇米的身影</w:t>
      </w:r>
      <w:r w:rsidRPr="00281B41">
        <w:rPr>
          <w:rFonts w:ascii="標楷體" w:eastAsia="標楷體" w:hAnsi="標楷體" w:hint="eastAsia"/>
          <w:color w:val="000000" w:themeColor="text1"/>
          <w:szCs w:val="24"/>
        </w:rPr>
        <w:t>，</w:t>
      </w:r>
      <w:r w:rsidRPr="00281B41">
        <w:rPr>
          <w:rFonts w:ascii="標楷體" w:eastAsia="標楷體" w:hAnsi="標楷體"/>
          <w:color w:val="000000" w:themeColor="text1"/>
          <w:szCs w:val="24"/>
        </w:rPr>
        <w:t>霍伯特捂住奇米的眼、</w:t>
      </w:r>
      <w:r w:rsidRPr="00281B41">
        <w:rPr>
          <w:rFonts w:ascii="標楷體" w:eastAsia="標楷體" w:hAnsi="標楷體" w:hint="eastAsia"/>
          <w:color w:val="000000" w:themeColor="text1"/>
          <w:szCs w:val="24"/>
        </w:rPr>
        <w:t>耳將</w:t>
      </w:r>
      <w:r w:rsidRPr="00281B41">
        <w:rPr>
          <w:rFonts w:ascii="標楷體" w:eastAsia="標楷體" w:hAnsi="標楷體"/>
          <w:color w:val="000000" w:themeColor="text1"/>
          <w:szCs w:val="24"/>
        </w:rPr>
        <w:t>之摟</w:t>
      </w:r>
      <w:r w:rsidR="003B5B6A" w:rsidRPr="00281B41">
        <w:rPr>
          <w:rFonts w:ascii="標楷體" w:eastAsia="標楷體" w:hAnsi="標楷體" w:hint="eastAsia"/>
          <w:color w:val="000000" w:themeColor="text1"/>
          <w:szCs w:val="24"/>
        </w:rPr>
        <w:t>在</w:t>
      </w:r>
      <w:r w:rsidRPr="00281B41">
        <w:rPr>
          <w:rFonts w:ascii="標楷體" w:eastAsia="標楷體" w:hAnsi="標楷體" w:hint="eastAsia"/>
          <w:color w:val="000000" w:themeColor="text1"/>
          <w:szCs w:val="24"/>
        </w:rPr>
        <w:t>懷裡，只需有奇米的背影，</w:t>
      </w:r>
      <w:r w:rsidRPr="00281B41">
        <w:rPr>
          <w:rFonts w:ascii="標楷體" w:eastAsia="標楷體" w:hAnsi="標楷體"/>
          <w:color w:val="000000" w:themeColor="text1"/>
          <w:szCs w:val="24"/>
        </w:rPr>
        <w:t>兩人後面出現爆炸火光。</w:t>
      </w:r>
    </w:p>
    <w:p w:rsidR="008A78E3" w:rsidRPr="00281B41" w:rsidRDefault="008A78E3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p w:rsidR="008A78E3" w:rsidRPr="00281B41" w:rsidRDefault="008A78E3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281B41">
        <w:rPr>
          <w:rFonts w:ascii="標楷體" w:eastAsia="標楷體" w:hAnsi="標楷體" w:hint="eastAsia"/>
          <w:color w:val="000000" w:themeColor="text1"/>
          <w:szCs w:val="24"/>
        </w:rPr>
        <w:t>霍伯特</w:t>
      </w:r>
      <w:r w:rsidRPr="00281B41">
        <w:rPr>
          <w:rFonts w:ascii="標楷體" w:eastAsia="標楷體" w:hAnsi="標楷體"/>
          <w:color w:val="000000" w:themeColor="text1"/>
          <w:szCs w:val="24"/>
        </w:rPr>
        <w:t>：莉婭…</w:t>
      </w:r>
      <w:r w:rsidRPr="00281B41">
        <w:rPr>
          <w:rFonts w:ascii="標楷體" w:eastAsia="標楷體" w:hAnsi="標楷體" w:hint="eastAsia"/>
          <w:color w:val="000000" w:themeColor="text1"/>
          <w:szCs w:val="24"/>
        </w:rPr>
        <w:t>我相信妳</w:t>
      </w:r>
      <w:r w:rsidRPr="00281B41">
        <w:rPr>
          <w:rFonts w:ascii="標楷體" w:eastAsia="標楷體" w:hAnsi="標楷體"/>
          <w:color w:val="000000" w:themeColor="text1"/>
          <w:szCs w:val="24"/>
        </w:rPr>
        <w:t>…</w:t>
      </w:r>
      <w:r w:rsidRPr="00281B41">
        <w:rPr>
          <w:rFonts w:ascii="標楷體" w:eastAsia="標楷體" w:hAnsi="標楷體" w:hint="eastAsia"/>
          <w:color w:val="000000" w:themeColor="text1"/>
          <w:szCs w:val="24"/>
        </w:rPr>
        <w:t>一定沒事的</w:t>
      </w:r>
      <w:r w:rsidRPr="00281B41">
        <w:rPr>
          <w:rFonts w:ascii="標楷體" w:eastAsia="標楷體" w:hAnsi="標楷體"/>
          <w:color w:val="000000" w:themeColor="text1"/>
          <w:szCs w:val="24"/>
        </w:rPr>
        <w:t>！</w:t>
      </w:r>
    </w:p>
    <w:p w:rsidR="00334C16" w:rsidRPr="00281B41" w:rsidRDefault="00334C16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56"/>
        <w:gridCol w:w="1043"/>
        <w:gridCol w:w="1218"/>
        <w:gridCol w:w="1106"/>
        <w:gridCol w:w="3086"/>
      </w:tblGrid>
      <w:tr w:rsidR="00334C16" w:rsidRPr="00281B41" w:rsidTr="003E4259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4C16" w:rsidRPr="00281B41" w:rsidRDefault="00334C16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4C16" w:rsidRPr="00281B41" w:rsidRDefault="00334C16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4C16" w:rsidRPr="00281B41" w:rsidRDefault="00334C16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4C16" w:rsidRPr="00281B41" w:rsidRDefault="00334C16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夜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4C16" w:rsidRPr="00281B41" w:rsidRDefault="00334C16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4C16" w:rsidRPr="00281B41" w:rsidRDefault="00CE45F4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藝術研究院</w:t>
            </w:r>
            <w:r w:rsidR="007C39DD">
              <w:rPr>
                <w:rFonts w:ascii="標楷體" w:eastAsia="標楷體" w:hAnsi="標楷體" w:hint="eastAsia"/>
                <w:color w:val="000000" w:themeColor="text1"/>
                <w:szCs w:val="24"/>
              </w:rPr>
              <w:t>LOBBY</w:t>
            </w:r>
          </w:p>
        </w:tc>
      </w:tr>
      <w:tr w:rsidR="00334C16" w:rsidRPr="00281B41" w:rsidTr="003E4259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4C16" w:rsidRPr="00281B41" w:rsidRDefault="00334C16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34C16" w:rsidRPr="00281B41" w:rsidRDefault="007538E0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</w:t>
            </w:r>
            <w:r w:rsidR="00CE45F4"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霍伯特</w:t>
            </w:r>
          </w:p>
        </w:tc>
      </w:tr>
    </w:tbl>
    <w:p w:rsidR="00E9320D" w:rsidRPr="00281B41" w:rsidRDefault="00E9320D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281B41">
        <w:rPr>
          <w:rFonts w:ascii="標楷體" w:eastAsia="標楷體" w:hAnsi="標楷體" w:hint="eastAsia"/>
          <w:color w:val="000000" w:themeColor="text1"/>
          <w:szCs w:val="24"/>
        </w:rPr>
        <w:t>霍伯特帶著奇米找到</w:t>
      </w:r>
      <w:r w:rsidRPr="00281B41">
        <w:rPr>
          <w:rFonts w:ascii="標楷體" w:eastAsia="標楷體" w:hAnsi="標楷體"/>
          <w:color w:val="000000" w:themeColor="text1"/>
          <w:szCs w:val="24"/>
        </w:rPr>
        <w:t>安頓之所（</w:t>
      </w:r>
      <w:r w:rsidRPr="00281B41">
        <w:rPr>
          <w:rFonts w:ascii="標楷體" w:eastAsia="標楷體" w:hAnsi="標楷體" w:hint="eastAsia"/>
          <w:color w:val="000000" w:themeColor="text1"/>
          <w:szCs w:val="24"/>
        </w:rPr>
        <w:t>藝術研究院</w:t>
      </w:r>
      <w:r w:rsidR="007C39DD">
        <w:rPr>
          <w:rFonts w:ascii="標楷體" w:eastAsia="標楷體" w:hAnsi="標楷體" w:hint="eastAsia"/>
          <w:color w:val="000000" w:themeColor="text1"/>
          <w:szCs w:val="24"/>
        </w:rPr>
        <w:t>LOBBY</w:t>
      </w:r>
      <w:r w:rsidRPr="00281B41">
        <w:rPr>
          <w:rFonts w:ascii="標楷體" w:eastAsia="標楷體" w:hAnsi="標楷體"/>
          <w:color w:val="000000" w:themeColor="text1"/>
          <w:szCs w:val="24"/>
        </w:rPr>
        <w:t>）</w:t>
      </w:r>
    </w:p>
    <w:p w:rsidR="00E9320D" w:rsidRPr="00281B41" w:rsidRDefault="00334C16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281B41">
        <w:rPr>
          <w:rFonts w:ascii="標楷體" w:eastAsia="標楷體" w:hAnsi="標楷體" w:hint="eastAsia"/>
          <w:color w:val="000000" w:themeColor="text1"/>
          <w:szCs w:val="24"/>
        </w:rPr>
        <w:t>霍伯特：</w:t>
      </w:r>
      <w:r w:rsidR="00E9320D" w:rsidRPr="00281B41">
        <w:rPr>
          <w:rFonts w:ascii="標楷體" w:eastAsia="標楷體" w:hAnsi="標楷體" w:hint="eastAsia"/>
          <w:color w:val="000000" w:themeColor="text1"/>
          <w:szCs w:val="24"/>
        </w:rPr>
        <w:t>奇米</w:t>
      </w:r>
      <w:r w:rsidRPr="00281B41">
        <w:rPr>
          <w:rFonts w:ascii="標楷體" w:eastAsia="標楷體" w:hAnsi="標楷體" w:hint="eastAsia"/>
          <w:color w:val="000000" w:themeColor="text1"/>
          <w:szCs w:val="24"/>
        </w:rPr>
        <w:t>，</w:t>
      </w:r>
      <w:r w:rsidRPr="00281B41">
        <w:rPr>
          <w:rFonts w:ascii="標楷體" w:eastAsia="標楷體" w:hAnsi="標楷體"/>
          <w:color w:val="000000" w:themeColor="text1"/>
          <w:szCs w:val="24"/>
        </w:rPr>
        <w:t>為了</w:t>
      </w:r>
      <w:r w:rsidRPr="00281B41">
        <w:rPr>
          <w:rFonts w:ascii="標楷體" w:eastAsia="標楷體" w:hAnsi="標楷體" w:hint="eastAsia"/>
          <w:color w:val="000000" w:themeColor="text1"/>
          <w:szCs w:val="24"/>
        </w:rPr>
        <w:t>妳</w:t>
      </w:r>
      <w:r w:rsidRPr="00281B41">
        <w:rPr>
          <w:rFonts w:ascii="標楷體" w:eastAsia="標楷體" w:hAnsi="標楷體"/>
          <w:color w:val="000000" w:themeColor="text1"/>
          <w:szCs w:val="24"/>
        </w:rPr>
        <w:t>的</w:t>
      </w:r>
      <w:r w:rsidRPr="00281B41">
        <w:rPr>
          <w:rFonts w:ascii="標楷體" w:eastAsia="標楷體" w:hAnsi="標楷體" w:hint="eastAsia"/>
          <w:color w:val="000000" w:themeColor="text1"/>
          <w:szCs w:val="24"/>
        </w:rPr>
        <w:t>安全著想，</w:t>
      </w:r>
      <w:r w:rsidR="00CE45F4" w:rsidRPr="00281B41">
        <w:rPr>
          <w:rFonts w:ascii="標楷體" w:eastAsia="標楷體" w:hAnsi="標楷體"/>
          <w:color w:val="000000" w:themeColor="text1"/>
          <w:szCs w:val="24"/>
        </w:rPr>
        <w:t>暫時還是換個名字吧</w:t>
      </w:r>
      <w:r w:rsidR="00CE45F4" w:rsidRPr="00281B41">
        <w:rPr>
          <w:rFonts w:ascii="標楷體" w:eastAsia="標楷體" w:hAnsi="標楷體" w:hint="eastAsia"/>
          <w:color w:val="000000" w:themeColor="text1"/>
          <w:szCs w:val="24"/>
        </w:rPr>
        <w:t>！</w:t>
      </w:r>
      <w:r w:rsidR="00CE45F4" w:rsidRPr="00281B41">
        <w:rPr>
          <w:rFonts w:ascii="標楷體" w:eastAsia="標楷體" w:hAnsi="標楷體"/>
          <w:color w:val="000000" w:themeColor="text1"/>
          <w:szCs w:val="24"/>
        </w:rPr>
        <w:t>不過，</w:t>
      </w:r>
      <w:r w:rsidR="00CE45F4" w:rsidRPr="00281B41">
        <w:rPr>
          <w:rFonts w:ascii="標楷體" w:eastAsia="標楷體" w:hAnsi="標楷體" w:hint="eastAsia"/>
          <w:color w:val="000000" w:themeColor="text1"/>
          <w:szCs w:val="24"/>
        </w:rPr>
        <w:t>請</w:t>
      </w:r>
      <w:r w:rsidR="00CE45F4" w:rsidRPr="00281B41">
        <w:rPr>
          <w:rFonts w:ascii="標楷體" w:eastAsia="標楷體" w:hAnsi="標楷體"/>
          <w:color w:val="000000" w:themeColor="text1"/>
          <w:szCs w:val="24"/>
        </w:rPr>
        <w:t>一定要記得，妳永遠是懷絲</w:t>
      </w:r>
      <w:r w:rsidR="007538E0" w:rsidRPr="00281B41">
        <w:rPr>
          <w:rFonts w:ascii="標楷體" w:eastAsia="標楷體" w:hAnsi="標楷體" w:hint="eastAsia"/>
          <w:color w:val="000000" w:themeColor="text1"/>
          <w:szCs w:val="24"/>
        </w:rPr>
        <w:t>氏族的孩子，這個姓氏，將要</w:t>
      </w:r>
      <w:r w:rsidR="007538E0" w:rsidRPr="00281B41">
        <w:rPr>
          <w:rFonts w:ascii="標楷體" w:eastAsia="標楷體" w:hAnsi="標楷體"/>
          <w:color w:val="000000" w:themeColor="text1"/>
          <w:szCs w:val="24"/>
        </w:rPr>
        <w:t>承擔</w:t>
      </w:r>
      <w:r w:rsidR="007538E0" w:rsidRPr="00281B41">
        <w:rPr>
          <w:rFonts w:ascii="標楷體" w:eastAsia="標楷體" w:hAnsi="標楷體" w:hint="eastAsia"/>
          <w:color w:val="000000" w:themeColor="text1"/>
          <w:szCs w:val="24"/>
        </w:rPr>
        <w:t>無比沈重</w:t>
      </w:r>
      <w:r w:rsidR="007538E0" w:rsidRPr="00281B41">
        <w:rPr>
          <w:rFonts w:ascii="標楷體" w:eastAsia="標楷體" w:hAnsi="標楷體"/>
          <w:color w:val="000000" w:themeColor="text1"/>
          <w:szCs w:val="24"/>
        </w:rPr>
        <w:t>的責任</w:t>
      </w:r>
      <w:r w:rsidR="003E4259" w:rsidRPr="00281B41">
        <w:rPr>
          <w:rFonts w:ascii="標楷體" w:eastAsia="標楷體" w:hAnsi="標楷體" w:hint="eastAsia"/>
          <w:color w:val="000000" w:themeColor="text1"/>
          <w:szCs w:val="24"/>
        </w:rPr>
        <w:t>，</w:t>
      </w:r>
      <w:r w:rsidR="00C340BB" w:rsidRPr="00281B41">
        <w:rPr>
          <w:rFonts w:ascii="標楷體" w:eastAsia="標楷體" w:hAnsi="標楷體"/>
          <w:color w:val="FF0000"/>
          <w:szCs w:val="24"/>
        </w:rPr>
        <w:t>我能夠活</w:t>
      </w:r>
      <w:r w:rsidR="00C340BB" w:rsidRPr="00281B41">
        <w:rPr>
          <w:rFonts w:ascii="標楷體" w:eastAsia="標楷體" w:hAnsi="標楷體" w:hint="eastAsia"/>
          <w:color w:val="FF0000"/>
          <w:szCs w:val="24"/>
        </w:rPr>
        <w:t>在這個世界上</w:t>
      </w:r>
      <w:r w:rsidR="003E4259" w:rsidRPr="00281B41">
        <w:rPr>
          <w:rFonts w:ascii="標楷體" w:eastAsia="標楷體" w:hAnsi="標楷體"/>
          <w:color w:val="FF0000"/>
          <w:szCs w:val="24"/>
        </w:rPr>
        <w:t>，都必須感謝妳們</w:t>
      </w:r>
      <w:r w:rsidR="007538E0" w:rsidRPr="00281B41">
        <w:rPr>
          <w:rFonts w:ascii="標楷體" w:eastAsia="標楷體" w:hAnsi="標楷體"/>
          <w:color w:val="FF0000"/>
          <w:szCs w:val="24"/>
        </w:rPr>
        <w:t>。</w:t>
      </w:r>
    </w:p>
    <w:p w:rsidR="00E9320D" w:rsidRPr="00281B41" w:rsidRDefault="00E9320D" w:rsidP="00A90984">
      <w:pPr>
        <w:spacing w:line="360" w:lineRule="exact"/>
        <w:rPr>
          <w:rFonts w:ascii="標楷體" w:eastAsia="標楷體" w:hAnsi="標楷體"/>
          <w:color w:val="00B050"/>
          <w:szCs w:val="24"/>
        </w:rPr>
      </w:pPr>
      <w:r w:rsidRPr="00281B41">
        <w:rPr>
          <w:rFonts w:ascii="標楷體" w:eastAsia="標楷體" w:hAnsi="標楷體" w:hint="eastAsia"/>
          <w:color w:val="00B050"/>
          <w:szCs w:val="24"/>
        </w:rPr>
        <w:t>進入取名流程</w:t>
      </w:r>
    </w:p>
    <w:p w:rsidR="007538E0" w:rsidRPr="00281B41" w:rsidRDefault="007538E0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p w:rsidR="008A78E3" w:rsidRPr="00281B41" w:rsidRDefault="00A81815" w:rsidP="00A81815">
      <w:pPr>
        <w:widowControl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color w:val="000000" w:themeColor="text1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782"/>
        <w:gridCol w:w="994"/>
        <w:gridCol w:w="1110"/>
        <w:gridCol w:w="1014"/>
        <w:gridCol w:w="2714"/>
      </w:tblGrid>
      <w:tr w:rsidR="00CE38EB" w:rsidRPr="00281B41" w:rsidTr="00A367B7"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38EB" w:rsidRPr="00281B41" w:rsidRDefault="00CE38E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lastRenderedPageBreak/>
              <w:t>場次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8EB" w:rsidRPr="00281B41" w:rsidRDefault="00CE38E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38EB" w:rsidRPr="00281B41" w:rsidRDefault="00CE38E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38EB" w:rsidRPr="00281B41" w:rsidRDefault="00CE38E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38EB" w:rsidRPr="00281B41" w:rsidRDefault="00CE38E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27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38EB" w:rsidRPr="00281B41" w:rsidRDefault="00CE38E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開頭動畫</w:t>
            </w:r>
          </w:p>
        </w:tc>
      </w:tr>
      <w:tr w:rsidR="00CE38EB" w:rsidRPr="00281B41" w:rsidTr="00A367B7"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38EB" w:rsidRPr="00281B41" w:rsidRDefault="00CE38E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661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38EB" w:rsidRPr="00281B41" w:rsidRDefault="00CE38E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奇米、霍伯特</w:t>
            </w:r>
          </w:p>
        </w:tc>
      </w:tr>
    </w:tbl>
    <w:p w:rsidR="008A78E3" w:rsidRPr="00281B41" w:rsidRDefault="008A78E3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281B41">
        <w:rPr>
          <w:rFonts w:ascii="標楷體" w:eastAsia="標楷體" w:hAnsi="標楷體"/>
          <w:color w:val="000000" w:themeColor="text1"/>
          <w:szCs w:val="24"/>
        </w:rPr>
        <w:t>奇米的成長畫面</w:t>
      </w:r>
      <w:r w:rsidR="00C94AB0" w:rsidRPr="00281B41">
        <w:rPr>
          <w:rFonts w:ascii="標楷體" w:eastAsia="標楷體" w:hAnsi="標楷體" w:hint="eastAsia"/>
          <w:color w:val="000000" w:themeColor="text1"/>
          <w:szCs w:val="24"/>
        </w:rPr>
        <w:t>，播放主題曲</w:t>
      </w:r>
    </w:p>
    <w:p w:rsidR="008A78E3" w:rsidRPr="00281B41" w:rsidRDefault="008A78E3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281B41">
        <w:rPr>
          <w:rFonts w:ascii="標楷體" w:eastAsia="標楷體" w:hAnsi="標楷體" w:hint="eastAsia"/>
          <w:color w:val="000000" w:themeColor="text1"/>
          <w:szCs w:val="24"/>
        </w:rPr>
        <w:t>畫面中需帶入</w:t>
      </w:r>
    </w:p>
    <w:p w:rsidR="00C340BB" w:rsidRPr="00281B41" w:rsidRDefault="008A78E3" w:rsidP="00A90984">
      <w:pPr>
        <w:pStyle w:val="a3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/>
          <w:color w:val="FF0000"/>
          <w:szCs w:val="24"/>
        </w:rPr>
      </w:pPr>
      <w:r w:rsidRPr="00281B41">
        <w:rPr>
          <w:rFonts w:ascii="標楷體" w:eastAsia="標楷體" w:hAnsi="標楷體" w:hint="eastAsia"/>
          <w:color w:val="000000" w:themeColor="text1"/>
          <w:szCs w:val="24"/>
        </w:rPr>
        <w:t>霍伯特</w:t>
      </w:r>
      <w:r w:rsidRPr="00281B41">
        <w:rPr>
          <w:rFonts w:ascii="標楷體" w:eastAsia="標楷體" w:hAnsi="標楷體" w:hint="eastAsia"/>
          <w:color w:val="FF0000"/>
          <w:szCs w:val="24"/>
        </w:rPr>
        <w:t>帶著</w:t>
      </w:r>
      <w:r w:rsidR="00C340BB" w:rsidRPr="00281B41">
        <w:rPr>
          <w:rFonts w:ascii="標楷體" w:eastAsia="標楷體" w:hAnsi="標楷體"/>
          <w:color w:val="FF0000"/>
          <w:szCs w:val="24"/>
        </w:rPr>
        <w:t>奇米</w:t>
      </w:r>
      <w:r w:rsidR="00C340BB" w:rsidRPr="00281B41">
        <w:rPr>
          <w:rFonts w:ascii="標楷體" w:eastAsia="標楷體" w:hAnsi="標楷體" w:hint="eastAsia"/>
          <w:color w:val="FF0000"/>
          <w:szCs w:val="24"/>
        </w:rPr>
        <w:t>學習藝術、熟悉藝術品</w:t>
      </w:r>
    </w:p>
    <w:p w:rsidR="00C340BB" w:rsidRPr="00281B41" w:rsidRDefault="00A81815" w:rsidP="00A90984">
      <w:pPr>
        <w:pStyle w:val="a3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霍伯特與</w:t>
      </w:r>
      <w:r w:rsidR="00C340BB" w:rsidRPr="00281B41">
        <w:rPr>
          <w:rFonts w:ascii="標楷體" w:eastAsia="標楷體" w:hAnsi="標楷體" w:hint="eastAsia"/>
          <w:color w:val="000000" w:themeColor="text1"/>
          <w:szCs w:val="24"/>
        </w:rPr>
        <w:t>奇米</w:t>
      </w:r>
      <w:r w:rsidR="00C340BB" w:rsidRPr="00281B41">
        <w:rPr>
          <w:rFonts w:ascii="標楷體" w:eastAsia="標楷體" w:hAnsi="標楷體"/>
          <w:color w:val="000000" w:themeColor="text1"/>
          <w:szCs w:val="24"/>
        </w:rPr>
        <w:t>日常互動</w:t>
      </w:r>
      <w:r w:rsidR="00C340BB" w:rsidRPr="00281B41">
        <w:rPr>
          <w:rFonts w:ascii="標楷體" w:eastAsia="標楷體" w:hAnsi="標楷體" w:hint="eastAsia"/>
          <w:color w:val="000000" w:themeColor="text1"/>
          <w:szCs w:val="24"/>
        </w:rPr>
        <w:t>：一同煮菜、做飯，</w:t>
      </w:r>
      <w:r w:rsidR="00C340BB" w:rsidRPr="00281B41">
        <w:rPr>
          <w:rFonts w:ascii="標楷體" w:eastAsia="標楷體" w:hAnsi="標楷體"/>
          <w:color w:val="000000" w:themeColor="text1"/>
          <w:szCs w:val="24"/>
        </w:rPr>
        <w:t>奇米</w:t>
      </w:r>
      <w:r w:rsidR="00C340BB" w:rsidRPr="00281B41">
        <w:rPr>
          <w:rFonts w:ascii="標楷體" w:eastAsia="標楷體" w:hAnsi="標楷體" w:hint="eastAsia"/>
          <w:color w:val="000000" w:themeColor="text1"/>
          <w:szCs w:val="24"/>
        </w:rPr>
        <w:t>把飯菜煮壞</w:t>
      </w:r>
      <w:r w:rsidR="00C340BB" w:rsidRPr="00281B41">
        <w:rPr>
          <w:rFonts w:ascii="標楷體" w:eastAsia="標楷體" w:hAnsi="標楷體"/>
          <w:color w:val="000000" w:themeColor="text1"/>
          <w:szCs w:val="24"/>
        </w:rPr>
        <w:t>（以示</w:t>
      </w:r>
      <w:r w:rsidR="00C340BB" w:rsidRPr="00281B41">
        <w:rPr>
          <w:rFonts w:ascii="標楷體" w:eastAsia="標楷體" w:hAnsi="標楷體" w:hint="eastAsia"/>
          <w:color w:val="000000" w:themeColor="text1"/>
          <w:szCs w:val="24"/>
        </w:rPr>
        <w:t>兩人感情</w:t>
      </w:r>
      <w:r w:rsidR="00C340BB" w:rsidRPr="00281B41">
        <w:rPr>
          <w:rFonts w:ascii="標楷體" w:eastAsia="標楷體" w:hAnsi="標楷體"/>
          <w:color w:val="000000" w:themeColor="text1"/>
          <w:szCs w:val="24"/>
        </w:rPr>
        <w:t>）</w:t>
      </w:r>
    </w:p>
    <w:p w:rsidR="008A78E3" w:rsidRPr="00281B41" w:rsidRDefault="00C340BB" w:rsidP="00A90984">
      <w:pPr>
        <w:pStyle w:val="a3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/>
          <w:color w:val="FF0000"/>
          <w:szCs w:val="24"/>
        </w:rPr>
      </w:pPr>
      <w:r w:rsidRPr="00281B41">
        <w:rPr>
          <w:rFonts w:ascii="標楷體" w:eastAsia="標楷體" w:hAnsi="標楷體" w:hint="eastAsia"/>
          <w:color w:val="000000" w:themeColor="text1"/>
          <w:szCs w:val="24"/>
        </w:rPr>
        <w:t>奇米</w:t>
      </w:r>
      <w:r w:rsidRPr="00281B41">
        <w:rPr>
          <w:rFonts w:ascii="標楷體" w:eastAsia="標楷體" w:hAnsi="標楷體" w:hint="eastAsia"/>
          <w:color w:val="FF0000"/>
          <w:szCs w:val="24"/>
        </w:rPr>
        <w:t>學習使用家族</w:t>
      </w:r>
      <w:r w:rsidRPr="00281B41">
        <w:rPr>
          <w:rFonts w:ascii="標楷體" w:eastAsia="標楷體" w:hAnsi="標楷體"/>
          <w:color w:val="FF0000"/>
          <w:szCs w:val="24"/>
        </w:rPr>
        <w:t>魔法</w:t>
      </w:r>
      <w:r w:rsidRPr="00281B41">
        <w:rPr>
          <w:rFonts w:ascii="標楷體" w:eastAsia="標楷體" w:hAnsi="標楷體" w:hint="eastAsia"/>
          <w:color w:val="FF0000"/>
          <w:szCs w:val="24"/>
        </w:rPr>
        <w:t>（出現魔法陣畫面）鏈結</w:t>
      </w:r>
      <w:r w:rsidRPr="00281B41">
        <w:rPr>
          <w:rFonts w:ascii="標楷體" w:eastAsia="標楷體" w:hAnsi="標楷體"/>
          <w:color w:val="FF0000"/>
          <w:szCs w:val="24"/>
        </w:rPr>
        <w:t>術</w:t>
      </w:r>
      <w:r w:rsidRPr="00281B41">
        <w:rPr>
          <w:rFonts w:ascii="標楷體" w:eastAsia="標楷體" w:hAnsi="標楷體" w:hint="eastAsia"/>
          <w:color w:val="FF0000"/>
          <w:szCs w:val="24"/>
        </w:rPr>
        <w:t>、</w:t>
      </w:r>
      <w:r w:rsidR="00C715A0" w:rsidRPr="00281B41">
        <w:rPr>
          <w:rFonts w:ascii="標楷體" w:eastAsia="標楷體" w:hAnsi="標楷體" w:hint="eastAsia"/>
          <w:color w:val="FF0000"/>
          <w:szCs w:val="24"/>
        </w:rPr>
        <w:t>化形</w:t>
      </w:r>
      <w:r w:rsidR="00C715A0" w:rsidRPr="00281B41">
        <w:rPr>
          <w:rFonts w:ascii="標楷體" w:eastAsia="標楷體" w:hAnsi="標楷體"/>
          <w:color w:val="FF0000"/>
          <w:szCs w:val="24"/>
        </w:rPr>
        <w:t>術</w:t>
      </w:r>
      <w:r w:rsidRPr="00281B41">
        <w:rPr>
          <w:rFonts w:ascii="標楷體" w:eastAsia="標楷體" w:hAnsi="標楷體"/>
          <w:color w:val="FF0000"/>
          <w:szCs w:val="24"/>
        </w:rPr>
        <w:t>等</w:t>
      </w:r>
    </w:p>
    <w:p w:rsidR="008A6B5A" w:rsidRPr="00281B41" w:rsidRDefault="008A78E3" w:rsidP="00A90984">
      <w:pPr>
        <w:pStyle w:val="a3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281B41">
        <w:rPr>
          <w:rFonts w:ascii="標楷體" w:eastAsia="標楷體" w:hAnsi="標楷體" w:hint="eastAsia"/>
          <w:color w:val="000000" w:themeColor="text1"/>
          <w:szCs w:val="24"/>
        </w:rPr>
        <w:t>霍伯特</w:t>
      </w:r>
      <w:r w:rsidRPr="00281B41">
        <w:rPr>
          <w:rFonts w:ascii="標楷體" w:eastAsia="標楷體" w:hAnsi="標楷體"/>
          <w:color w:val="000000" w:themeColor="text1"/>
          <w:szCs w:val="24"/>
        </w:rPr>
        <w:t>向人打探</w:t>
      </w:r>
      <w:r w:rsidR="008A6B5A" w:rsidRPr="00281B41">
        <w:rPr>
          <w:rFonts w:ascii="標楷體" w:eastAsia="標楷體" w:hAnsi="標楷體" w:hint="eastAsia"/>
          <w:color w:val="000000" w:themeColor="text1"/>
          <w:szCs w:val="24"/>
        </w:rPr>
        <w:t>迪莉婭</w:t>
      </w:r>
      <w:r w:rsidRPr="00281B41">
        <w:rPr>
          <w:rFonts w:ascii="標楷體" w:eastAsia="標楷體" w:hAnsi="標楷體"/>
          <w:color w:val="000000" w:themeColor="text1"/>
          <w:szCs w:val="24"/>
        </w:rPr>
        <w:t>消息</w:t>
      </w:r>
    </w:p>
    <w:p w:rsidR="008A6B5A" w:rsidRDefault="008A78E3" w:rsidP="00A90984">
      <w:pPr>
        <w:pStyle w:val="a3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/>
          <w:color w:val="FF0000"/>
          <w:szCs w:val="24"/>
        </w:rPr>
      </w:pPr>
      <w:r w:rsidRPr="00281B41">
        <w:rPr>
          <w:rFonts w:ascii="標楷體" w:eastAsia="標楷體" w:hAnsi="標楷體"/>
          <w:color w:val="FF0000"/>
          <w:szCs w:val="24"/>
        </w:rPr>
        <w:t>奇米</w:t>
      </w:r>
      <w:r w:rsidR="00C340BB" w:rsidRPr="00281B41">
        <w:rPr>
          <w:rFonts w:ascii="標楷體" w:eastAsia="標楷體" w:hAnsi="標楷體" w:hint="eastAsia"/>
          <w:color w:val="FF0000"/>
          <w:szCs w:val="24"/>
        </w:rPr>
        <w:t>翻閱</w:t>
      </w:r>
      <w:r w:rsidR="00C340BB" w:rsidRPr="00281B41">
        <w:rPr>
          <w:rFonts w:ascii="標楷體" w:eastAsia="標楷體" w:hAnsi="標楷體"/>
          <w:color w:val="FF0000"/>
          <w:szCs w:val="24"/>
        </w:rPr>
        <w:t>謬思筆記本，</w:t>
      </w:r>
      <w:r w:rsidR="00C340BB" w:rsidRPr="00281B41">
        <w:rPr>
          <w:rFonts w:ascii="標楷體" w:eastAsia="標楷體" w:hAnsi="標楷體" w:hint="eastAsia"/>
          <w:color w:val="FF0000"/>
          <w:szCs w:val="24"/>
        </w:rPr>
        <w:t>中間夾著</w:t>
      </w:r>
      <w:r w:rsidRPr="00281B41">
        <w:rPr>
          <w:rFonts w:ascii="標楷體" w:eastAsia="標楷體" w:hAnsi="標楷體"/>
          <w:color w:val="FF0000"/>
          <w:szCs w:val="24"/>
        </w:rPr>
        <w:t>著媽媽的照片</w:t>
      </w:r>
      <w:r w:rsidR="00C340BB" w:rsidRPr="00281B41">
        <w:rPr>
          <w:rFonts w:ascii="標楷體" w:eastAsia="標楷體" w:hAnsi="標楷體" w:hint="eastAsia"/>
          <w:color w:val="FF0000"/>
          <w:szCs w:val="24"/>
        </w:rPr>
        <w:t>，眼淚</w:t>
      </w:r>
      <w:r w:rsidR="0021175B">
        <w:rPr>
          <w:rFonts w:ascii="標楷體" w:eastAsia="標楷體" w:hAnsi="標楷體" w:hint="eastAsia"/>
          <w:color w:val="FF0000"/>
          <w:szCs w:val="24"/>
        </w:rPr>
        <w:t>滑落</w:t>
      </w:r>
      <w:r w:rsidRPr="00281B41">
        <w:rPr>
          <w:rFonts w:ascii="標楷體" w:eastAsia="標楷體" w:hAnsi="標楷體" w:hint="eastAsia"/>
          <w:color w:val="FF0000"/>
          <w:szCs w:val="24"/>
        </w:rPr>
        <w:t>，</w:t>
      </w:r>
      <w:r w:rsidR="00C31FDF" w:rsidRPr="00281B41">
        <w:rPr>
          <w:rFonts w:ascii="標楷體" w:eastAsia="標楷體" w:hAnsi="標楷體" w:hint="eastAsia"/>
          <w:color w:val="FF0000"/>
          <w:szCs w:val="24"/>
        </w:rPr>
        <w:t>闔上</w:t>
      </w:r>
      <w:r w:rsidR="00C31FDF" w:rsidRPr="00281B41">
        <w:rPr>
          <w:rFonts w:ascii="標楷體" w:eastAsia="標楷體" w:hAnsi="標楷體"/>
          <w:color w:val="FF0000"/>
          <w:szCs w:val="24"/>
        </w:rPr>
        <w:t>書本</w:t>
      </w:r>
      <w:r w:rsidR="0021175B">
        <w:rPr>
          <w:rFonts w:ascii="標楷體" w:eastAsia="標楷體" w:hAnsi="標楷體" w:hint="eastAsia"/>
          <w:color w:val="FF0000"/>
          <w:szCs w:val="24"/>
        </w:rPr>
        <w:t>，</w:t>
      </w:r>
      <w:r w:rsidR="0021175B">
        <w:rPr>
          <w:rFonts w:ascii="標楷體" w:eastAsia="標楷體" w:hAnsi="標楷體"/>
          <w:color w:val="FF0000"/>
          <w:szCs w:val="24"/>
        </w:rPr>
        <w:t>鏡頭拉近至</w:t>
      </w:r>
      <w:r w:rsidR="00C31FDF" w:rsidRPr="00281B41">
        <w:rPr>
          <w:rFonts w:ascii="標楷體" w:eastAsia="標楷體" w:hAnsi="標楷體"/>
          <w:color w:val="FF0000"/>
          <w:szCs w:val="24"/>
        </w:rPr>
        <w:t>封面</w:t>
      </w:r>
      <w:r w:rsidR="0021175B">
        <w:rPr>
          <w:rFonts w:ascii="標楷體" w:eastAsia="標楷體" w:hAnsi="標楷體" w:hint="eastAsia"/>
          <w:color w:val="FF0000"/>
          <w:szCs w:val="24"/>
        </w:rPr>
        <w:t>，</w:t>
      </w:r>
      <w:r w:rsidR="00C31FDF" w:rsidRPr="00281B41">
        <w:rPr>
          <w:rFonts w:ascii="標楷體" w:eastAsia="標楷體" w:hAnsi="標楷體"/>
          <w:color w:val="FF0000"/>
          <w:szCs w:val="24"/>
        </w:rPr>
        <w:t>浮出</w:t>
      </w:r>
      <w:r w:rsidR="00C31FDF" w:rsidRPr="00281B41">
        <w:rPr>
          <w:rFonts w:ascii="標楷體" w:eastAsia="標楷體" w:hAnsi="標楷體" w:hint="eastAsia"/>
          <w:color w:val="FF0000"/>
          <w:szCs w:val="24"/>
        </w:rPr>
        <w:t>字樣</w:t>
      </w:r>
      <w:r w:rsidR="00C31FDF" w:rsidRPr="00281B41">
        <w:rPr>
          <w:rFonts w:ascii="標楷體" w:eastAsia="標楷體" w:hAnsi="標楷體"/>
          <w:color w:val="FF0000"/>
          <w:szCs w:val="24"/>
        </w:rPr>
        <w:t>「</w:t>
      </w:r>
      <w:r w:rsidR="00C31FDF" w:rsidRPr="00281B41">
        <w:rPr>
          <w:rFonts w:ascii="標楷體" w:eastAsia="標楷體" w:hAnsi="標楷體" w:hint="eastAsia"/>
          <w:color w:val="FF0000"/>
          <w:szCs w:val="24"/>
        </w:rPr>
        <w:t>謬思筆記</w:t>
      </w:r>
      <w:r w:rsidR="006507D9" w:rsidRPr="00281B41">
        <w:rPr>
          <w:rFonts w:ascii="標楷體" w:eastAsia="標楷體" w:hAnsi="標楷體" w:hint="eastAsia"/>
          <w:color w:val="FF0000"/>
          <w:szCs w:val="24"/>
        </w:rPr>
        <w:t>本</w:t>
      </w:r>
      <w:r w:rsidR="00C31FDF" w:rsidRPr="00281B41">
        <w:rPr>
          <w:rFonts w:ascii="標楷體" w:eastAsia="標楷體" w:hAnsi="標楷體" w:hint="eastAsia"/>
          <w:color w:val="FF0000"/>
          <w:szCs w:val="24"/>
        </w:rPr>
        <w:t>」</w:t>
      </w:r>
      <w:r w:rsidR="00C31FDF" w:rsidRPr="00281B41">
        <w:rPr>
          <w:rFonts w:ascii="標楷體" w:eastAsia="標楷體" w:hAnsi="標楷體"/>
          <w:color w:val="FF0000"/>
          <w:szCs w:val="24"/>
        </w:rPr>
        <w:t>。</w:t>
      </w:r>
    </w:p>
    <w:p w:rsidR="00882A24" w:rsidRDefault="00882A24" w:rsidP="00933A3D">
      <w:pPr>
        <w:pStyle w:val="a3"/>
        <w:spacing w:line="360" w:lineRule="exact"/>
        <w:ind w:leftChars="0" w:left="360"/>
        <w:rPr>
          <w:rFonts w:ascii="標楷體" w:eastAsia="標楷體" w:hAnsi="標楷體"/>
          <w:color w:val="FF0000"/>
          <w:szCs w:val="24"/>
        </w:rPr>
      </w:pPr>
    </w:p>
    <w:p w:rsidR="00882A24" w:rsidRDefault="00882A24">
      <w:pPr>
        <w:widowControl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color w:val="000000" w:themeColor="text1"/>
          <w:szCs w:val="24"/>
        </w:rPr>
        <w:br w:type="page"/>
      </w:r>
    </w:p>
    <w:p w:rsidR="003F782E" w:rsidRDefault="00882A24" w:rsidP="003F782E">
      <w:pPr>
        <w:pStyle w:val="ab"/>
        <w:jc w:val="left"/>
        <w:rPr>
          <w:ins w:id="11" w:author="User" w:date="2019-01-19T10:41:00Z"/>
          <w:rFonts w:ascii="標楷體" w:eastAsia="標楷體" w:hAnsi="標楷體"/>
          <w:sz w:val="28"/>
          <w:szCs w:val="28"/>
        </w:rPr>
      </w:pPr>
      <w:bookmarkStart w:id="12" w:name="_Toc535927721"/>
      <w:r w:rsidRPr="00933A3D">
        <w:rPr>
          <w:rFonts w:ascii="標楷體" w:eastAsia="標楷體" w:hAnsi="標楷體" w:hint="eastAsia"/>
          <w:sz w:val="28"/>
          <w:szCs w:val="28"/>
        </w:rPr>
        <w:lastRenderedPageBreak/>
        <w:t>第一章</w:t>
      </w:r>
      <w:bookmarkEnd w:id="12"/>
      <w:r w:rsidR="00BC31F4" w:rsidRPr="00933A3D">
        <w:rPr>
          <w:rFonts w:ascii="標楷體" w:eastAsia="標楷體" w:hAnsi="標楷體"/>
          <w:sz w:val="28"/>
          <w:szCs w:val="28"/>
        </w:rPr>
        <w:t xml:space="preserve"> </w:t>
      </w:r>
    </w:p>
    <w:p w:rsidR="003F782E" w:rsidRDefault="003F782E">
      <w:pPr>
        <w:rPr>
          <w:ins w:id="13" w:author="User" w:date="2019-01-19T10:41:00Z"/>
        </w:rPr>
        <w:pPrChange w:id="14" w:author="User" w:date="2019-01-19T10:41:00Z">
          <w:pPr>
            <w:pStyle w:val="ab"/>
            <w:jc w:val="left"/>
          </w:pPr>
        </w:pPrChange>
      </w:pPr>
      <w:ins w:id="15" w:author="User" w:date="2019-01-19T10:41:00Z">
        <w:r>
          <w:rPr>
            <w:rFonts w:hint="eastAsia"/>
          </w:rPr>
          <w:t>大綱：</w:t>
        </w:r>
      </w:ins>
    </w:p>
    <w:p w:rsidR="003F5657" w:rsidRDefault="00584530">
      <w:pPr>
        <w:rPr>
          <w:ins w:id="16" w:author="User" w:date="2019-01-19T11:10:00Z"/>
        </w:rPr>
        <w:pPrChange w:id="17" w:author="User" w:date="2019-01-19T10:41:00Z">
          <w:pPr>
            <w:pStyle w:val="ab"/>
            <w:jc w:val="left"/>
          </w:pPr>
        </w:pPrChange>
      </w:pPr>
      <w:ins w:id="18" w:author="User" w:date="2019-01-19T11:09:00Z">
        <w:r>
          <w:rPr>
            <w:rFonts w:hint="eastAsia"/>
          </w:rPr>
          <w:t>因為與遺失的</w:t>
        </w:r>
        <w:r>
          <w:t>藝術品們的相遇，導致</w:t>
        </w:r>
        <w:r>
          <w:rPr>
            <w:rFonts w:hint="eastAsia"/>
          </w:rPr>
          <w:t>奇米的</w:t>
        </w:r>
        <w:r>
          <w:t>能力意外被啟發。</w:t>
        </w:r>
      </w:ins>
    </w:p>
    <w:p w:rsidR="003F782E" w:rsidRDefault="003F5657">
      <w:pPr>
        <w:rPr>
          <w:ins w:id="19" w:author="User" w:date="2019-01-19T11:15:00Z"/>
        </w:rPr>
        <w:pPrChange w:id="20" w:author="User" w:date="2019-01-19T10:41:00Z">
          <w:pPr>
            <w:pStyle w:val="ab"/>
            <w:jc w:val="left"/>
          </w:pPr>
        </w:pPrChange>
      </w:pPr>
      <w:ins w:id="21" w:author="User" w:date="2019-01-19T11:10:00Z">
        <w:r>
          <w:rPr>
            <w:rFonts w:hint="eastAsia"/>
          </w:rPr>
          <w:t>霍伯特因為</w:t>
        </w:r>
        <w:r>
          <w:t>不知明原因出門，奇米替霍伯特整理</w:t>
        </w:r>
        <w:r>
          <w:rPr>
            <w:rFonts w:hint="eastAsia"/>
          </w:rPr>
          <w:t>書房時</w:t>
        </w:r>
        <w:r>
          <w:t>遇到守護精靈亞瑟</w:t>
        </w:r>
      </w:ins>
      <w:ins w:id="22" w:author="User" w:date="2019-01-19T11:11:00Z">
        <w:r>
          <w:t>，</w:t>
        </w:r>
      </w:ins>
    </w:p>
    <w:p w:rsidR="00DC2E4B" w:rsidRDefault="003F5657">
      <w:pPr>
        <w:rPr>
          <w:ins w:id="23" w:author="User" w:date="2019-01-23T17:03:00Z"/>
        </w:rPr>
      </w:pPr>
      <w:ins w:id="24" w:author="User" w:date="2019-01-19T11:15:00Z">
        <w:r>
          <w:rPr>
            <w:rFonts w:hint="eastAsia"/>
          </w:rPr>
          <w:t>透過亞瑟的引導正式成為</w:t>
        </w:r>
        <w:r>
          <w:t>「藝術祕術使」</w:t>
        </w:r>
      </w:ins>
      <w:ins w:id="25" w:author="User" w:date="2019-01-23T17:03:00Z">
        <w:r w:rsidR="00DC2E4B">
          <w:rPr>
            <w:rFonts w:hint="eastAsia"/>
          </w:rPr>
          <w:t>。</w:t>
        </w:r>
      </w:ins>
    </w:p>
    <w:p w:rsidR="00DC2E4B" w:rsidRDefault="00DC2E4B">
      <w:pPr>
        <w:widowControl/>
        <w:rPr>
          <w:ins w:id="26" w:author="User" w:date="2019-01-23T17:03:00Z"/>
        </w:rPr>
      </w:pPr>
      <w:ins w:id="27" w:author="User" w:date="2019-01-23T17:03:00Z">
        <w:r>
          <w:br w:type="page"/>
        </w:r>
      </w:ins>
    </w:p>
    <w:p w:rsidR="003F5657" w:rsidRPr="003F782E" w:rsidDel="00DC2E4B" w:rsidRDefault="003F5657">
      <w:pPr>
        <w:rPr>
          <w:del w:id="28" w:author="User" w:date="2019-01-23T17:03:00Z"/>
          <w:rPrChange w:id="29" w:author="User" w:date="2019-01-19T10:41:00Z">
            <w:rPr>
              <w:del w:id="30" w:author="User" w:date="2019-01-23T17:03:00Z"/>
              <w:rFonts w:ascii="標楷體" w:eastAsia="標楷體" w:hAnsi="標楷體"/>
              <w:sz w:val="28"/>
              <w:szCs w:val="28"/>
            </w:rPr>
          </w:rPrChange>
        </w:rPr>
        <w:pPrChange w:id="31" w:author="User" w:date="2019-01-19T10:41:00Z">
          <w:pPr>
            <w:pStyle w:val="ab"/>
            <w:jc w:val="left"/>
          </w:pPr>
        </w:pPrChange>
      </w:pPr>
    </w:p>
    <w:p w:rsidR="00FD6B9B" w:rsidRPr="00933A3D" w:rsidRDefault="00FD6B9B" w:rsidP="00933A3D">
      <w:pPr>
        <w:pStyle w:val="ad"/>
        <w:rPr>
          <w:rFonts w:ascii="標楷體" w:eastAsia="標楷體" w:hAnsi="標楷體"/>
        </w:rPr>
      </w:pPr>
      <w:bookmarkStart w:id="32" w:name="_Toc535927722"/>
      <w:r w:rsidRPr="00933A3D">
        <w:rPr>
          <w:rFonts w:ascii="標楷體" w:eastAsia="標楷體" w:hAnsi="標楷體" w:hint="eastAsia"/>
        </w:rPr>
        <w:t>第一章 第一節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56"/>
        <w:gridCol w:w="1043"/>
        <w:gridCol w:w="1218"/>
        <w:gridCol w:w="1106"/>
        <w:gridCol w:w="3086"/>
      </w:tblGrid>
      <w:tr w:rsidR="008A78E3" w:rsidRPr="00281B41" w:rsidTr="00233EFE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8E162C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91077" w:rsidRPr="00281B41" w:rsidRDefault="0099107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藝術研究院大廳</w:t>
            </w:r>
          </w:p>
        </w:tc>
      </w:tr>
      <w:tr w:rsidR="00FD6B9B" w:rsidRPr="00281B41" w:rsidTr="00233EFE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7538E0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</w:t>
            </w:r>
          </w:p>
        </w:tc>
      </w:tr>
    </w:tbl>
    <w:p w:rsidR="00233EFE" w:rsidRDefault="00233EFE" w:rsidP="00233EFE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北方王國和西方共和國即將</w:t>
      </w:r>
      <w:r w:rsidRPr="00B4622D">
        <w:rPr>
          <w:rFonts w:ascii="標楷體" w:eastAsia="標楷體" w:hAnsi="標楷體" w:hint="eastAsia"/>
        </w:rPr>
        <w:t>舉行政治聯姻，在大典前忙碌籌備慶典。</w:t>
      </w:r>
    </w:p>
    <w:p w:rsidR="00233EFE" w:rsidRDefault="00233EFE" w:rsidP="00233EFE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藝術館教授霍伯特受邀前往參與</w:t>
      </w:r>
      <w:r>
        <w:rPr>
          <w:rFonts w:ascii="標楷體" w:eastAsia="標楷體" w:hAnsi="標楷體"/>
        </w:rPr>
        <w:t>盛宴，並</w:t>
      </w:r>
      <w:r w:rsidRPr="00B4622D">
        <w:rPr>
          <w:rFonts w:ascii="標楷體" w:eastAsia="標楷體" w:hAnsi="標楷體" w:hint="eastAsia"/>
        </w:rPr>
        <w:t>準備</w:t>
      </w:r>
      <w:r>
        <w:rPr>
          <w:rFonts w:ascii="標楷體" w:eastAsia="標楷體" w:hAnsi="標楷體" w:hint="eastAsia"/>
        </w:rPr>
        <w:t>在當天展示</w:t>
      </w:r>
      <w:r w:rsidRPr="00B4622D">
        <w:rPr>
          <w:rFonts w:ascii="標楷體" w:eastAsia="標楷體" w:hAnsi="標楷體" w:hint="eastAsia"/>
        </w:rPr>
        <w:t>的藝術</w:t>
      </w:r>
      <w:r>
        <w:rPr>
          <w:rFonts w:ascii="標楷體" w:eastAsia="標楷體" w:hAnsi="標楷體" w:hint="eastAsia"/>
        </w:rPr>
        <w:t>品，各國所屬的國家代表</w:t>
      </w:r>
      <w:r>
        <w:rPr>
          <w:rFonts w:ascii="標楷體" w:eastAsia="標楷體" w:hAnsi="標楷體"/>
        </w:rPr>
        <w:t>藝術館均會在當天以</w:t>
      </w:r>
      <w:r>
        <w:rPr>
          <w:rFonts w:ascii="標楷體" w:eastAsia="標楷體" w:hAnsi="標楷體" w:hint="eastAsia"/>
        </w:rPr>
        <w:t>藝品展現自身國家的藝術地位</w:t>
      </w:r>
      <w:r w:rsidRPr="00B4622D">
        <w:rPr>
          <w:rFonts w:ascii="標楷體" w:eastAsia="標楷體" w:hAnsi="標楷體" w:hint="eastAsia"/>
        </w:rPr>
        <w:t>。</w:t>
      </w:r>
    </w:p>
    <w:p w:rsidR="00233EFE" w:rsidRDefault="00233EFE" w:rsidP="00233EFE">
      <w:pPr>
        <w:widowControl/>
        <w:spacing w:line="400" w:lineRule="exact"/>
        <w:rPr>
          <w:ins w:id="33" w:author="User" w:date="2019-01-18T19:38:00Z"/>
          <w:rFonts w:ascii="標楷體" w:eastAsia="標楷體" w:hAnsi="標楷體"/>
        </w:rPr>
      </w:pPr>
      <w:r w:rsidRPr="00B4622D">
        <w:rPr>
          <w:rFonts w:ascii="標楷體" w:eastAsia="標楷體" w:hAnsi="標楷體" w:hint="eastAsia"/>
        </w:rPr>
        <w:t>奇米</w:t>
      </w:r>
      <w:r>
        <w:rPr>
          <w:rFonts w:ascii="標楷體" w:eastAsia="標楷體" w:hAnsi="標楷體" w:hint="eastAsia"/>
        </w:rPr>
        <w:t>受到</w:t>
      </w:r>
      <w:r>
        <w:rPr>
          <w:rFonts w:ascii="標楷體" w:eastAsia="標楷體" w:hAnsi="標楷體"/>
        </w:rPr>
        <w:t>霍伯特的委託前往藝廊街添購修補藝術品的材料</w:t>
      </w:r>
      <w:r>
        <w:rPr>
          <w:rFonts w:ascii="標楷體" w:eastAsia="標楷體" w:hAnsi="標楷體" w:hint="eastAsia"/>
        </w:rPr>
        <w:t>。</w:t>
      </w:r>
    </w:p>
    <w:p w:rsidR="00F04FA0" w:rsidRDefault="00F04FA0" w:rsidP="00233EFE">
      <w:pPr>
        <w:widowControl/>
        <w:spacing w:line="400" w:lineRule="exact"/>
        <w:rPr>
          <w:ins w:id="34" w:author="User" w:date="2019-01-18T19:38:00Z"/>
          <w:rFonts w:ascii="標楷體" w:eastAsia="標楷體" w:hAnsi="標楷體"/>
        </w:rPr>
      </w:pPr>
    </w:p>
    <w:p w:rsidR="00F04FA0" w:rsidRPr="00F04FA0" w:rsidDel="00F04FA0" w:rsidRDefault="00F04FA0" w:rsidP="00233EFE">
      <w:pPr>
        <w:widowControl/>
        <w:spacing w:line="400" w:lineRule="exact"/>
        <w:rPr>
          <w:del w:id="35" w:author="User" w:date="2019-01-18T19:38:00Z"/>
          <w:rFonts w:ascii="標楷體" w:eastAsia="標楷體" w:hAnsi="標楷體"/>
        </w:rPr>
      </w:pPr>
    </w:p>
    <w:p w:rsidR="007538E0" w:rsidRPr="00281B41" w:rsidRDefault="007538E0" w:rsidP="00A90984">
      <w:pPr>
        <w:spacing w:line="360" w:lineRule="exact"/>
        <w:rPr>
          <w:rFonts w:ascii="標楷體" w:eastAsia="標楷體" w:hAnsi="標楷體"/>
          <w:szCs w:val="24"/>
        </w:rPr>
      </w:pPr>
    </w:p>
    <w:p w:rsidR="00FD6B9B" w:rsidRPr="00933A3D" w:rsidRDefault="00FD6B9B" w:rsidP="00933A3D">
      <w:pPr>
        <w:pStyle w:val="ad"/>
        <w:rPr>
          <w:rFonts w:ascii="標楷體" w:eastAsia="標楷體" w:hAnsi="標楷體"/>
        </w:rPr>
      </w:pPr>
      <w:bookmarkStart w:id="36" w:name="_Toc535927723"/>
      <w:r w:rsidRPr="00933A3D">
        <w:rPr>
          <w:rFonts w:ascii="標楷體" w:eastAsia="標楷體" w:hAnsi="標楷體" w:hint="eastAsia"/>
        </w:rPr>
        <w:t>第一章 第二節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865"/>
        <w:gridCol w:w="1049"/>
        <w:gridCol w:w="1185"/>
        <w:gridCol w:w="1117"/>
        <w:gridCol w:w="3085"/>
      </w:tblGrid>
      <w:tr w:rsidR="00FD6B9B" w:rsidRPr="00281B41" w:rsidTr="00233EFE"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8E162C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del w:id="37" w:author="User" w:date="2019-01-18T19:40:00Z">
              <w:r w:rsidRPr="00281B41" w:rsidDel="00F04FA0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1</w:delText>
              </w:r>
            </w:del>
          </w:p>
        </w:tc>
        <w:tc>
          <w:tcPr>
            <w:tcW w:w="1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99107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del w:id="38" w:author="User" w:date="2019-01-19T10:59:00Z">
              <w:r w:rsidDel="003F782E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花園商店廣場</w:delText>
              </w:r>
            </w:del>
          </w:p>
        </w:tc>
      </w:tr>
      <w:tr w:rsidR="00FD6B9B" w:rsidRPr="00281B41" w:rsidTr="00233EFE"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04FA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39" w:author="User" w:date="2019-01-18T19:38:00Z">
              <w:r>
                <w:rPr>
                  <w:rFonts w:ascii="標楷體" w:eastAsia="標楷體" w:hAnsi="標楷體" w:hint="eastAsia"/>
                </w:rPr>
                <w:t>換裝關卡</w:t>
              </w:r>
            </w:ins>
            <w:del w:id="40" w:author="User" w:date="2019-01-18T19:38:00Z">
              <w:r w:rsidR="00991077" w:rsidDel="00F04FA0">
                <w:rPr>
                  <w:rFonts w:ascii="標楷體" w:eastAsia="標楷體" w:hAnsi="標楷體" w:hint="eastAsia"/>
                </w:rPr>
                <w:delText>尚、海斗、洛斯</w:delText>
              </w:r>
            </w:del>
          </w:p>
        </w:tc>
      </w:tr>
    </w:tbl>
    <w:p w:rsidR="00933A3D" w:rsidDel="00F04FA0" w:rsidRDefault="00233EFE" w:rsidP="00233EFE">
      <w:pPr>
        <w:widowControl/>
        <w:spacing w:line="400" w:lineRule="exact"/>
        <w:rPr>
          <w:del w:id="41" w:author="User" w:date="2019-01-18T19:38:00Z"/>
          <w:rFonts w:ascii="標楷體" w:eastAsia="標楷體" w:hAnsi="標楷體"/>
        </w:rPr>
      </w:pPr>
      <w:del w:id="42" w:author="User" w:date="2019-01-18T19:38:00Z">
        <w:r w:rsidDel="00F04FA0">
          <w:rPr>
            <w:rFonts w:ascii="標楷體" w:eastAsia="標楷體" w:hAnsi="標楷體" w:hint="eastAsia"/>
          </w:rPr>
          <w:delText>在路上遇到尚、海斗以及</w:delText>
        </w:r>
        <w:r w:rsidR="000A25C8" w:rsidDel="00F04FA0">
          <w:rPr>
            <w:rFonts w:ascii="標楷體" w:eastAsia="標楷體" w:hAnsi="標楷體" w:hint="eastAsia"/>
          </w:rPr>
          <w:delText>洛斯</w:delText>
        </w:r>
        <w:r w:rsidDel="00F04FA0">
          <w:rPr>
            <w:rFonts w:ascii="標楷體" w:eastAsia="標楷體" w:hAnsi="標楷體" w:hint="eastAsia"/>
          </w:rPr>
          <w:delText>。</w:delText>
        </w:r>
      </w:del>
    </w:p>
    <w:p w:rsidR="00933A3D" w:rsidRPr="00933A3D" w:rsidDel="00F04FA0" w:rsidRDefault="00233EFE" w:rsidP="00233EFE">
      <w:pPr>
        <w:widowControl/>
        <w:spacing w:line="400" w:lineRule="exact"/>
        <w:rPr>
          <w:del w:id="43" w:author="User" w:date="2019-01-18T19:38:00Z"/>
          <w:rFonts w:ascii="標楷體" w:eastAsia="標楷體" w:hAnsi="標楷體"/>
          <w:color w:val="00B050"/>
          <w:rPrChange w:id="44" w:author="User" w:date="2019-01-18T11:15:00Z">
            <w:rPr>
              <w:del w:id="45" w:author="User" w:date="2019-01-18T19:38:00Z"/>
              <w:rFonts w:ascii="標楷體" w:eastAsia="標楷體" w:hAnsi="標楷體"/>
            </w:rPr>
          </w:rPrChange>
        </w:rPr>
      </w:pPr>
      <w:del w:id="46" w:author="User" w:date="2019-01-18T19:38:00Z">
        <w:r w:rsidDel="00F04FA0">
          <w:rPr>
            <w:rFonts w:ascii="標楷體" w:eastAsia="標楷體" w:hAnsi="標楷體" w:hint="eastAsia"/>
          </w:rPr>
          <w:delText>尚的貓咪</w:delText>
        </w:r>
        <w:r w:rsidDel="00F04FA0">
          <w:rPr>
            <w:rFonts w:ascii="標楷體" w:eastAsia="標楷體" w:hAnsi="標楷體"/>
          </w:rPr>
          <w:delText>吉莉叼著</w:delText>
        </w:r>
        <w:r w:rsidDel="00F04FA0">
          <w:rPr>
            <w:rFonts w:ascii="標楷體" w:eastAsia="標楷體" w:hAnsi="標楷體" w:hint="eastAsia"/>
          </w:rPr>
          <w:delText>小</w:delText>
        </w:r>
        <w:r w:rsidDel="00F04FA0">
          <w:rPr>
            <w:rFonts w:ascii="標楷體" w:eastAsia="標楷體" w:hAnsi="標楷體"/>
          </w:rPr>
          <w:delText>魚乾衝撞過來，</w:delText>
        </w:r>
        <w:r w:rsidDel="00F04FA0">
          <w:rPr>
            <w:rFonts w:ascii="標楷體" w:eastAsia="標楷體" w:hAnsi="標楷體" w:hint="eastAsia"/>
          </w:rPr>
          <w:delText>奇米被嚇到</w:delText>
        </w:r>
        <w:r w:rsidDel="00F04FA0">
          <w:rPr>
            <w:rFonts w:ascii="標楷體" w:eastAsia="標楷體" w:hAnsi="標楷體"/>
          </w:rPr>
          <w:delText>而將</w:delText>
        </w:r>
        <w:r w:rsidDel="00F04FA0">
          <w:rPr>
            <w:rFonts w:ascii="標楷體" w:eastAsia="標楷體" w:hAnsi="標楷體" w:hint="eastAsia"/>
          </w:rPr>
          <w:delText>採買的材料散落一地，</w:delText>
        </w:r>
      </w:del>
    </w:p>
    <w:p w:rsidR="008C6376" w:rsidDel="008C6376" w:rsidRDefault="00233EFE" w:rsidP="00233EFE">
      <w:pPr>
        <w:widowControl/>
        <w:spacing w:line="400" w:lineRule="exact"/>
        <w:rPr>
          <w:del w:id="47" w:author="User" w:date="2019-01-18T11:16:00Z"/>
          <w:rFonts w:ascii="標楷體" w:eastAsia="標楷體" w:hAnsi="標楷體"/>
        </w:rPr>
      </w:pPr>
      <w:del w:id="48" w:author="User" w:date="2019-01-18T19:38:00Z">
        <w:r w:rsidDel="00F04FA0">
          <w:rPr>
            <w:rFonts w:ascii="標楷體" w:eastAsia="標楷體" w:hAnsi="標楷體" w:hint="eastAsia"/>
          </w:rPr>
          <w:delText>隨之追過來的人是海斗，邊說抱歉邊幫忙</w:delText>
        </w:r>
        <w:r w:rsidDel="00F04FA0">
          <w:rPr>
            <w:rFonts w:ascii="標楷體" w:eastAsia="標楷體" w:hAnsi="標楷體"/>
          </w:rPr>
          <w:delText>撿起</w:delText>
        </w:r>
        <w:r w:rsidDel="00F04FA0">
          <w:rPr>
            <w:rFonts w:ascii="標楷體" w:eastAsia="標楷體" w:hAnsi="標楷體" w:hint="eastAsia"/>
          </w:rPr>
          <w:delText>掉落的物品。</w:delText>
        </w:r>
      </w:del>
    </w:p>
    <w:p w:rsidR="008C6376" w:rsidDel="008C6376" w:rsidRDefault="00233EFE" w:rsidP="00233EFE">
      <w:pPr>
        <w:widowControl/>
        <w:spacing w:line="400" w:lineRule="exact"/>
        <w:rPr>
          <w:del w:id="49" w:author="User" w:date="2019-01-18T11:18:00Z"/>
          <w:rFonts w:ascii="標楷體" w:eastAsia="標楷體" w:hAnsi="標楷體"/>
        </w:rPr>
      </w:pPr>
      <w:del w:id="50" w:author="User" w:date="2019-01-18T19:38:00Z">
        <w:r w:rsidDel="00F04FA0">
          <w:rPr>
            <w:rFonts w:ascii="標楷體" w:eastAsia="標楷體" w:hAnsi="標楷體" w:hint="eastAsia"/>
          </w:rPr>
          <w:delText>奇米正在撿拾物品時，</w:delText>
        </w:r>
        <w:r w:rsidDel="00F04FA0">
          <w:rPr>
            <w:rFonts w:ascii="標楷體" w:eastAsia="標楷體" w:hAnsi="標楷體"/>
          </w:rPr>
          <w:delText>一</w:delText>
        </w:r>
        <w:r w:rsidDel="00F04FA0">
          <w:rPr>
            <w:rFonts w:ascii="標楷體" w:eastAsia="標楷體" w:hAnsi="標楷體" w:hint="eastAsia"/>
          </w:rPr>
          <w:delText>輛</w:delText>
        </w:r>
        <w:r w:rsidDel="00F04FA0">
          <w:rPr>
            <w:rFonts w:ascii="標楷體" w:eastAsia="標楷體" w:hAnsi="標楷體"/>
          </w:rPr>
          <w:delText>奔馳的馬車</w:delText>
        </w:r>
        <w:r w:rsidDel="00F04FA0">
          <w:rPr>
            <w:rFonts w:ascii="標楷體" w:eastAsia="標楷體" w:hAnsi="標楷體" w:hint="eastAsia"/>
          </w:rPr>
          <w:delText>就要撞上奇米</w:delText>
        </w:r>
        <w:r w:rsidDel="00F04FA0">
          <w:rPr>
            <w:rFonts w:ascii="標楷體" w:eastAsia="標楷體" w:hAnsi="標楷體"/>
          </w:rPr>
          <w:delText>，在危及之際</w:delText>
        </w:r>
        <w:r w:rsidDel="00F04FA0">
          <w:rPr>
            <w:rFonts w:ascii="標楷體" w:eastAsia="標楷體" w:hAnsi="標楷體" w:hint="eastAsia"/>
          </w:rPr>
          <w:delText>海斗</w:delText>
        </w:r>
        <w:r w:rsidDel="00F04FA0">
          <w:rPr>
            <w:rFonts w:ascii="標楷體" w:eastAsia="標楷體" w:hAnsi="標楷體"/>
          </w:rPr>
          <w:delText>迅速地</w:delText>
        </w:r>
      </w:del>
      <w:moveToRangeStart w:id="51" w:author="User" w:date="2019-01-18T11:18:00Z" w:name="move535573644"/>
      <w:moveTo w:id="52" w:author="User" w:date="2019-01-18T11:18:00Z">
        <w:del w:id="53" w:author="User" w:date="2019-01-18T19:38:00Z">
          <w:r w:rsidR="008C6376" w:rsidDel="00F04FA0">
            <w:rPr>
              <w:rFonts w:ascii="標楷體" w:eastAsia="標楷體" w:hAnsi="標楷體"/>
            </w:rPr>
            <w:delText>將奇米抱到街道另一側</w:delText>
          </w:r>
          <w:r w:rsidR="008C6376" w:rsidDel="00F04FA0">
            <w:rPr>
              <w:rFonts w:ascii="標楷體" w:eastAsia="標楷體" w:hAnsi="標楷體" w:hint="eastAsia"/>
            </w:rPr>
            <w:delText>。</w:delText>
          </w:r>
        </w:del>
      </w:moveTo>
    </w:p>
    <w:moveToRangeEnd w:id="51"/>
    <w:p w:rsidR="00D711D1" w:rsidRPr="00281B41" w:rsidRDefault="00D711D1" w:rsidP="00D711D1">
      <w:pPr>
        <w:spacing w:line="360" w:lineRule="exact"/>
        <w:rPr>
          <w:ins w:id="54" w:author="User" w:date="2019-01-18T19:57:00Z"/>
          <w:rFonts w:ascii="標楷體" w:eastAsia="標楷體" w:hAnsi="標楷體"/>
          <w:szCs w:val="24"/>
        </w:rPr>
      </w:pPr>
      <w:ins w:id="55" w:author="User" w:date="2019-01-18T19:57:00Z">
        <w:r w:rsidRPr="00281B41">
          <w:rPr>
            <w:rFonts w:ascii="標楷體" w:eastAsia="標楷體" w:hAnsi="標楷體" w:hint="eastAsia"/>
            <w:szCs w:val="24"/>
          </w:rPr>
          <w:t>換裝：</w:t>
        </w:r>
      </w:ins>
      <w:ins w:id="56" w:author="User" w:date="2019-01-18T20:35:00Z">
        <w:r w:rsidR="00FC272C">
          <w:rPr>
            <w:rFonts w:ascii="標楷體" w:eastAsia="標楷體" w:hAnsi="標楷體" w:hint="eastAsia"/>
            <w:szCs w:val="24"/>
          </w:rPr>
          <w:t>外出便服</w:t>
        </w:r>
      </w:ins>
    </w:p>
    <w:p w:rsidR="00D711D1" w:rsidRPr="000C5FB1" w:rsidRDefault="00FC272C" w:rsidP="00D711D1">
      <w:pPr>
        <w:spacing w:line="360" w:lineRule="exact"/>
        <w:rPr>
          <w:ins w:id="57" w:author="User" w:date="2019-01-18T19:57:00Z"/>
          <w:rFonts w:ascii="標楷體" w:eastAsia="標楷體" w:hAnsi="標楷體"/>
          <w:szCs w:val="24"/>
        </w:rPr>
      </w:pPr>
      <w:ins w:id="58" w:author="User" w:date="2019-01-18T19:57:00Z">
        <w:r>
          <w:rPr>
            <w:rFonts w:ascii="標楷體" w:eastAsia="標楷體" w:hAnsi="標楷體" w:hint="eastAsia"/>
            <w:szCs w:val="24"/>
          </w:rPr>
          <w:t>標籤：</w:t>
        </w:r>
      </w:ins>
    </w:p>
    <w:p w:rsidR="00D711D1" w:rsidRDefault="00D711D1">
      <w:pPr>
        <w:widowControl/>
        <w:rPr>
          <w:ins w:id="59" w:author="User" w:date="2019-01-18T13:14:00Z"/>
          <w:rFonts w:ascii="標楷體" w:eastAsia="標楷體" w:hAnsi="標楷體"/>
        </w:rPr>
      </w:pPr>
    </w:p>
    <w:p w:rsidR="00233EFE" w:rsidRPr="008C6376" w:rsidDel="008C6376" w:rsidRDefault="00233EFE" w:rsidP="00522057">
      <w:pPr>
        <w:widowControl/>
        <w:spacing w:line="400" w:lineRule="exact"/>
        <w:rPr>
          <w:del w:id="60" w:author="User" w:date="2019-01-18T11:24:00Z"/>
          <w:moveFrom w:id="61" w:author="User" w:date="2019-01-18T11:18:00Z"/>
          <w:rFonts w:ascii="標楷體" w:eastAsia="標楷體" w:hAnsi="標楷體"/>
          <w:color w:val="00B050"/>
          <w:rPrChange w:id="62" w:author="User" w:date="2019-01-18T11:24:00Z">
            <w:rPr>
              <w:del w:id="63" w:author="User" w:date="2019-01-18T11:24:00Z"/>
              <w:moveFrom w:id="64" w:author="User" w:date="2019-01-18T11:18:00Z"/>
              <w:rFonts w:ascii="標楷體" w:eastAsia="標楷體" w:hAnsi="標楷體"/>
            </w:rPr>
          </w:rPrChange>
        </w:rPr>
        <w:pPrChange w:id="65" w:author="User" w:date="2019-01-22T14:45:00Z">
          <w:pPr>
            <w:widowControl/>
            <w:spacing w:line="400" w:lineRule="exact"/>
          </w:pPr>
        </w:pPrChange>
      </w:pPr>
      <w:moveFromRangeStart w:id="66" w:author="User" w:date="2019-01-18T11:18:00Z" w:name="move535573644"/>
      <w:moveFrom w:id="67" w:author="User" w:date="2019-01-18T11:18:00Z">
        <w:del w:id="68" w:author="User" w:date="2019-01-18T11:24:00Z">
          <w:r w:rsidDel="008C6376">
            <w:rPr>
              <w:rFonts w:ascii="標楷體" w:eastAsia="標楷體" w:hAnsi="標楷體"/>
            </w:rPr>
            <w:delText>將奇米抱到街道另一側</w:delText>
          </w:r>
          <w:r w:rsidDel="008C6376">
            <w:rPr>
              <w:rFonts w:ascii="標楷體" w:eastAsia="標楷體" w:hAnsi="標楷體" w:hint="eastAsia"/>
            </w:rPr>
            <w:delText>。</w:delText>
          </w:r>
          <w:bookmarkStart w:id="69" w:name="_Toc535927724"/>
          <w:bookmarkEnd w:id="69"/>
        </w:del>
      </w:moveFrom>
    </w:p>
    <w:p w:rsidR="00233EFE" w:rsidRPr="00933A3D" w:rsidDel="00117227" w:rsidRDefault="00233EFE" w:rsidP="00522057">
      <w:pPr>
        <w:rPr>
          <w:del w:id="70" w:author="User" w:date="2019-01-18T13:14:00Z"/>
          <w:rFonts w:ascii="標楷體" w:eastAsia="標楷體" w:hAnsi="標楷體"/>
        </w:rPr>
        <w:pPrChange w:id="71" w:author="User" w:date="2019-01-22T14:45:00Z">
          <w:pPr>
            <w:pStyle w:val="ad"/>
            <w:jc w:val="left"/>
          </w:pPr>
        </w:pPrChange>
      </w:pPr>
      <w:bookmarkStart w:id="72" w:name="_Toc535927725"/>
      <w:bookmarkEnd w:id="72"/>
      <w:moveFromRangeEnd w:id="66"/>
    </w:p>
    <w:p w:rsidR="00522057" w:rsidRPr="00933A3D" w:rsidRDefault="008E162C" w:rsidP="00522057">
      <w:pPr>
        <w:pStyle w:val="ad"/>
        <w:rPr>
          <w:ins w:id="73" w:author="User" w:date="2019-01-22T14:45:00Z"/>
          <w:rFonts w:ascii="標楷體" w:eastAsia="標楷體" w:hAnsi="標楷體"/>
        </w:rPr>
      </w:pPr>
      <w:del w:id="74" w:author="User" w:date="2019-01-18T19:40:00Z">
        <w:r w:rsidRPr="00933A3D" w:rsidDel="00F04FA0">
          <w:rPr>
            <w:rFonts w:ascii="標楷體" w:eastAsia="標楷體" w:hAnsi="標楷體" w:hint="eastAsia"/>
          </w:rPr>
          <w:delText xml:space="preserve">第一章 </w:delText>
        </w:r>
      </w:del>
      <w:bookmarkStart w:id="75" w:name="_Toc535927726"/>
      <w:ins w:id="76" w:author="User" w:date="2019-01-22T14:45:00Z">
        <w:r w:rsidR="00522057" w:rsidRPr="00933A3D">
          <w:rPr>
            <w:rFonts w:ascii="標楷體" w:eastAsia="標楷體" w:hAnsi="標楷體" w:hint="eastAsia"/>
          </w:rPr>
          <w:t>第一章</w:t>
        </w:r>
      </w:ins>
      <w:ins w:id="77" w:author="User" w:date="2019-01-22T14:46:00Z">
        <w:r w:rsidR="00522057">
          <w:rPr>
            <w:rFonts w:ascii="標楷體" w:eastAsia="標楷體" w:hAnsi="標楷體" w:hint="eastAsia"/>
          </w:rPr>
          <w:t xml:space="preserve"> </w:t>
        </w:r>
      </w:ins>
      <w:ins w:id="78" w:author="User" w:date="2019-01-22T14:45:00Z">
        <w:r w:rsidR="00522057">
          <w:rPr>
            <w:rFonts w:ascii="標楷體" w:eastAsia="標楷體" w:hAnsi="標楷體" w:hint="eastAsia"/>
          </w:rPr>
          <w:t>第</w:t>
        </w:r>
      </w:ins>
      <w:ins w:id="79" w:author="User" w:date="2019-01-22T14:46:00Z">
        <w:r w:rsidR="00522057">
          <w:rPr>
            <w:rFonts w:ascii="標楷體" w:eastAsia="標楷體" w:hAnsi="標楷體" w:hint="eastAsia"/>
          </w:rPr>
          <w:t>三</w:t>
        </w:r>
      </w:ins>
      <w:ins w:id="80" w:author="User" w:date="2019-01-22T14:45:00Z">
        <w:r w:rsidR="00522057" w:rsidRPr="00933A3D">
          <w:rPr>
            <w:rFonts w:ascii="標楷體" w:eastAsia="標楷體" w:hAnsi="標楷體" w:hint="eastAsia"/>
          </w:rPr>
          <w:t>節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865"/>
        <w:gridCol w:w="1049"/>
        <w:gridCol w:w="1185"/>
        <w:gridCol w:w="1117"/>
        <w:gridCol w:w="3085"/>
      </w:tblGrid>
      <w:tr w:rsidR="00F04FA0" w:rsidRPr="00281B41" w:rsidTr="00522057">
        <w:trPr>
          <w:ins w:id="81" w:author="User" w:date="2019-01-18T19:40:00Z"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bookmarkEnd w:id="75"/>
          <w:p w:rsidR="00F04FA0" w:rsidRPr="00281B41" w:rsidRDefault="00F04FA0" w:rsidP="00522057">
            <w:pPr>
              <w:adjustRightInd w:val="0"/>
              <w:snapToGrid w:val="0"/>
              <w:spacing w:line="360" w:lineRule="exact"/>
              <w:rPr>
                <w:ins w:id="82" w:author="User" w:date="2019-01-18T19:40:00Z"/>
                <w:rFonts w:ascii="標楷體" w:eastAsia="標楷體" w:hAnsi="標楷體"/>
                <w:color w:val="000000" w:themeColor="text1"/>
                <w:szCs w:val="24"/>
              </w:rPr>
            </w:pPr>
            <w:ins w:id="83" w:author="User" w:date="2019-01-18T19:40:00Z">
              <w:r w:rsidRPr="00281B4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場次</w:t>
              </w:r>
            </w:ins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4FA0" w:rsidRPr="00281B41" w:rsidRDefault="00F04FA0" w:rsidP="00522057">
            <w:pPr>
              <w:adjustRightInd w:val="0"/>
              <w:snapToGrid w:val="0"/>
              <w:spacing w:line="360" w:lineRule="exact"/>
              <w:rPr>
                <w:ins w:id="84" w:author="User" w:date="2019-01-18T19:40:00Z"/>
                <w:rFonts w:ascii="標楷體" w:eastAsia="標楷體" w:hAnsi="標楷體"/>
                <w:color w:val="000000" w:themeColor="text1"/>
                <w:szCs w:val="24"/>
              </w:rPr>
            </w:pPr>
            <w:ins w:id="85" w:author="User" w:date="2019-01-18T19:40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1</w:t>
              </w:r>
            </w:ins>
          </w:p>
        </w:tc>
        <w:tc>
          <w:tcPr>
            <w:tcW w:w="1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FA0" w:rsidRPr="00281B41" w:rsidRDefault="00F04FA0" w:rsidP="00522057">
            <w:pPr>
              <w:adjustRightInd w:val="0"/>
              <w:snapToGrid w:val="0"/>
              <w:spacing w:line="360" w:lineRule="exact"/>
              <w:rPr>
                <w:ins w:id="86" w:author="User" w:date="2019-01-18T19:40:00Z"/>
                <w:rFonts w:ascii="標楷體" w:eastAsia="標楷體" w:hAnsi="標楷體"/>
                <w:color w:val="000000" w:themeColor="text1"/>
                <w:szCs w:val="24"/>
              </w:rPr>
            </w:pPr>
            <w:ins w:id="87" w:author="User" w:date="2019-01-18T19:40:00Z">
              <w:r w:rsidRPr="00281B4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時間：</w:t>
              </w:r>
            </w:ins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FA0" w:rsidRPr="00281B41" w:rsidRDefault="00F04FA0" w:rsidP="00522057">
            <w:pPr>
              <w:adjustRightInd w:val="0"/>
              <w:snapToGrid w:val="0"/>
              <w:spacing w:line="360" w:lineRule="exact"/>
              <w:rPr>
                <w:ins w:id="88" w:author="User" w:date="2019-01-18T19:40:00Z"/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FA0" w:rsidRPr="00281B41" w:rsidRDefault="00F04FA0" w:rsidP="00522057">
            <w:pPr>
              <w:adjustRightInd w:val="0"/>
              <w:snapToGrid w:val="0"/>
              <w:spacing w:line="360" w:lineRule="exact"/>
              <w:rPr>
                <w:ins w:id="89" w:author="User" w:date="2019-01-18T19:40:00Z"/>
                <w:rFonts w:ascii="標楷體" w:eastAsia="標楷體" w:hAnsi="標楷體"/>
                <w:color w:val="000000" w:themeColor="text1"/>
                <w:szCs w:val="24"/>
              </w:rPr>
            </w:pPr>
            <w:ins w:id="90" w:author="User" w:date="2019-01-18T19:40:00Z">
              <w:r w:rsidRPr="00281B4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場景</w:t>
              </w:r>
            </w:ins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FA0" w:rsidRPr="00281B41" w:rsidRDefault="00F04FA0" w:rsidP="00522057">
            <w:pPr>
              <w:adjustRightInd w:val="0"/>
              <w:snapToGrid w:val="0"/>
              <w:spacing w:line="360" w:lineRule="exact"/>
              <w:rPr>
                <w:ins w:id="91" w:author="User" w:date="2019-01-18T19:40:00Z"/>
                <w:rFonts w:ascii="標楷體" w:eastAsia="標楷體" w:hAnsi="標楷體"/>
                <w:color w:val="000000" w:themeColor="text1"/>
                <w:szCs w:val="24"/>
              </w:rPr>
            </w:pPr>
            <w:ins w:id="92" w:author="User" w:date="2019-01-18T19:40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花園商店廣場</w:t>
              </w:r>
            </w:ins>
          </w:p>
        </w:tc>
      </w:tr>
      <w:tr w:rsidR="00F04FA0" w:rsidRPr="00281B41" w:rsidTr="00522057">
        <w:trPr>
          <w:ins w:id="93" w:author="User" w:date="2019-01-18T19:40:00Z"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FA0" w:rsidRPr="00281B41" w:rsidRDefault="00F04FA0" w:rsidP="00522057">
            <w:pPr>
              <w:adjustRightInd w:val="0"/>
              <w:snapToGrid w:val="0"/>
              <w:spacing w:line="360" w:lineRule="exact"/>
              <w:rPr>
                <w:ins w:id="94" w:author="User" w:date="2019-01-18T19:40:00Z"/>
                <w:rFonts w:ascii="標楷體" w:eastAsia="標楷體" w:hAnsi="標楷體"/>
                <w:color w:val="000000" w:themeColor="text1"/>
                <w:szCs w:val="24"/>
              </w:rPr>
            </w:pPr>
            <w:ins w:id="95" w:author="User" w:date="2019-01-18T19:40:00Z">
              <w:r w:rsidRPr="00281B4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人物</w:t>
              </w:r>
            </w:ins>
          </w:p>
        </w:tc>
        <w:tc>
          <w:tcPr>
            <w:tcW w:w="730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04FA0" w:rsidRPr="00281B41" w:rsidRDefault="00F04FA0" w:rsidP="00522057">
            <w:pPr>
              <w:adjustRightInd w:val="0"/>
              <w:snapToGrid w:val="0"/>
              <w:spacing w:line="360" w:lineRule="exact"/>
              <w:rPr>
                <w:ins w:id="96" w:author="User" w:date="2019-01-18T19:40:00Z"/>
                <w:rFonts w:ascii="標楷體" w:eastAsia="標楷體" w:hAnsi="標楷體"/>
                <w:color w:val="000000" w:themeColor="text1"/>
                <w:szCs w:val="24"/>
              </w:rPr>
            </w:pPr>
            <w:ins w:id="97" w:author="User" w:date="2019-01-18T19:40:00Z">
              <w:r>
                <w:rPr>
                  <w:rFonts w:ascii="標楷體" w:eastAsia="標楷體" w:hAnsi="標楷體" w:hint="eastAsia"/>
                </w:rPr>
                <w:t>尚、海斗、洛斯</w:t>
              </w:r>
            </w:ins>
            <w:ins w:id="98" w:author="User" w:date="2019-01-18T19:56:00Z">
              <w:r w:rsidR="00D711D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、尚</w:t>
              </w:r>
            </w:ins>
          </w:p>
        </w:tc>
      </w:tr>
    </w:tbl>
    <w:p w:rsidR="00F04FA0" w:rsidRPr="00D711D1" w:rsidRDefault="00F04FA0">
      <w:pPr>
        <w:widowControl/>
        <w:spacing w:line="400" w:lineRule="exact"/>
        <w:rPr>
          <w:ins w:id="99" w:author="User" w:date="2019-01-18T19:40:00Z"/>
          <w:rFonts w:ascii="標楷體" w:eastAsia="標楷體" w:hAnsi="標楷體"/>
          <w:rPrChange w:id="100" w:author="User" w:date="2019-01-18T19:55:00Z">
            <w:rPr>
              <w:ins w:id="101" w:author="User" w:date="2019-01-18T19:40:00Z"/>
            </w:rPr>
          </w:rPrChange>
        </w:rPr>
        <w:pPrChange w:id="102" w:author="User" w:date="2019-01-18T19:55:00Z">
          <w:pPr>
            <w:pStyle w:val="a3"/>
            <w:widowControl/>
            <w:numPr>
              <w:numId w:val="3"/>
            </w:numPr>
            <w:spacing w:line="400" w:lineRule="exact"/>
            <w:ind w:leftChars="0" w:left="840" w:hanging="840"/>
          </w:pPr>
        </w:pPrChange>
      </w:pPr>
      <w:ins w:id="103" w:author="User" w:date="2019-01-18T19:40:00Z">
        <w:r w:rsidRPr="00D711D1">
          <w:rPr>
            <w:rFonts w:ascii="標楷體" w:eastAsia="標楷體" w:hAnsi="標楷體" w:hint="eastAsia"/>
            <w:rPrChange w:id="104" w:author="User" w:date="2019-01-18T19:55:00Z">
              <w:rPr>
                <w:rFonts w:hint="eastAsia"/>
              </w:rPr>
            </w:rPrChange>
          </w:rPr>
          <w:t>在路上遇到尚、海斗以及洛斯。</w:t>
        </w:r>
      </w:ins>
    </w:p>
    <w:p w:rsidR="00F04FA0" w:rsidRPr="00D711D1" w:rsidRDefault="00F04FA0">
      <w:pPr>
        <w:widowControl/>
        <w:spacing w:line="400" w:lineRule="exact"/>
        <w:rPr>
          <w:ins w:id="105" w:author="User" w:date="2019-01-18T19:40:00Z"/>
          <w:rFonts w:ascii="標楷體" w:eastAsia="標楷體" w:hAnsi="標楷體"/>
          <w:rPrChange w:id="106" w:author="User" w:date="2019-01-18T19:55:00Z">
            <w:rPr>
              <w:ins w:id="107" w:author="User" w:date="2019-01-18T19:40:00Z"/>
            </w:rPr>
          </w:rPrChange>
        </w:rPr>
        <w:pPrChange w:id="108" w:author="User" w:date="2019-01-18T19:55:00Z">
          <w:pPr>
            <w:pStyle w:val="a3"/>
            <w:widowControl/>
            <w:numPr>
              <w:numId w:val="3"/>
            </w:numPr>
            <w:spacing w:line="400" w:lineRule="exact"/>
            <w:ind w:leftChars="0" w:left="840" w:hanging="840"/>
          </w:pPr>
        </w:pPrChange>
      </w:pPr>
      <w:ins w:id="109" w:author="User" w:date="2019-01-18T19:40:00Z">
        <w:r w:rsidRPr="00D711D1">
          <w:rPr>
            <w:rFonts w:ascii="標楷體" w:eastAsia="標楷體" w:hAnsi="標楷體" w:hint="eastAsia"/>
            <w:rPrChange w:id="110" w:author="User" w:date="2019-01-18T19:55:00Z">
              <w:rPr>
                <w:rFonts w:hint="eastAsia"/>
              </w:rPr>
            </w:rPrChange>
          </w:rPr>
          <w:t>尚的貓咪吉莉叼著小魚乾衝撞過來，奇米被嚇到而將採買的材料散落一地，</w:t>
        </w:r>
      </w:ins>
    </w:p>
    <w:p w:rsidR="00F04FA0" w:rsidRPr="00D711D1" w:rsidRDefault="00F04FA0">
      <w:pPr>
        <w:widowControl/>
        <w:spacing w:line="400" w:lineRule="exact"/>
        <w:rPr>
          <w:ins w:id="111" w:author="User" w:date="2019-01-18T19:40:00Z"/>
          <w:rFonts w:ascii="標楷體" w:eastAsia="標楷體" w:hAnsi="標楷體"/>
          <w:color w:val="00B050"/>
          <w:rPrChange w:id="112" w:author="User" w:date="2019-01-18T19:55:00Z">
            <w:rPr>
              <w:ins w:id="113" w:author="User" w:date="2019-01-18T19:40:00Z"/>
            </w:rPr>
          </w:rPrChange>
        </w:rPr>
        <w:pPrChange w:id="114" w:author="User" w:date="2019-01-18T19:55:00Z">
          <w:pPr>
            <w:pStyle w:val="a3"/>
            <w:widowControl/>
            <w:numPr>
              <w:numId w:val="3"/>
            </w:numPr>
            <w:spacing w:line="400" w:lineRule="exact"/>
            <w:ind w:leftChars="0" w:left="840" w:hanging="840"/>
          </w:pPr>
        </w:pPrChange>
      </w:pPr>
      <w:ins w:id="115" w:author="User" w:date="2019-01-18T19:40:00Z">
        <w:r w:rsidRPr="00D711D1">
          <w:rPr>
            <w:rFonts w:ascii="標楷體" w:eastAsia="標楷體" w:hAnsi="標楷體" w:hint="eastAsia"/>
            <w:color w:val="00B050"/>
            <w:rPrChange w:id="116" w:author="User" w:date="2019-01-18T19:55:00Z">
              <w:rPr>
                <w:rFonts w:hint="eastAsia"/>
              </w:rPr>
            </w:rPrChange>
          </w:rPr>
          <w:t>※這裡可以做光影特效閃過一個白光加上震動畫面，如果有影子飛過去的效果</w:t>
        </w:r>
      </w:ins>
    </w:p>
    <w:p w:rsidR="00F04FA0" w:rsidRPr="00D711D1" w:rsidRDefault="00F04FA0">
      <w:pPr>
        <w:widowControl/>
        <w:spacing w:line="400" w:lineRule="exact"/>
        <w:rPr>
          <w:ins w:id="117" w:author="User" w:date="2019-01-18T19:40:00Z"/>
          <w:rFonts w:ascii="標楷體" w:eastAsia="標楷體" w:hAnsi="標楷體"/>
          <w:color w:val="00B050"/>
          <w:rPrChange w:id="118" w:author="User" w:date="2019-01-18T19:55:00Z">
            <w:rPr>
              <w:ins w:id="119" w:author="User" w:date="2019-01-18T19:40:00Z"/>
            </w:rPr>
          </w:rPrChange>
        </w:rPr>
        <w:pPrChange w:id="120" w:author="User" w:date="2019-01-18T19:55:00Z">
          <w:pPr>
            <w:pStyle w:val="a3"/>
            <w:widowControl/>
            <w:numPr>
              <w:numId w:val="3"/>
            </w:numPr>
            <w:spacing w:line="400" w:lineRule="exact"/>
            <w:ind w:leftChars="0" w:left="840" w:hanging="840"/>
          </w:pPr>
        </w:pPrChange>
      </w:pPr>
      <w:ins w:id="121" w:author="User" w:date="2019-01-18T19:40:00Z">
        <w:r w:rsidRPr="00D711D1">
          <w:rPr>
            <w:rFonts w:ascii="標楷體" w:eastAsia="標楷體" w:hAnsi="標楷體" w:hint="eastAsia"/>
            <w:color w:val="00B050"/>
            <w:rPrChange w:id="122" w:author="User" w:date="2019-01-18T19:55:00Z">
              <w:rPr>
                <w:rFonts w:hint="eastAsia"/>
              </w:rPr>
            </w:rPrChange>
          </w:rPr>
          <w:t>更好。</w:t>
        </w:r>
      </w:ins>
    </w:p>
    <w:p w:rsidR="00F04FA0" w:rsidRPr="00D711D1" w:rsidRDefault="00F04FA0">
      <w:pPr>
        <w:widowControl/>
        <w:spacing w:line="400" w:lineRule="exact"/>
        <w:rPr>
          <w:ins w:id="123" w:author="User" w:date="2019-01-18T19:40:00Z"/>
          <w:rFonts w:ascii="標楷體" w:eastAsia="標楷體" w:hAnsi="標楷體"/>
          <w:rPrChange w:id="124" w:author="User" w:date="2019-01-18T19:55:00Z">
            <w:rPr>
              <w:ins w:id="125" w:author="User" w:date="2019-01-18T19:40:00Z"/>
            </w:rPr>
          </w:rPrChange>
        </w:rPr>
        <w:pPrChange w:id="126" w:author="User" w:date="2019-01-18T19:55:00Z">
          <w:pPr>
            <w:pStyle w:val="a3"/>
            <w:widowControl/>
            <w:numPr>
              <w:numId w:val="3"/>
            </w:numPr>
            <w:spacing w:line="400" w:lineRule="exact"/>
            <w:ind w:leftChars="0" w:left="840" w:hanging="840"/>
          </w:pPr>
        </w:pPrChange>
      </w:pPr>
      <w:ins w:id="127" w:author="User" w:date="2019-01-18T19:40:00Z">
        <w:r w:rsidRPr="00D711D1">
          <w:rPr>
            <w:rFonts w:ascii="標楷體" w:eastAsia="標楷體" w:hAnsi="標楷體" w:hint="eastAsia"/>
            <w:rPrChange w:id="128" w:author="User" w:date="2019-01-18T19:55:00Z">
              <w:rPr>
                <w:rFonts w:hint="eastAsia"/>
              </w:rPr>
            </w:rPrChange>
          </w:rPr>
          <w:t>隨之追過來的人是海斗，邊說抱歉邊幫忙撿起掉落的物品。</w:t>
        </w:r>
      </w:ins>
    </w:p>
    <w:p w:rsidR="00F04FA0" w:rsidRPr="00D711D1" w:rsidRDefault="00F04FA0">
      <w:pPr>
        <w:widowControl/>
        <w:spacing w:line="400" w:lineRule="exact"/>
        <w:rPr>
          <w:ins w:id="129" w:author="User" w:date="2019-01-18T19:40:00Z"/>
          <w:rFonts w:ascii="標楷體" w:eastAsia="標楷體" w:hAnsi="標楷體"/>
          <w:rPrChange w:id="130" w:author="User" w:date="2019-01-18T19:56:00Z">
            <w:rPr>
              <w:ins w:id="131" w:author="User" w:date="2019-01-18T19:40:00Z"/>
            </w:rPr>
          </w:rPrChange>
        </w:rPr>
        <w:pPrChange w:id="132" w:author="User" w:date="2019-01-18T19:56:00Z">
          <w:pPr>
            <w:pStyle w:val="a3"/>
            <w:widowControl/>
            <w:numPr>
              <w:numId w:val="3"/>
            </w:numPr>
            <w:spacing w:line="400" w:lineRule="exact"/>
            <w:ind w:leftChars="0" w:left="840" w:hanging="840"/>
          </w:pPr>
        </w:pPrChange>
      </w:pPr>
      <w:ins w:id="133" w:author="User" w:date="2019-01-18T19:40:00Z">
        <w:r w:rsidRPr="00D711D1">
          <w:rPr>
            <w:rFonts w:ascii="標楷體" w:eastAsia="標楷體" w:hAnsi="標楷體" w:hint="eastAsia"/>
            <w:rPrChange w:id="134" w:author="User" w:date="2019-01-18T19:56:00Z">
              <w:rPr>
                <w:rFonts w:hint="eastAsia"/>
              </w:rPr>
            </w:rPrChange>
          </w:rPr>
          <w:t>奇米正在撿拾物品時，一輛奔馳的馬車就要撞上奇米，在危及之際海斗迅速地</w:t>
        </w:r>
      </w:ins>
    </w:p>
    <w:p w:rsidR="00F04FA0" w:rsidRPr="00D711D1" w:rsidRDefault="00F04FA0">
      <w:pPr>
        <w:widowControl/>
        <w:spacing w:line="400" w:lineRule="exact"/>
        <w:rPr>
          <w:ins w:id="135" w:author="User" w:date="2019-01-18T19:40:00Z"/>
          <w:rFonts w:ascii="標楷體" w:eastAsia="標楷體" w:hAnsi="標楷體"/>
          <w:rPrChange w:id="136" w:author="User" w:date="2019-01-18T19:56:00Z">
            <w:rPr>
              <w:ins w:id="137" w:author="User" w:date="2019-01-18T19:40:00Z"/>
            </w:rPr>
          </w:rPrChange>
        </w:rPr>
        <w:pPrChange w:id="138" w:author="User" w:date="2019-01-18T19:56:00Z">
          <w:pPr>
            <w:pStyle w:val="a3"/>
            <w:widowControl/>
            <w:numPr>
              <w:numId w:val="3"/>
            </w:numPr>
            <w:spacing w:line="400" w:lineRule="exact"/>
            <w:ind w:leftChars="0" w:left="840" w:hanging="840"/>
          </w:pPr>
        </w:pPrChange>
      </w:pPr>
      <w:ins w:id="139" w:author="User" w:date="2019-01-18T19:40:00Z">
        <w:r w:rsidRPr="00D711D1">
          <w:rPr>
            <w:rFonts w:ascii="標楷體" w:eastAsia="標楷體" w:hAnsi="標楷體" w:hint="eastAsia"/>
            <w:rPrChange w:id="140" w:author="User" w:date="2019-01-18T19:56:00Z">
              <w:rPr>
                <w:rFonts w:hint="eastAsia"/>
              </w:rPr>
            </w:rPrChange>
          </w:rPr>
          <w:t>將奇米抱到街道另一側。</w:t>
        </w:r>
      </w:ins>
    </w:p>
    <w:p w:rsidR="00F04FA0" w:rsidRPr="00D711D1" w:rsidRDefault="00F04FA0">
      <w:pPr>
        <w:rPr>
          <w:ins w:id="141" w:author="User" w:date="2019-01-18T19:40:00Z"/>
          <w:rFonts w:ascii="標楷體" w:eastAsia="標楷體" w:hAnsi="標楷體"/>
          <w:color w:val="00B050"/>
          <w:rPrChange w:id="142" w:author="User" w:date="2019-01-18T19:56:00Z">
            <w:rPr>
              <w:ins w:id="143" w:author="User" w:date="2019-01-18T19:40:00Z"/>
            </w:rPr>
          </w:rPrChange>
        </w:rPr>
        <w:pPrChange w:id="144" w:author="User" w:date="2019-01-18T19:56:00Z">
          <w:pPr>
            <w:pStyle w:val="a3"/>
            <w:numPr>
              <w:numId w:val="3"/>
            </w:numPr>
            <w:ind w:leftChars="0" w:left="840" w:hanging="840"/>
          </w:pPr>
        </w:pPrChange>
      </w:pPr>
      <w:ins w:id="145" w:author="User" w:date="2019-01-18T19:40:00Z">
        <w:r w:rsidRPr="00D711D1">
          <w:rPr>
            <w:rFonts w:ascii="標楷體" w:eastAsia="標楷體" w:hAnsi="標楷體" w:hint="eastAsia"/>
            <w:color w:val="00B050"/>
            <w:rPrChange w:id="146" w:author="User" w:date="2019-01-18T19:56:00Z">
              <w:rPr>
                <w:rFonts w:hint="eastAsia"/>
              </w:rPr>
            </w:rPrChange>
          </w:rPr>
          <w:t>※這裡用馬車奔馳的聲音去處理，海斗拯救奇米的畫面可以考慮繪製</w:t>
        </w:r>
        <w:r w:rsidRPr="00D711D1">
          <w:rPr>
            <w:rFonts w:ascii="標楷體" w:eastAsia="標楷體" w:hAnsi="標楷體"/>
            <w:color w:val="00B050"/>
            <w:rPrChange w:id="147" w:author="User" w:date="2019-01-18T19:56:00Z">
              <w:rPr/>
            </w:rPrChange>
          </w:rPr>
          <w:t>CG</w:t>
        </w:r>
        <w:r w:rsidRPr="00D711D1">
          <w:rPr>
            <w:rFonts w:ascii="標楷體" w:eastAsia="標楷體" w:hAnsi="標楷體" w:hint="eastAsia"/>
            <w:color w:val="00B050"/>
            <w:rPrChange w:id="148" w:author="User" w:date="2019-01-18T19:56:00Z">
              <w:rPr>
                <w:rFonts w:hint="eastAsia"/>
              </w:rPr>
            </w:rPrChange>
          </w:rPr>
          <w:t>處理，不用的話就用震動畫面</w:t>
        </w:r>
        <w:r w:rsidRPr="00D711D1">
          <w:rPr>
            <w:rFonts w:ascii="標楷體" w:eastAsia="標楷體" w:hAnsi="標楷體"/>
            <w:color w:val="00B050"/>
            <w:rPrChange w:id="149" w:author="User" w:date="2019-01-18T19:56:00Z">
              <w:rPr/>
            </w:rPrChange>
          </w:rPr>
          <w:t>+</w:t>
        </w:r>
        <w:r w:rsidRPr="00D711D1">
          <w:rPr>
            <w:rFonts w:ascii="標楷體" w:eastAsia="標楷體" w:hAnsi="標楷體" w:hint="eastAsia"/>
            <w:color w:val="00B050"/>
            <w:rPrChange w:id="150" w:author="User" w:date="2019-01-18T19:56:00Z">
              <w:rPr>
                <w:rFonts w:hint="eastAsia"/>
              </w:rPr>
            </w:rPrChange>
          </w:rPr>
          <w:t>黑幕過場的方式處理。</w:t>
        </w:r>
      </w:ins>
    </w:p>
    <w:p w:rsidR="00F04FA0" w:rsidRPr="00F04FA0" w:rsidRDefault="00F04FA0">
      <w:pPr>
        <w:rPr>
          <w:rPrChange w:id="151" w:author="User" w:date="2019-01-18T19:40:00Z">
            <w:rPr>
              <w:rFonts w:ascii="標楷體" w:eastAsia="標楷體" w:hAnsi="標楷體"/>
            </w:rPr>
          </w:rPrChange>
        </w:rPr>
        <w:pPrChange w:id="152" w:author="User" w:date="2019-01-18T19:40:00Z">
          <w:pPr>
            <w:pStyle w:val="ad"/>
          </w:pPr>
        </w:pPrChange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53" w:author="User" w:date="2019-01-18T19:5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975"/>
        <w:gridCol w:w="865"/>
        <w:gridCol w:w="1049"/>
        <w:gridCol w:w="1185"/>
        <w:gridCol w:w="1117"/>
        <w:gridCol w:w="3085"/>
        <w:tblGridChange w:id="154">
          <w:tblGrid>
            <w:gridCol w:w="975"/>
            <w:gridCol w:w="865"/>
            <w:gridCol w:w="1049"/>
            <w:gridCol w:w="1185"/>
            <w:gridCol w:w="1117"/>
            <w:gridCol w:w="3085"/>
          </w:tblGrid>
        </w:tblGridChange>
      </w:tblGrid>
      <w:tr w:rsidR="00FD6B9B" w:rsidRPr="00281B41" w:rsidDel="00D711D1" w:rsidTr="00D711D1">
        <w:trPr>
          <w:del w:id="155" w:author="User" w:date="2019-01-18T19:56:00Z"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156" w:author="User" w:date="2019-01-18T19:56:00Z">
              <w:tcPr>
                <w:tcW w:w="97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FD6B9B" w:rsidRPr="00281B41" w:rsidDel="00D711D1" w:rsidRDefault="00FD6B9B" w:rsidP="00A90984">
            <w:pPr>
              <w:adjustRightInd w:val="0"/>
              <w:snapToGrid w:val="0"/>
              <w:spacing w:line="360" w:lineRule="exact"/>
              <w:rPr>
                <w:del w:id="157" w:author="User" w:date="2019-01-18T19:56:00Z"/>
                <w:rFonts w:ascii="標楷體" w:eastAsia="標楷體" w:hAnsi="標楷體"/>
                <w:color w:val="000000" w:themeColor="text1"/>
                <w:szCs w:val="24"/>
              </w:rPr>
            </w:pPr>
            <w:del w:id="158" w:author="User" w:date="2019-01-18T19:56:00Z">
              <w:r w:rsidRPr="00281B41" w:rsidDel="00D711D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場次</w:delText>
              </w:r>
            </w:del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159" w:author="User" w:date="2019-01-18T19:56:00Z">
              <w:tcPr>
                <w:tcW w:w="86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FD6B9B" w:rsidRPr="00281B41" w:rsidDel="00D711D1" w:rsidRDefault="008E162C" w:rsidP="00A90984">
            <w:pPr>
              <w:adjustRightInd w:val="0"/>
              <w:snapToGrid w:val="0"/>
              <w:spacing w:line="360" w:lineRule="exact"/>
              <w:rPr>
                <w:del w:id="160" w:author="User" w:date="2019-01-18T19:56:00Z"/>
                <w:rFonts w:ascii="標楷體" w:eastAsia="標楷體" w:hAnsi="標楷體"/>
                <w:color w:val="000000" w:themeColor="text1"/>
                <w:szCs w:val="24"/>
              </w:rPr>
            </w:pPr>
            <w:del w:id="161" w:author="User" w:date="2019-01-18T19:40:00Z">
              <w:r w:rsidRPr="00281B41" w:rsidDel="00F04FA0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1</w:delText>
              </w:r>
            </w:del>
          </w:p>
        </w:tc>
        <w:tc>
          <w:tcPr>
            <w:tcW w:w="1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162" w:author="User" w:date="2019-01-18T19:56:00Z">
              <w:tcPr>
                <w:tcW w:w="104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FD6B9B" w:rsidRPr="00281B41" w:rsidDel="00D711D1" w:rsidRDefault="00FD6B9B" w:rsidP="00A90984">
            <w:pPr>
              <w:adjustRightInd w:val="0"/>
              <w:snapToGrid w:val="0"/>
              <w:spacing w:line="360" w:lineRule="exact"/>
              <w:rPr>
                <w:del w:id="163" w:author="User" w:date="2019-01-18T19:56:00Z"/>
                <w:rFonts w:ascii="標楷體" w:eastAsia="標楷體" w:hAnsi="標楷體"/>
                <w:color w:val="000000" w:themeColor="text1"/>
                <w:szCs w:val="24"/>
              </w:rPr>
            </w:pPr>
            <w:del w:id="164" w:author="User" w:date="2019-01-18T19:56:00Z">
              <w:r w:rsidRPr="00281B41" w:rsidDel="00D711D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時間：</w:delText>
              </w:r>
            </w:del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165" w:author="User" w:date="2019-01-18T19:56:00Z">
              <w:tcPr>
                <w:tcW w:w="118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FD6B9B" w:rsidRPr="00281B41" w:rsidDel="00D711D1" w:rsidRDefault="008E162C" w:rsidP="00A90984">
            <w:pPr>
              <w:adjustRightInd w:val="0"/>
              <w:snapToGrid w:val="0"/>
              <w:spacing w:line="360" w:lineRule="exact"/>
              <w:rPr>
                <w:del w:id="166" w:author="User" w:date="2019-01-18T19:56:00Z"/>
                <w:rFonts w:ascii="標楷體" w:eastAsia="標楷體" w:hAnsi="標楷體"/>
                <w:color w:val="000000" w:themeColor="text1"/>
                <w:szCs w:val="24"/>
              </w:rPr>
            </w:pPr>
            <w:del w:id="167" w:author="User" w:date="2019-01-18T19:56:00Z">
              <w:r w:rsidRPr="00281B41" w:rsidDel="00D711D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日</w:delText>
              </w:r>
            </w:del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168" w:author="User" w:date="2019-01-18T19:56:00Z">
              <w:tcPr>
                <w:tcW w:w="111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FD6B9B" w:rsidRPr="00281B41" w:rsidDel="00D711D1" w:rsidRDefault="00FD6B9B" w:rsidP="00A90984">
            <w:pPr>
              <w:adjustRightInd w:val="0"/>
              <w:snapToGrid w:val="0"/>
              <w:spacing w:line="360" w:lineRule="exact"/>
              <w:rPr>
                <w:del w:id="169" w:author="User" w:date="2019-01-18T19:56:00Z"/>
                <w:rFonts w:ascii="標楷體" w:eastAsia="標楷體" w:hAnsi="標楷體"/>
                <w:color w:val="000000" w:themeColor="text1"/>
                <w:szCs w:val="24"/>
              </w:rPr>
            </w:pPr>
            <w:del w:id="170" w:author="User" w:date="2019-01-18T19:56:00Z">
              <w:r w:rsidRPr="00281B41" w:rsidDel="00D711D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場景</w:delText>
              </w:r>
            </w:del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171" w:author="User" w:date="2019-01-18T19:56:00Z">
              <w:tcPr>
                <w:tcW w:w="308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FD6B9B" w:rsidRPr="00281B41" w:rsidDel="00D711D1" w:rsidRDefault="00991077" w:rsidP="00A90984">
            <w:pPr>
              <w:adjustRightInd w:val="0"/>
              <w:snapToGrid w:val="0"/>
              <w:spacing w:line="360" w:lineRule="exact"/>
              <w:rPr>
                <w:del w:id="172" w:author="User" w:date="2019-01-18T19:56:00Z"/>
                <w:rFonts w:ascii="標楷體" w:eastAsia="標楷體" w:hAnsi="標楷體"/>
                <w:color w:val="000000" w:themeColor="text1"/>
                <w:szCs w:val="24"/>
              </w:rPr>
            </w:pPr>
            <w:del w:id="173" w:author="User" w:date="2019-01-18T19:56:00Z">
              <w:r w:rsidDel="00D711D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花園商店廣場</w:delText>
              </w:r>
            </w:del>
          </w:p>
        </w:tc>
      </w:tr>
      <w:tr w:rsidR="00FD6B9B" w:rsidRPr="00281B41" w:rsidDel="00D711D1" w:rsidTr="00D711D1">
        <w:trPr>
          <w:del w:id="174" w:author="User" w:date="2019-01-18T19:56:00Z"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175" w:author="User" w:date="2019-01-18T19:56:00Z">
              <w:tcPr>
                <w:tcW w:w="97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FD6B9B" w:rsidRPr="00281B41" w:rsidDel="00D711D1" w:rsidRDefault="00FD6B9B" w:rsidP="00A90984">
            <w:pPr>
              <w:adjustRightInd w:val="0"/>
              <w:snapToGrid w:val="0"/>
              <w:spacing w:line="360" w:lineRule="exact"/>
              <w:rPr>
                <w:del w:id="176" w:author="User" w:date="2019-01-18T19:56:00Z"/>
                <w:rFonts w:ascii="標楷體" w:eastAsia="標楷體" w:hAnsi="標楷體"/>
                <w:color w:val="000000" w:themeColor="text1"/>
                <w:szCs w:val="24"/>
              </w:rPr>
            </w:pPr>
            <w:del w:id="177" w:author="User" w:date="2019-01-18T19:56:00Z">
              <w:r w:rsidRPr="00281B41" w:rsidDel="00D711D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人物</w:delText>
              </w:r>
            </w:del>
          </w:p>
        </w:tc>
        <w:tc>
          <w:tcPr>
            <w:tcW w:w="730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178" w:author="User" w:date="2019-01-18T19:56:00Z">
              <w:tcPr>
                <w:tcW w:w="7301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FD6B9B" w:rsidRPr="00281B41" w:rsidDel="00D711D1" w:rsidRDefault="008E162C">
            <w:pPr>
              <w:adjustRightInd w:val="0"/>
              <w:snapToGrid w:val="0"/>
              <w:spacing w:line="360" w:lineRule="exact"/>
              <w:rPr>
                <w:del w:id="179" w:author="User" w:date="2019-01-18T19:56:00Z"/>
                <w:rFonts w:ascii="標楷體" w:eastAsia="標楷體" w:hAnsi="標楷體"/>
                <w:color w:val="000000" w:themeColor="text1"/>
                <w:szCs w:val="24"/>
              </w:rPr>
            </w:pPr>
            <w:del w:id="180" w:author="User" w:date="2019-01-18T19:56:00Z">
              <w:r w:rsidRPr="00281B41" w:rsidDel="00D711D1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奇米</w:delText>
              </w:r>
              <w:r w:rsidRPr="00281B41" w:rsidDel="00D711D1">
                <w:rPr>
                  <w:rFonts w:ascii="標楷體" w:eastAsia="標楷體" w:hAnsi="標楷體"/>
                  <w:color w:val="000000" w:themeColor="text1"/>
                  <w:szCs w:val="24"/>
                </w:rPr>
                <w:delText>、</w:delText>
              </w:r>
            </w:del>
            <w:del w:id="181" w:author="User" w:date="2019-01-18T13:54:00Z">
              <w:r w:rsidRPr="00281B41" w:rsidDel="00E744D2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研究員</w:delText>
              </w:r>
              <w:r w:rsidRPr="00281B41" w:rsidDel="00E744D2">
                <w:rPr>
                  <w:rFonts w:ascii="標楷體" w:eastAsia="標楷體" w:hAnsi="標楷體"/>
                  <w:color w:val="000000" w:themeColor="text1"/>
                  <w:szCs w:val="24"/>
                </w:rPr>
                <w:delText>A</w:delText>
              </w:r>
            </w:del>
          </w:p>
        </w:tc>
      </w:tr>
    </w:tbl>
    <w:p w:rsidR="00117227" w:rsidRDefault="00233EFE" w:rsidP="00233EFE">
      <w:pPr>
        <w:widowControl/>
        <w:spacing w:line="400" w:lineRule="exact"/>
        <w:rPr>
          <w:ins w:id="182" w:author="User" w:date="2019-01-18T13:14:00Z"/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車上的人是</w:t>
      </w:r>
      <w:r>
        <w:rPr>
          <w:rFonts w:ascii="標楷體" w:eastAsia="標楷體" w:hAnsi="標楷體"/>
        </w:rPr>
        <w:t>欲前往王宮</w:t>
      </w:r>
      <w:r>
        <w:rPr>
          <w:rFonts w:ascii="標楷體" w:eastAsia="標楷體" w:hAnsi="標楷體" w:hint="eastAsia"/>
        </w:rPr>
        <w:t>的洛斯，因為在趕時間</w:t>
      </w:r>
      <w:r>
        <w:rPr>
          <w:rFonts w:ascii="標楷體" w:eastAsia="標楷體" w:hAnsi="標楷體"/>
        </w:rPr>
        <w:t>就沒有下車查看奇米的傷勢</w:t>
      </w:r>
      <w:r>
        <w:rPr>
          <w:rFonts w:ascii="標楷體" w:eastAsia="標楷體" w:hAnsi="標楷體" w:hint="eastAsia"/>
        </w:rPr>
        <w:t>，僅</w:t>
      </w:r>
      <w:r>
        <w:rPr>
          <w:rFonts w:ascii="標楷體" w:eastAsia="標楷體" w:hAnsi="標楷體"/>
        </w:rPr>
        <w:t>要奇米報上自己的名號</w:t>
      </w:r>
      <w:r>
        <w:rPr>
          <w:rFonts w:ascii="標楷體" w:eastAsia="標楷體" w:hAnsi="標楷體" w:hint="eastAsia"/>
        </w:rPr>
        <w:t>和地址，說會送上醫藥費後</w:t>
      </w:r>
      <w:r>
        <w:rPr>
          <w:rFonts w:ascii="標楷體" w:eastAsia="標楷體" w:hAnsi="標楷體"/>
        </w:rPr>
        <w:t>離開。</w:t>
      </w:r>
    </w:p>
    <w:p w:rsidR="00233EFE" w:rsidRPr="00117227" w:rsidRDefault="00117227" w:rsidP="00233EFE">
      <w:pPr>
        <w:widowControl/>
        <w:spacing w:line="400" w:lineRule="exact"/>
        <w:rPr>
          <w:rFonts w:ascii="標楷體" w:eastAsia="標楷體" w:hAnsi="標楷體"/>
          <w:color w:val="00B050"/>
          <w:rPrChange w:id="183" w:author="User" w:date="2019-01-18T13:15:00Z">
            <w:rPr>
              <w:rFonts w:ascii="標楷體" w:eastAsia="標楷體" w:hAnsi="標楷體"/>
            </w:rPr>
          </w:rPrChange>
        </w:rPr>
      </w:pPr>
      <w:ins w:id="184" w:author="User" w:date="2019-01-18T13:14:00Z">
        <w:r w:rsidRPr="00117227">
          <w:rPr>
            <w:rFonts w:ascii="標楷體" w:eastAsia="標楷體" w:hAnsi="標楷體" w:hint="eastAsia"/>
            <w:color w:val="00B050"/>
          </w:rPr>
          <w:t>※</w:t>
        </w:r>
      </w:ins>
      <w:ins w:id="185" w:author="User" w:date="2019-01-18T13:55:00Z">
        <w:r w:rsidR="00E744D2">
          <w:rPr>
            <w:rFonts w:ascii="標楷體" w:eastAsia="標楷體" w:hAnsi="標楷體" w:hint="eastAsia"/>
            <w:color w:val="00B050"/>
          </w:rPr>
          <w:t>洛斯</w:t>
        </w:r>
      </w:ins>
      <w:del w:id="186" w:author="User" w:date="2019-01-18T13:14:00Z">
        <w:r w:rsidR="00233EFE" w:rsidRPr="00117227" w:rsidDel="00117227">
          <w:rPr>
            <w:rFonts w:ascii="標楷體" w:eastAsia="標楷體" w:hAnsi="標楷體" w:hint="eastAsia"/>
            <w:color w:val="00B050"/>
            <w:rPrChange w:id="187" w:author="User" w:date="2019-01-18T13:15:00Z">
              <w:rPr>
                <w:rFonts w:ascii="標楷體" w:eastAsia="標楷體" w:hAnsi="標楷體" w:hint="eastAsia"/>
              </w:rPr>
            </w:rPrChange>
          </w:rPr>
          <w:delText>（</w:delText>
        </w:r>
      </w:del>
      <w:r w:rsidR="00233EFE" w:rsidRPr="00117227">
        <w:rPr>
          <w:rFonts w:ascii="標楷體" w:eastAsia="標楷體" w:hAnsi="標楷體" w:hint="eastAsia"/>
          <w:color w:val="00B050"/>
          <w:rPrChange w:id="188" w:author="User" w:date="2019-01-18T13:15:00Z">
            <w:rPr>
              <w:rFonts w:ascii="標楷體" w:eastAsia="標楷體" w:hAnsi="標楷體" w:hint="eastAsia"/>
            </w:rPr>
          </w:rPrChange>
        </w:rPr>
        <w:t>可以</w:t>
      </w:r>
      <w:ins w:id="189" w:author="User" w:date="2019-01-18T13:55:00Z">
        <w:r w:rsidR="00E744D2">
          <w:rPr>
            <w:rFonts w:ascii="標楷體" w:eastAsia="標楷體" w:hAnsi="標楷體" w:hint="eastAsia"/>
            <w:color w:val="00B050"/>
          </w:rPr>
          <w:t>考慮</w:t>
        </w:r>
      </w:ins>
      <w:r w:rsidR="00233EFE" w:rsidRPr="00117227">
        <w:rPr>
          <w:rFonts w:ascii="標楷體" w:eastAsia="標楷體" w:hAnsi="標楷體" w:hint="eastAsia"/>
          <w:color w:val="00B050"/>
          <w:rPrChange w:id="190" w:author="User" w:date="2019-01-18T13:15:00Z">
            <w:rPr>
              <w:rFonts w:ascii="標楷體" w:eastAsia="標楷體" w:hAnsi="標楷體" w:hint="eastAsia"/>
            </w:rPr>
          </w:rPrChange>
        </w:rPr>
        <w:t>做</w:t>
      </w:r>
      <w:ins w:id="191" w:author="User" w:date="2019-01-18T13:55:00Z">
        <w:r w:rsidR="00E744D2">
          <w:rPr>
            <w:rFonts w:ascii="標楷體" w:eastAsia="標楷體" w:hAnsi="標楷體" w:hint="eastAsia"/>
            <w:color w:val="00B050"/>
          </w:rPr>
          <w:t>成</w:t>
        </w:r>
      </w:ins>
      <w:r w:rsidR="00233EFE" w:rsidRPr="00117227">
        <w:rPr>
          <w:rFonts w:ascii="標楷體" w:eastAsia="標楷體" w:hAnsi="標楷體" w:hint="eastAsia"/>
          <w:color w:val="00B050"/>
          <w:rPrChange w:id="192" w:author="User" w:date="2019-01-18T13:15:00Z">
            <w:rPr>
              <w:rFonts w:ascii="標楷體" w:eastAsia="標楷體" w:hAnsi="標楷體" w:hint="eastAsia"/>
            </w:rPr>
          </w:rPrChange>
        </w:rPr>
        <w:t>剪影</w:t>
      </w:r>
      <w:del w:id="193" w:author="User" w:date="2019-01-18T13:15:00Z">
        <w:r w:rsidR="00233EFE" w:rsidRPr="00117227" w:rsidDel="00117227">
          <w:rPr>
            <w:rFonts w:ascii="標楷體" w:eastAsia="標楷體" w:hAnsi="標楷體" w:hint="eastAsia"/>
            <w:color w:val="00B050"/>
            <w:rPrChange w:id="194" w:author="User" w:date="2019-01-18T13:15:00Z">
              <w:rPr>
                <w:rFonts w:ascii="標楷體" w:eastAsia="標楷體" w:hAnsi="標楷體" w:hint="eastAsia"/>
              </w:rPr>
            </w:rPrChange>
          </w:rPr>
          <w:delText>）</w:delText>
        </w:r>
      </w:del>
    </w:p>
    <w:p w:rsidR="00233EFE" w:rsidRDefault="00233EFE" w:rsidP="00233EFE">
      <w:pPr>
        <w:widowControl/>
        <w:spacing w:line="400" w:lineRule="exact"/>
        <w:rPr>
          <w:ins w:id="195" w:author="User" w:date="2019-01-18T13:19:00Z"/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海斗與</w:t>
      </w:r>
      <w:r>
        <w:rPr>
          <w:rFonts w:ascii="標楷體" w:eastAsia="標楷體" w:hAnsi="標楷體"/>
        </w:rPr>
        <w:t>奇米交談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t>查看奇米傷勢</w:t>
      </w:r>
      <w:r>
        <w:rPr>
          <w:rFonts w:ascii="標楷體" w:eastAsia="標楷體" w:hAnsi="標楷體" w:hint="eastAsia"/>
        </w:rPr>
        <w:t>，贈送給奇米來自東域</w:t>
      </w:r>
      <w:r>
        <w:rPr>
          <w:rFonts w:ascii="標楷體" w:eastAsia="標楷體" w:hAnsi="標楷體"/>
        </w:rPr>
        <w:t>海島的</w:t>
      </w:r>
      <w:del w:id="196" w:author="User" w:date="2019-01-18T13:14:00Z">
        <w:r w:rsidDel="00117227">
          <w:rPr>
            <w:rFonts w:ascii="標楷體" w:eastAsia="標楷體" w:hAnsi="標楷體"/>
          </w:rPr>
          <w:delText>神奇</w:delText>
        </w:r>
      </w:del>
      <w:ins w:id="197" w:author="User" w:date="2019-01-18T13:14:00Z">
        <w:r w:rsidR="00117227">
          <w:rPr>
            <w:rFonts w:ascii="標楷體" w:eastAsia="標楷體" w:hAnsi="標楷體" w:hint="eastAsia"/>
          </w:rPr>
          <w:t>草本</w:t>
        </w:r>
      </w:ins>
      <w:r>
        <w:rPr>
          <w:rFonts w:ascii="標楷體" w:eastAsia="標楷體" w:hAnsi="標楷體" w:hint="eastAsia"/>
        </w:rPr>
        <w:t>藥膏，並幫她擦拭</w:t>
      </w:r>
      <w:r>
        <w:rPr>
          <w:rFonts w:ascii="標楷體" w:eastAsia="標楷體" w:hAnsi="標楷體"/>
        </w:rPr>
        <w:t>傷口</w:t>
      </w:r>
      <w:del w:id="198" w:author="User" w:date="2019-01-18T11:11:00Z">
        <w:r w:rsidDel="00933A3D">
          <w:rPr>
            <w:rFonts w:ascii="標楷體" w:eastAsia="標楷體" w:hAnsi="標楷體" w:hint="eastAsia"/>
          </w:rPr>
          <w:delText>，此時</w:delText>
        </w:r>
        <w:r w:rsidRPr="00B4622D" w:rsidDel="00933A3D">
          <w:rPr>
            <w:rFonts w:ascii="標楷體" w:eastAsia="標楷體" w:hAnsi="標楷體" w:hint="eastAsia"/>
          </w:rPr>
          <w:delText>奇米</w:delText>
        </w:r>
        <w:r w:rsidDel="00933A3D">
          <w:rPr>
            <w:rFonts w:ascii="標楷體" w:eastAsia="標楷體" w:hAnsi="標楷體"/>
          </w:rPr>
          <w:delText>的筆記本發出光芒</w:delText>
        </w:r>
      </w:del>
      <w:r>
        <w:rPr>
          <w:rFonts w:ascii="標楷體" w:eastAsia="標楷體" w:hAnsi="標楷體" w:hint="eastAsia"/>
        </w:rPr>
        <w:t>。</w:t>
      </w:r>
    </w:p>
    <w:p w:rsidR="00117227" w:rsidRDefault="00117227" w:rsidP="00233EFE">
      <w:pPr>
        <w:widowControl/>
        <w:spacing w:line="400" w:lineRule="exact"/>
        <w:rPr>
          <w:ins w:id="199" w:author="User" w:date="2019-01-18T13:22:00Z"/>
          <w:rFonts w:ascii="標楷體" w:eastAsia="標楷體" w:hAnsi="標楷體"/>
        </w:rPr>
      </w:pPr>
      <w:ins w:id="200" w:author="User" w:date="2019-01-18T13:20:00Z">
        <w:r>
          <w:rPr>
            <w:rFonts w:ascii="標楷體" w:eastAsia="標楷體" w:hAnsi="標楷體" w:hint="eastAsia"/>
          </w:rPr>
          <w:t>兩個</w:t>
        </w:r>
        <w:r>
          <w:rPr>
            <w:rFonts w:ascii="標楷體" w:eastAsia="標楷體" w:hAnsi="標楷體"/>
          </w:rPr>
          <w:t>人接觸的同時，筆記本發出光芒</w:t>
        </w:r>
      </w:ins>
      <w:ins w:id="201" w:author="User" w:date="2019-01-18T13:21:00Z">
        <w:r>
          <w:rPr>
            <w:rFonts w:ascii="標楷體" w:eastAsia="標楷體" w:hAnsi="標楷體" w:hint="eastAsia"/>
          </w:rPr>
          <w:t>與熱度</w:t>
        </w:r>
      </w:ins>
      <w:ins w:id="202" w:author="User" w:date="2019-01-18T13:20:00Z">
        <w:r>
          <w:rPr>
            <w:rFonts w:ascii="標楷體" w:eastAsia="標楷體" w:hAnsi="標楷體" w:hint="eastAsia"/>
          </w:rPr>
          <w:t>，</w:t>
        </w:r>
      </w:ins>
      <w:ins w:id="203" w:author="User" w:date="2019-01-18T13:21:00Z">
        <w:r>
          <w:rPr>
            <w:rFonts w:ascii="標楷體" w:eastAsia="標楷體" w:hAnsi="標楷體" w:hint="eastAsia"/>
          </w:rPr>
          <w:t>但奇米還</w:t>
        </w:r>
        <w:r>
          <w:rPr>
            <w:rFonts w:ascii="標楷體" w:eastAsia="標楷體" w:hAnsi="標楷體"/>
          </w:rPr>
          <w:t>不知道是怎麼一回事，</w:t>
        </w:r>
      </w:ins>
    </w:p>
    <w:p w:rsidR="00117227" w:rsidRDefault="00117227" w:rsidP="00233EFE">
      <w:pPr>
        <w:widowControl/>
        <w:spacing w:line="400" w:lineRule="exact"/>
        <w:rPr>
          <w:ins w:id="204" w:author="User" w:date="2019-01-18T13:51:00Z"/>
          <w:rFonts w:ascii="標楷體" w:eastAsia="標楷體" w:hAnsi="標楷體"/>
        </w:rPr>
      </w:pPr>
      <w:ins w:id="205" w:author="User" w:date="2019-01-18T13:22:00Z">
        <w:r>
          <w:rPr>
            <w:rFonts w:ascii="標楷體" w:eastAsia="標楷體" w:hAnsi="標楷體" w:hint="eastAsia"/>
          </w:rPr>
          <w:lastRenderedPageBreak/>
          <w:t>等到與海斗道別後，</w:t>
        </w:r>
      </w:ins>
      <w:ins w:id="206" w:author="User" w:date="2019-01-18T13:48:00Z">
        <w:r w:rsidR="00E744D2">
          <w:rPr>
            <w:rFonts w:ascii="標楷體" w:eastAsia="標楷體" w:hAnsi="標楷體" w:hint="eastAsia"/>
          </w:rPr>
          <w:t>翻閱了《</w:t>
        </w:r>
        <w:r w:rsidR="00E744D2">
          <w:rPr>
            <w:rFonts w:ascii="標楷體" w:eastAsia="標楷體" w:hAnsi="標楷體"/>
          </w:rPr>
          <w:t>MuseNote》</w:t>
        </w:r>
      </w:ins>
      <w:ins w:id="207" w:author="User" w:date="2019-01-18T13:50:00Z">
        <w:r w:rsidR="00E744D2">
          <w:rPr>
            <w:rFonts w:ascii="標楷體" w:eastAsia="標楷體" w:hAnsi="標楷體" w:hint="eastAsia"/>
          </w:rPr>
          <w:t>發光的那一頁上</w:t>
        </w:r>
        <w:r w:rsidR="00E744D2">
          <w:rPr>
            <w:rFonts w:ascii="標楷體" w:eastAsia="標楷體" w:hAnsi="標楷體"/>
          </w:rPr>
          <w:t>浮現了「神奈川沖浪里」</w:t>
        </w:r>
        <w:r w:rsidR="00E744D2">
          <w:rPr>
            <w:rFonts w:ascii="標楷體" w:eastAsia="標楷體" w:hAnsi="標楷體" w:hint="eastAsia"/>
          </w:rPr>
          <w:t>這幾個字。</w:t>
        </w:r>
      </w:ins>
    </w:p>
    <w:p w:rsidR="00E744D2" w:rsidRDefault="00E744D2" w:rsidP="00233EFE">
      <w:pPr>
        <w:widowControl/>
        <w:spacing w:line="400" w:lineRule="exact"/>
        <w:rPr>
          <w:ins w:id="208" w:author="User" w:date="2019-01-18T13:52:00Z"/>
          <w:rFonts w:ascii="標楷體" w:eastAsia="標楷體" w:hAnsi="標楷體"/>
        </w:rPr>
      </w:pPr>
      <w:ins w:id="209" w:author="User" w:date="2019-01-18T13:51:00Z">
        <w:r>
          <w:rPr>
            <w:rFonts w:ascii="標楷體" w:eastAsia="標楷體" w:hAnsi="標楷體" w:hint="eastAsia"/>
          </w:rPr>
          <w:t>從未見過這件事的</w:t>
        </w:r>
        <w:r>
          <w:rPr>
            <w:rFonts w:ascii="標楷體" w:eastAsia="標楷體" w:hAnsi="標楷體"/>
          </w:rPr>
          <w:t>奇米覺得新奇，打算回去後問問霍伯特。</w:t>
        </w:r>
      </w:ins>
    </w:p>
    <w:p w:rsidR="00E744D2" w:rsidRPr="00E744D2" w:rsidRDefault="00E744D2" w:rsidP="00233EFE">
      <w:pPr>
        <w:widowControl/>
        <w:spacing w:line="400" w:lineRule="exact"/>
        <w:rPr>
          <w:ins w:id="210" w:author="User" w:date="2019-01-18T11:25:00Z"/>
          <w:rFonts w:ascii="標楷體" w:eastAsia="標楷體" w:hAnsi="標楷體"/>
        </w:rPr>
      </w:pPr>
    </w:p>
    <w:p w:rsidR="00D25FA7" w:rsidDel="00117227" w:rsidRDefault="00D25FA7" w:rsidP="00233EFE">
      <w:pPr>
        <w:widowControl/>
        <w:spacing w:line="400" w:lineRule="exact"/>
        <w:rPr>
          <w:del w:id="211" w:author="User" w:date="2019-01-18T13:14:00Z"/>
          <w:rFonts w:ascii="標楷體" w:eastAsia="標楷體" w:hAnsi="標楷體"/>
        </w:rPr>
      </w:pPr>
    </w:p>
    <w:p w:rsidR="00EC5ED7" w:rsidRDefault="00D25FA7" w:rsidP="00D25FA7">
      <w:pPr>
        <w:rPr>
          <w:ins w:id="212" w:author="User" w:date="2019-01-18T13:14:00Z"/>
          <w:rFonts w:ascii="標楷體" w:eastAsia="標楷體" w:hAnsi="標楷體"/>
          <w:color w:val="00B050"/>
        </w:rPr>
      </w:pPr>
      <w:ins w:id="213" w:author="User" w:date="2019-01-18T11:25:00Z">
        <w:r w:rsidRPr="000C5FB1">
          <w:rPr>
            <w:rFonts w:ascii="標楷體" w:eastAsia="標楷體" w:hAnsi="標楷體" w:hint="eastAsia"/>
            <w:color w:val="00B050"/>
          </w:rPr>
          <w:t>※</w:t>
        </w:r>
        <w:r>
          <w:rPr>
            <w:rFonts w:ascii="標楷體" w:eastAsia="標楷體" w:hAnsi="標楷體" w:hint="eastAsia"/>
            <w:color w:val="00B050"/>
          </w:rPr>
          <w:t>這裡讓</w:t>
        </w:r>
        <w:r w:rsidR="00117227">
          <w:rPr>
            <w:rFonts w:ascii="標楷體" w:eastAsia="標楷體" w:hAnsi="標楷體"/>
            <w:color w:val="00B050"/>
          </w:rPr>
          <w:t>海斗與奇米盡量多</w:t>
        </w:r>
      </w:ins>
      <w:ins w:id="214" w:author="User" w:date="2019-01-18T13:22:00Z">
        <w:r w:rsidR="00117227">
          <w:rPr>
            <w:rFonts w:ascii="標楷體" w:eastAsia="標楷體" w:hAnsi="標楷體" w:hint="eastAsia"/>
            <w:color w:val="00B050"/>
          </w:rPr>
          <w:t>點</w:t>
        </w:r>
      </w:ins>
      <w:ins w:id="215" w:author="User" w:date="2019-01-18T11:25:00Z">
        <w:r>
          <w:rPr>
            <w:rFonts w:ascii="標楷體" w:eastAsia="標楷體" w:hAnsi="標楷體"/>
            <w:color w:val="00B050"/>
          </w:rPr>
          <w:t>交流與接觸</w:t>
        </w:r>
      </w:ins>
      <w:ins w:id="216" w:author="User" w:date="2019-01-18T11:40:00Z">
        <w:r w:rsidR="00EC5ED7">
          <w:rPr>
            <w:rFonts w:ascii="標楷體" w:eastAsia="標楷體" w:hAnsi="標楷體" w:hint="eastAsia"/>
            <w:color w:val="00B050"/>
          </w:rPr>
          <w:t>，</w:t>
        </w:r>
      </w:ins>
      <w:ins w:id="217" w:author="User" w:date="2019-01-18T13:52:00Z">
        <w:r w:rsidR="00E744D2">
          <w:rPr>
            <w:rFonts w:ascii="標楷體" w:eastAsia="標楷體" w:hAnsi="標楷體" w:hint="eastAsia"/>
            <w:color w:val="00B050"/>
          </w:rPr>
          <w:t>名字在書中浮現的</w:t>
        </w:r>
      </w:ins>
      <w:ins w:id="218" w:author="User" w:date="2019-01-18T13:53:00Z">
        <w:r w:rsidR="00E744D2">
          <w:rPr>
            <w:rFonts w:ascii="標楷體" w:eastAsia="標楷體" w:hAnsi="標楷體" w:hint="eastAsia"/>
            <w:color w:val="00B050"/>
          </w:rPr>
          <w:t>時候不用顯示給玩家，</w:t>
        </w:r>
        <w:r w:rsidR="00E744D2">
          <w:rPr>
            <w:rFonts w:ascii="標楷體" w:eastAsia="標楷體" w:hAnsi="標楷體"/>
            <w:color w:val="00B050"/>
          </w:rPr>
          <w:t>奇米只要</w:t>
        </w:r>
        <w:r w:rsidR="00E744D2">
          <w:rPr>
            <w:rFonts w:ascii="標楷體" w:eastAsia="標楷體" w:hAnsi="標楷體" w:hint="eastAsia"/>
            <w:color w:val="00B050"/>
          </w:rPr>
          <w:t>說：這是</w:t>
        </w:r>
        <w:r w:rsidR="00E744D2">
          <w:rPr>
            <w:rFonts w:ascii="標楷體" w:eastAsia="標楷體" w:hAnsi="標楷體"/>
            <w:color w:val="00B050"/>
          </w:rPr>
          <w:t>…</w:t>
        </w:r>
        <w:r w:rsidR="00E744D2">
          <w:rPr>
            <w:rFonts w:ascii="標楷體" w:eastAsia="標楷體" w:hAnsi="標楷體" w:hint="eastAsia"/>
            <w:color w:val="00B050"/>
          </w:rPr>
          <w:t>什麼？就好，後面會</w:t>
        </w:r>
      </w:ins>
      <w:ins w:id="219" w:author="User" w:date="2019-01-18T11:41:00Z">
        <w:r w:rsidR="00D30A09">
          <w:rPr>
            <w:rFonts w:ascii="標楷體" w:eastAsia="標楷體" w:hAnsi="標楷體" w:hint="eastAsia"/>
            <w:color w:val="00B050"/>
          </w:rPr>
          <w:t>由這件事</w:t>
        </w:r>
      </w:ins>
      <w:ins w:id="220" w:author="User" w:date="2019-01-18T11:52:00Z">
        <w:r w:rsidR="00D30A09">
          <w:rPr>
            <w:rFonts w:ascii="標楷體" w:eastAsia="標楷體" w:hAnsi="標楷體" w:hint="eastAsia"/>
            <w:color w:val="00B050"/>
          </w:rPr>
          <w:t>帶出</w:t>
        </w:r>
      </w:ins>
      <w:ins w:id="221" w:author="User" w:date="2019-01-18T11:41:00Z">
        <w:r w:rsidR="00EC5ED7">
          <w:rPr>
            <w:rFonts w:ascii="標楷體" w:eastAsia="標楷體" w:hAnsi="標楷體"/>
            <w:color w:val="00B050"/>
          </w:rPr>
          <w:t>亞瑟提點奇米要找回藝術品的使命。</w:t>
        </w:r>
      </w:ins>
    </w:p>
    <w:p w:rsidR="00117227" w:rsidRPr="00EC5ED7" w:rsidRDefault="00117227" w:rsidP="00D25FA7">
      <w:pPr>
        <w:rPr>
          <w:ins w:id="222" w:author="User" w:date="2019-01-18T11:40:00Z"/>
          <w:rFonts w:ascii="標楷體" w:eastAsia="標楷體" w:hAnsi="標楷體"/>
          <w:color w:val="00B050"/>
        </w:rPr>
      </w:pPr>
    </w:p>
    <w:p w:rsidR="00EC5ED7" w:rsidRPr="00EC5ED7" w:rsidRDefault="00117227" w:rsidP="00D25FA7">
      <w:pPr>
        <w:rPr>
          <w:ins w:id="223" w:author="User" w:date="2019-01-18T11:25:00Z"/>
          <w:rFonts w:ascii="標楷體" w:eastAsia="標楷體" w:hAnsi="標楷體"/>
          <w:color w:val="00B050"/>
        </w:rPr>
      </w:pPr>
      <w:moveToRangeStart w:id="224" w:author="User" w:date="2019-01-18T13:14:00Z" w:name="move535580583"/>
      <w:moveTo w:id="225" w:author="User" w:date="2019-01-18T13:14:00Z">
        <w:r>
          <w:rPr>
            <w:rFonts w:ascii="標楷體" w:eastAsia="標楷體" w:hAnsi="標楷體" w:hint="eastAsia"/>
          </w:rPr>
          <w:t>另一方面，</w:t>
        </w:r>
        <w:r>
          <w:rPr>
            <w:rFonts w:ascii="標楷體" w:eastAsia="標楷體" w:hAnsi="標楷體"/>
          </w:rPr>
          <w:t>躲在暗巷的</w:t>
        </w:r>
        <w:r>
          <w:rPr>
            <w:rFonts w:ascii="標楷體" w:eastAsia="標楷體" w:hAnsi="標楷體" w:hint="eastAsia"/>
          </w:rPr>
          <w:t>尚</w:t>
        </w:r>
        <w:r>
          <w:rPr>
            <w:rFonts w:ascii="標楷體" w:eastAsia="標楷體" w:hAnsi="標楷體"/>
          </w:rPr>
          <w:t>看到</w:t>
        </w:r>
        <w:del w:id="226" w:author="User" w:date="2019-01-18T13:55:00Z">
          <w:r w:rsidDel="00E744D2">
            <w:rPr>
              <w:rFonts w:ascii="標楷體" w:eastAsia="標楷體" w:hAnsi="標楷體"/>
            </w:rPr>
            <w:delText>了</w:delText>
          </w:r>
        </w:del>
        <w:r>
          <w:rPr>
            <w:rFonts w:ascii="標楷體" w:eastAsia="標楷體" w:hAnsi="標楷體"/>
          </w:rPr>
          <w:t>這一切</w:t>
        </w:r>
        <w:r>
          <w:rPr>
            <w:rFonts w:ascii="標楷體" w:eastAsia="標楷體" w:hAnsi="標楷體" w:hint="eastAsia"/>
          </w:rPr>
          <w:t>，</w:t>
        </w:r>
        <w:r>
          <w:rPr>
            <w:rFonts w:ascii="標楷體" w:eastAsia="標楷體" w:hAnsi="標楷體"/>
          </w:rPr>
          <w:t>默默說出</w:t>
        </w:r>
        <w:del w:id="227" w:author="User" w:date="2019-01-18T13:55:00Z">
          <w:r w:rsidDel="00E744D2">
            <w:rPr>
              <w:rFonts w:ascii="標楷體" w:eastAsia="標楷體" w:hAnsi="標楷體"/>
            </w:rPr>
            <w:delText>了</w:delText>
          </w:r>
        </w:del>
        <w:del w:id="228" w:author="User" w:date="2019-01-18T13:54:00Z">
          <w:r w:rsidDel="00E744D2">
            <w:rPr>
              <w:rFonts w:ascii="標楷體" w:eastAsia="標楷體" w:hAnsi="標楷體"/>
            </w:rPr>
            <w:delText>a</w:delText>
          </w:r>
        </w:del>
      </w:moveTo>
      <w:ins w:id="229" w:author="User" w:date="2019-01-18T13:54:00Z">
        <w:r w:rsidR="00E744D2">
          <w:rPr>
            <w:rFonts w:ascii="標楷體" w:eastAsia="標楷體" w:hAnsi="標楷體"/>
          </w:rPr>
          <w:t>A</w:t>
        </w:r>
      </w:ins>
      <w:moveTo w:id="230" w:author="User" w:date="2019-01-18T13:14:00Z">
        <w:r>
          <w:rPr>
            <w:rFonts w:ascii="標楷體" w:eastAsia="標楷體" w:hAnsi="標楷體"/>
          </w:rPr>
          <w:t xml:space="preserve">rt </w:t>
        </w:r>
      </w:moveTo>
      <w:ins w:id="231" w:author="User" w:date="2019-01-18T13:54:00Z">
        <w:r w:rsidR="00E744D2">
          <w:rPr>
            <w:rFonts w:ascii="標楷體" w:eastAsia="標楷體" w:hAnsi="標楷體"/>
          </w:rPr>
          <w:t>K</w:t>
        </w:r>
      </w:ins>
      <w:moveTo w:id="232" w:author="User" w:date="2019-01-18T13:14:00Z">
        <w:del w:id="233" w:author="User" w:date="2019-01-18T13:54:00Z">
          <w:r w:rsidDel="00E744D2">
            <w:rPr>
              <w:rFonts w:ascii="標楷體" w:eastAsia="標楷體" w:hAnsi="標楷體"/>
            </w:rPr>
            <w:delText>k</w:delText>
          </w:r>
        </w:del>
        <w:r>
          <w:rPr>
            <w:rFonts w:ascii="標楷體" w:eastAsia="標楷體" w:hAnsi="標楷體"/>
          </w:rPr>
          <w:t>eeper這</w:t>
        </w:r>
        <w:r>
          <w:rPr>
            <w:rFonts w:ascii="標楷體" w:eastAsia="標楷體" w:hAnsi="標楷體" w:hint="eastAsia"/>
          </w:rPr>
          <w:t>詞彙。</w:t>
        </w:r>
      </w:moveTo>
      <w:moveToRangeEnd w:id="224"/>
    </w:p>
    <w:p w:rsidR="00933A3D" w:rsidDel="00D30A09" w:rsidRDefault="00933A3D" w:rsidP="00233EFE">
      <w:pPr>
        <w:widowControl/>
        <w:spacing w:line="400" w:lineRule="exact"/>
        <w:rPr>
          <w:del w:id="234" w:author="User" w:date="2019-01-18T11:51:00Z"/>
          <w:rFonts w:ascii="標楷體" w:eastAsia="標楷體" w:hAnsi="標楷體"/>
        </w:rPr>
      </w:pPr>
    </w:p>
    <w:p w:rsidR="00933A3D" w:rsidRPr="00933A3D" w:rsidRDefault="00933A3D" w:rsidP="00233EFE">
      <w:pPr>
        <w:widowControl/>
        <w:spacing w:line="400" w:lineRule="exact"/>
        <w:rPr>
          <w:rFonts w:ascii="標楷體" w:eastAsia="標楷體" w:hAnsi="標楷體"/>
          <w:color w:val="FF0000"/>
        </w:rPr>
      </w:pPr>
    </w:p>
    <w:p w:rsidR="00233EFE" w:rsidRPr="00393D56" w:rsidDel="00117227" w:rsidRDefault="00233EFE">
      <w:pPr>
        <w:widowControl/>
        <w:spacing w:line="400" w:lineRule="exact"/>
        <w:rPr>
          <w:del w:id="235" w:author="User" w:date="2019-01-18T13:15:00Z"/>
          <w:rFonts w:ascii="標楷體" w:eastAsia="標楷體" w:hAnsi="標楷體"/>
          <w:color w:val="FF0000"/>
          <w:rPrChange w:id="236" w:author="User" w:date="2019-01-18T19:54:00Z">
            <w:rPr>
              <w:del w:id="237" w:author="User" w:date="2019-01-18T13:15:00Z"/>
              <w:rFonts w:ascii="標楷體" w:eastAsia="標楷體" w:hAnsi="標楷體"/>
            </w:rPr>
          </w:rPrChange>
        </w:rPr>
      </w:pPr>
      <w:moveFromRangeStart w:id="238" w:author="User" w:date="2019-01-18T13:14:00Z" w:name="move535580583"/>
      <w:moveFrom w:id="239" w:author="User" w:date="2019-01-18T13:14:00Z">
        <w:r w:rsidRPr="00393D56" w:rsidDel="00117227">
          <w:rPr>
            <w:rFonts w:ascii="標楷體" w:eastAsia="標楷體" w:hAnsi="標楷體" w:hint="eastAsia"/>
            <w:color w:val="FF0000"/>
            <w:rPrChange w:id="240" w:author="User" w:date="2019-01-18T19:54:00Z">
              <w:rPr>
                <w:rFonts w:ascii="標楷體" w:eastAsia="標楷體" w:hAnsi="標楷體" w:hint="eastAsia"/>
              </w:rPr>
            </w:rPrChange>
          </w:rPr>
          <w:t>另一方面，</w:t>
        </w:r>
        <w:r w:rsidRPr="00393D56" w:rsidDel="00117227">
          <w:rPr>
            <w:rFonts w:ascii="標楷體" w:eastAsia="標楷體" w:hAnsi="標楷體"/>
            <w:color w:val="FF0000"/>
            <w:rPrChange w:id="241" w:author="User" w:date="2019-01-18T19:54:00Z">
              <w:rPr>
                <w:rFonts w:ascii="標楷體" w:eastAsia="標楷體" w:hAnsi="標楷體"/>
              </w:rPr>
            </w:rPrChange>
          </w:rPr>
          <w:t>躲在暗巷的</w:t>
        </w:r>
        <w:r w:rsidRPr="00393D56" w:rsidDel="00117227">
          <w:rPr>
            <w:rFonts w:ascii="標楷體" w:eastAsia="標楷體" w:hAnsi="標楷體" w:hint="eastAsia"/>
            <w:color w:val="FF0000"/>
            <w:rPrChange w:id="242" w:author="User" w:date="2019-01-18T19:54:00Z">
              <w:rPr>
                <w:rFonts w:ascii="標楷體" w:eastAsia="標楷體" w:hAnsi="標楷體" w:hint="eastAsia"/>
              </w:rPr>
            </w:rPrChange>
          </w:rPr>
          <w:t>尚</w:t>
        </w:r>
        <w:r w:rsidRPr="00393D56" w:rsidDel="00117227">
          <w:rPr>
            <w:rFonts w:ascii="標楷體" w:eastAsia="標楷體" w:hAnsi="標楷體"/>
            <w:color w:val="FF0000"/>
            <w:rPrChange w:id="243" w:author="User" w:date="2019-01-18T19:54:00Z">
              <w:rPr>
                <w:rFonts w:ascii="標楷體" w:eastAsia="標楷體" w:hAnsi="標楷體"/>
              </w:rPr>
            </w:rPrChange>
          </w:rPr>
          <w:t>看到了這一切</w:t>
        </w:r>
        <w:r w:rsidRPr="00393D56" w:rsidDel="00117227">
          <w:rPr>
            <w:rFonts w:ascii="標楷體" w:eastAsia="標楷體" w:hAnsi="標楷體" w:hint="eastAsia"/>
            <w:color w:val="FF0000"/>
            <w:rPrChange w:id="244" w:author="User" w:date="2019-01-18T19:54:00Z">
              <w:rPr>
                <w:rFonts w:ascii="標楷體" w:eastAsia="標楷體" w:hAnsi="標楷體" w:hint="eastAsia"/>
              </w:rPr>
            </w:rPrChange>
          </w:rPr>
          <w:t>，</w:t>
        </w:r>
        <w:r w:rsidRPr="00393D56" w:rsidDel="00117227">
          <w:rPr>
            <w:rFonts w:ascii="標楷體" w:eastAsia="標楷體" w:hAnsi="標楷體"/>
            <w:color w:val="FF0000"/>
            <w:rPrChange w:id="245" w:author="User" w:date="2019-01-18T19:54:00Z">
              <w:rPr>
                <w:rFonts w:ascii="標楷體" w:eastAsia="標楷體" w:hAnsi="標楷體"/>
              </w:rPr>
            </w:rPrChange>
          </w:rPr>
          <w:t>默默說出了art keeper這</w:t>
        </w:r>
        <w:r w:rsidRPr="00393D56" w:rsidDel="00117227">
          <w:rPr>
            <w:rFonts w:ascii="標楷體" w:eastAsia="標楷體" w:hAnsi="標楷體" w:hint="eastAsia"/>
            <w:color w:val="FF0000"/>
            <w:rPrChange w:id="246" w:author="User" w:date="2019-01-18T19:54:00Z">
              <w:rPr>
                <w:rFonts w:ascii="標楷體" w:eastAsia="標楷體" w:hAnsi="標楷體" w:hint="eastAsia"/>
              </w:rPr>
            </w:rPrChange>
          </w:rPr>
          <w:t>詞彙。</w:t>
        </w:r>
      </w:moveFrom>
      <w:moveFromRangeEnd w:id="238"/>
    </w:p>
    <w:p w:rsidR="007538E0" w:rsidRPr="00393D56" w:rsidDel="00117227" w:rsidRDefault="007538E0">
      <w:pPr>
        <w:widowControl/>
        <w:spacing w:line="400" w:lineRule="exact"/>
        <w:rPr>
          <w:del w:id="247" w:author="User" w:date="2019-01-18T13:17:00Z"/>
          <w:rFonts w:ascii="標楷體" w:eastAsia="標楷體" w:hAnsi="標楷體"/>
          <w:b/>
          <w:color w:val="FF0000"/>
          <w:szCs w:val="24"/>
          <w:rPrChange w:id="248" w:author="User" w:date="2019-01-18T19:54:00Z">
            <w:rPr>
              <w:del w:id="249" w:author="User" w:date="2019-01-18T13:17:00Z"/>
              <w:rFonts w:ascii="標楷體" w:eastAsia="標楷體" w:hAnsi="標楷體"/>
              <w:b/>
              <w:szCs w:val="24"/>
            </w:rPr>
          </w:rPrChange>
        </w:rPr>
        <w:pPrChange w:id="250" w:author="User" w:date="2019-01-18T19:36:00Z">
          <w:pPr>
            <w:spacing w:line="360" w:lineRule="exact"/>
          </w:pPr>
        </w:pPrChange>
      </w:pPr>
    </w:p>
    <w:p w:rsidR="00933A3D" w:rsidRPr="00393D56" w:rsidDel="00F04FA0" w:rsidRDefault="00933A3D">
      <w:pPr>
        <w:spacing w:line="360" w:lineRule="exact"/>
        <w:rPr>
          <w:del w:id="251" w:author="User" w:date="2019-01-18T19:40:00Z"/>
          <w:rFonts w:ascii="標楷體" w:eastAsia="標楷體" w:hAnsi="標楷體"/>
          <w:b/>
          <w:color w:val="FF0000"/>
          <w:szCs w:val="24"/>
          <w:rPrChange w:id="252" w:author="User" w:date="2019-01-18T19:54:00Z">
            <w:rPr>
              <w:del w:id="253" w:author="User" w:date="2019-01-18T19:40:00Z"/>
              <w:rFonts w:ascii="標楷體" w:eastAsia="標楷體" w:hAnsi="標楷體"/>
              <w:b/>
              <w:szCs w:val="24"/>
            </w:rPr>
          </w:rPrChange>
        </w:rPr>
      </w:pPr>
    </w:p>
    <w:p w:rsidR="00FD6B9B" w:rsidRPr="00393D56" w:rsidRDefault="008E162C">
      <w:pPr>
        <w:pStyle w:val="ad"/>
        <w:jc w:val="left"/>
        <w:rPr>
          <w:rFonts w:ascii="標楷體" w:eastAsia="標楷體" w:hAnsi="標楷體"/>
          <w:color w:val="FF0000"/>
          <w:rPrChange w:id="254" w:author="User" w:date="2019-01-18T19:54:00Z">
            <w:rPr>
              <w:rFonts w:ascii="標楷體" w:eastAsia="標楷體" w:hAnsi="標楷體"/>
            </w:rPr>
          </w:rPrChange>
        </w:rPr>
        <w:pPrChange w:id="255" w:author="User" w:date="2019-01-18T19:36:00Z">
          <w:pPr>
            <w:pStyle w:val="ad"/>
          </w:pPr>
        </w:pPrChange>
      </w:pPr>
      <w:bookmarkStart w:id="256" w:name="_Toc535927727"/>
      <w:r w:rsidRPr="00393D56">
        <w:rPr>
          <w:rFonts w:ascii="標楷體" w:eastAsia="標楷體" w:hAnsi="標楷體" w:hint="eastAsia"/>
          <w:color w:val="FF0000"/>
          <w:rPrChange w:id="257" w:author="User" w:date="2019-01-18T19:54:00Z">
            <w:rPr>
              <w:rFonts w:ascii="標楷體" w:eastAsia="標楷體" w:hAnsi="標楷體" w:hint="eastAsia"/>
            </w:rPr>
          </w:rPrChange>
        </w:rPr>
        <w:t>第一章</w:t>
      </w:r>
      <w:r w:rsidRPr="00393D56">
        <w:rPr>
          <w:rFonts w:ascii="標楷體" w:eastAsia="標楷體" w:hAnsi="標楷體"/>
          <w:color w:val="FF0000"/>
          <w:rPrChange w:id="258" w:author="User" w:date="2019-01-18T19:54:00Z">
            <w:rPr>
              <w:rFonts w:ascii="標楷體" w:eastAsia="標楷體" w:hAnsi="標楷體"/>
            </w:rPr>
          </w:rPrChange>
        </w:rPr>
        <w:t xml:space="preserve"> </w:t>
      </w:r>
      <w:r w:rsidRPr="00393D56">
        <w:rPr>
          <w:rFonts w:ascii="標楷體" w:eastAsia="標楷體" w:hAnsi="標楷體" w:hint="eastAsia"/>
          <w:color w:val="FF0000"/>
          <w:rPrChange w:id="259" w:author="User" w:date="2019-01-18T19:54:00Z">
            <w:rPr>
              <w:rFonts w:ascii="標楷體" w:eastAsia="標楷體" w:hAnsi="標楷體" w:hint="eastAsia"/>
            </w:rPr>
          </w:rPrChange>
        </w:rPr>
        <w:t>第四節</w:t>
      </w:r>
      <w:ins w:id="260" w:author="User" w:date="2019-01-18T19:55:00Z">
        <w:r w:rsidR="00393D56">
          <w:rPr>
            <w:rFonts w:ascii="標楷體" w:eastAsia="標楷體" w:hAnsi="標楷體" w:hint="eastAsia"/>
            <w:color w:val="FF0000"/>
          </w:rPr>
          <w:t xml:space="preserve"> 已編paper</w:t>
        </w:r>
      </w:ins>
      <w:bookmarkEnd w:id="2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56"/>
        <w:gridCol w:w="1043"/>
        <w:gridCol w:w="1218"/>
        <w:gridCol w:w="1106"/>
        <w:gridCol w:w="3086"/>
      </w:tblGrid>
      <w:tr w:rsidR="00FD6B9B" w:rsidRPr="00281B41" w:rsidTr="008E162C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8E162C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04FA0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261" w:author="User" w:date="2019-01-18T19:41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傍晚</w:t>
              </w:r>
            </w:ins>
            <w:del w:id="262" w:author="User" w:date="2019-01-18T19:41:00Z">
              <w:r w:rsidR="008E162C" w:rsidRPr="00281B41" w:rsidDel="00F04FA0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日</w:delText>
              </w:r>
            </w:del>
          </w:p>
        </w:tc>
        <w:tc>
          <w:tcPr>
            <w:tcW w:w="1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04FA0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263" w:author="User" w:date="2019-01-18T19:42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藝術研究院大廳</w:t>
              </w:r>
            </w:ins>
            <w:del w:id="264" w:author="User" w:date="2019-01-18T13:17:00Z">
              <w:r w:rsidR="009E106D" w:rsidRPr="00281B41" w:rsidDel="00117227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霍伯特的書房</w:delText>
              </w:r>
            </w:del>
          </w:p>
        </w:tc>
      </w:tr>
      <w:tr w:rsidR="00FD6B9B" w:rsidRPr="00281B41" w:rsidTr="008E162C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04FA0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265" w:author="User" w:date="2019-01-18T19:42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奇米、研究員</w:t>
              </w:r>
            </w:ins>
            <w:del w:id="266" w:author="User" w:date="2019-01-18T19:40:00Z">
              <w:r w:rsidR="008E162C" w:rsidRPr="00281B41" w:rsidDel="00F04FA0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奇米</w:delText>
              </w:r>
            </w:del>
          </w:p>
        </w:tc>
      </w:tr>
    </w:tbl>
    <w:p w:rsidR="00F04FA0" w:rsidRPr="000C5FB1" w:rsidRDefault="00F04FA0" w:rsidP="00F04FA0">
      <w:pPr>
        <w:widowControl/>
        <w:spacing w:line="400" w:lineRule="exact"/>
        <w:rPr>
          <w:ins w:id="267" w:author="User" w:date="2019-01-18T19:41:00Z"/>
          <w:rFonts w:ascii="標楷體" w:eastAsia="標楷體" w:hAnsi="標楷體"/>
        </w:rPr>
      </w:pPr>
      <w:ins w:id="268" w:author="User" w:date="2019-01-18T19:41:00Z">
        <w:r w:rsidRPr="00B4622D">
          <w:rPr>
            <w:rFonts w:ascii="標楷體" w:eastAsia="標楷體" w:hAnsi="標楷體" w:hint="eastAsia"/>
          </w:rPr>
          <w:t>回到家時，</w:t>
        </w:r>
        <w:r>
          <w:rPr>
            <w:rFonts w:ascii="標楷體" w:eastAsia="標楷體" w:hAnsi="標楷體" w:hint="eastAsia"/>
          </w:rPr>
          <w:t>研究員前來接走奇米帶回來的藝術</w:t>
        </w:r>
        <w:r>
          <w:rPr>
            <w:rFonts w:ascii="標楷體" w:eastAsia="標楷體" w:hAnsi="標楷體"/>
          </w:rPr>
          <w:t>工具</w:t>
        </w:r>
        <w:r>
          <w:rPr>
            <w:rFonts w:ascii="標楷體" w:eastAsia="標楷體" w:hAnsi="標楷體" w:hint="eastAsia"/>
          </w:rPr>
          <w:t>，奇米詢問霍伯特在房裡嗎？</w:t>
        </w:r>
      </w:ins>
    </w:p>
    <w:p w:rsidR="00F04FA0" w:rsidRDefault="00F04FA0" w:rsidP="00F04FA0">
      <w:pPr>
        <w:spacing w:line="360" w:lineRule="exact"/>
        <w:rPr>
          <w:ins w:id="269" w:author="User" w:date="2019-01-18T19:41:00Z"/>
          <w:rFonts w:ascii="標楷體" w:eastAsia="標楷體" w:hAnsi="標楷體"/>
          <w:szCs w:val="24"/>
        </w:rPr>
      </w:pPr>
      <w:ins w:id="270" w:author="User" w:date="2019-01-18T19:41:00Z">
        <w:r>
          <w:rPr>
            <w:rFonts w:ascii="標楷體" w:eastAsia="標楷體" w:hAnsi="標楷體" w:hint="eastAsia"/>
            <w:szCs w:val="24"/>
          </w:rPr>
          <w:t>研究員</w:t>
        </w:r>
        <w:r w:rsidRPr="00281B41">
          <w:rPr>
            <w:rFonts w:ascii="標楷體" w:eastAsia="標楷體" w:hAnsi="標楷體"/>
            <w:szCs w:val="24"/>
          </w:rPr>
          <w:t>說</w:t>
        </w:r>
        <w:r>
          <w:rPr>
            <w:rFonts w:ascii="標楷體" w:eastAsia="標楷體" w:hAnsi="標楷體" w:hint="eastAsia"/>
            <w:szCs w:val="24"/>
          </w:rPr>
          <w:t>奇米出門後</w:t>
        </w:r>
        <w:r>
          <w:rPr>
            <w:rFonts w:ascii="標楷體" w:eastAsia="標楷體" w:hAnsi="標楷體"/>
            <w:szCs w:val="24"/>
          </w:rPr>
          <w:t>，</w:t>
        </w:r>
        <w:r w:rsidRPr="00281B41">
          <w:rPr>
            <w:rFonts w:ascii="標楷體" w:eastAsia="標楷體" w:hAnsi="標楷體"/>
            <w:szCs w:val="24"/>
          </w:rPr>
          <w:t>來了一位</w:t>
        </w:r>
        <w:r>
          <w:rPr>
            <w:rFonts w:ascii="標楷體" w:eastAsia="標楷體" w:hAnsi="標楷體" w:hint="eastAsia"/>
            <w:szCs w:val="24"/>
          </w:rPr>
          <w:t>訪客找</w:t>
        </w:r>
        <w:r w:rsidRPr="00281B41">
          <w:rPr>
            <w:rFonts w:ascii="標楷體" w:eastAsia="標楷體" w:hAnsi="標楷體" w:hint="eastAsia"/>
            <w:szCs w:val="24"/>
          </w:rPr>
          <w:t>霍</w:t>
        </w:r>
        <w:r w:rsidRPr="00281B41">
          <w:rPr>
            <w:rFonts w:ascii="標楷體" w:eastAsia="標楷體" w:hAnsi="標楷體"/>
            <w:szCs w:val="24"/>
          </w:rPr>
          <w:t>伯特</w:t>
        </w:r>
        <w:r>
          <w:rPr>
            <w:rFonts w:ascii="標楷體" w:eastAsia="標楷體" w:hAnsi="標楷體" w:hint="eastAsia"/>
            <w:szCs w:val="24"/>
          </w:rPr>
          <w:t>，</w:t>
        </w:r>
        <w:r>
          <w:rPr>
            <w:rFonts w:ascii="標楷體" w:eastAsia="標楷體" w:hAnsi="標楷體"/>
            <w:szCs w:val="24"/>
          </w:rPr>
          <w:t>當時霍伯特</w:t>
        </w:r>
        <w:r>
          <w:rPr>
            <w:rFonts w:ascii="標楷體" w:eastAsia="標楷體" w:hAnsi="標楷體" w:hint="eastAsia"/>
            <w:szCs w:val="24"/>
          </w:rPr>
          <w:t>聽完他說話後，</w:t>
        </w:r>
        <w:r>
          <w:rPr>
            <w:rFonts w:ascii="標楷體" w:eastAsia="標楷體" w:hAnsi="標楷體"/>
            <w:szCs w:val="24"/>
          </w:rPr>
          <w:t>神情緊張的</w:t>
        </w:r>
        <w:r>
          <w:rPr>
            <w:rFonts w:ascii="標楷體" w:eastAsia="標楷體" w:hAnsi="標楷體" w:hint="eastAsia"/>
            <w:szCs w:val="24"/>
          </w:rPr>
          <w:t>在</w:t>
        </w:r>
        <w:r>
          <w:rPr>
            <w:rFonts w:ascii="標楷體" w:eastAsia="標楷體" w:hAnsi="標楷體"/>
            <w:szCs w:val="24"/>
          </w:rPr>
          <w:t>書房</w:t>
        </w:r>
        <w:r>
          <w:rPr>
            <w:rFonts w:ascii="標楷體" w:eastAsia="標楷體" w:hAnsi="標楷體" w:hint="eastAsia"/>
            <w:szCs w:val="24"/>
          </w:rPr>
          <w:t>翻找東西，</w:t>
        </w:r>
        <w:r>
          <w:rPr>
            <w:rFonts w:ascii="標楷體" w:eastAsia="標楷體" w:hAnsi="標楷體"/>
            <w:szCs w:val="24"/>
          </w:rPr>
          <w:t>把</w:t>
        </w:r>
        <w:r>
          <w:rPr>
            <w:rFonts w:ascii="標楷體" w:eastAsia="標楷體" w:hAnsi="標楷體" w:hint="eastAsia"/>
            <w:szCs w:val="24"/>
          </w:rPr>
          <w:t>書房</w:t>
        </w:r>
        <w:r>
          <w:rPr>
            <w:rFonts w:ascii="標楷體" w:eastAsia="標楷體" w:hAnsi="標楷體"/>
            <w:szCs w:val="24"/>
          </w:rPr>
          <w:t>弄</w:t>
        </w:r>
        <w:r>
          <w:rPr>
            <w:rFonts w:ascii="標楷體" w:eastAsia="標楷體" w:hAnsi="標楷體" w:hint="eastAsia"/>
            <w:szCs w:val="24"/>
          </w:rPr>
          <w:t>得</w:t>
        </w:r>
        <w:r>
          <w:rPr>
            <w:rFonts w:ascii="標楷體" w:eastAsia="標楷體" w:hAnsi="標楷體"/>
            <w:szCs w:val="24"/>
          </w:rPr>
          <w:t>很亂</w:t>
        </w:r>
        <w:r>
          <w:rPr>
            <w:rFonts w:ascii="標楷體" w:eastAsia="標楷體" w:hAnsi="標楷體" w:hint="eastAsia"/>
            <w:szCs w:val="24"/>
          </w:rPr>
          <w:t>，並且匆忙的離開。</w:t>
        </w:r>
      </w:ins>
    </w:p>
    <w:p w:rsidR="00F04FA0" w:rsidRDefault="00F04FA0" w:rsidP="00F04FA0">
      <w:pPr>
        <w:spacing w:line="360" w:lineRule="exact"/>
        <w:rPr>
          <w:ins w:id="271" w:author="User" w:date="2019-01-18T19:41:00Z"/>
          <w:rFonts w:ascii="標楷體" w:eastAsia="標楷體" w:hAnsi="標楷體"/>
          <w:szCs w:val="24"/>
        </w:rPr>
      </w:pPr>
      <w:ins w:id="272" w:author="User" w:date="2019-01-18T19:41:00Z">
        <w:r>
          <w:rPr>
            <w:rFonts w:ascii="標楷體" w:eastAsia="標楷體" w:hAnsi="標楷體" w:hint="eastAsia"/>
            <w:szCs w:val="24"/>
          </w:rPr>
          <w:t>奇米詢問是否</w:t>
        </w:r>
        <w:r>
          <w:rPr>
            <w:rFonts w:ascii="標楷體" w:eastAsia="標楷體" w:hAnsi="標楷體"/>
            <w:szCs w:val="24"/>
          </w:rPr>
          <w:t>知道來訪者究竟是誰？</w:t>
        </w:r>
      </w:ins>
    </w:p>
    <w:p w:rsidR="00F04FA0" w:rsidRPr="000C5FB1" w:rsidRDefault="00F04FA0" w:rsidP="00F04FA0">
      <w:pPr>
        <w:spacing w:line="360" w:lineRule="exact"/>
        <w:rPr>
          <w:ins w:id="273" w:author="User" w:date="2019-01-18T19:41:00Z"/>
          <w:rFonts w:ascii="標楷體" w:eastAsia="標楷體" w:hAnsi="標楷體"/>
          <w:szCs w:val="24"/>
        </w:rPr>
      </w:pPr>
      <w:ins w:id="274" w:author="User" w:date="2019-01-18T19:41:00Z">
        <w:r>
          <w:rPr>
            <w:rFonts w:ascii="標楷體" w:eastAsia="標楷體" w:hAnsi="標楷體" w:hint="eastAsia"/>
            <w:szCs w:val="24"/>
          </w:rPr>
          <w:t>研究員表示不清楚</w:t>
        </w:r>
        <w:r>
          <w:rPr>
            <w:rFonts w:ascii="標楷體" w:eastAsia="標楷體" w:hAnsi="標楷體"/>
            <w:szCs w:val="24"/>
          </w:rPr>
          <w:t>，只記得對方戴著斗篷</w:t>
        </w:r>
        <w:r>
          <w:rPr>
            <w:rFonts w:ascii="標楷體" w:eastAsia="標楷體" w:hAnsi="標楷體" w:hint="eastAsia"/>
            <w:szCs w:val="24"/>
          </w:rPr>
          <w:t>，也看不清楚臉</w:t>
        </w:r>
        <w:r>
          <w:rPr>
            <w:rFonts w:ascii="標楷體" w:eastAsia="標楷體" w:hAnsi="標楷體"/>
            <w:szCs w:val="24"/>
          </w:rPr>
          <w:t>。</w:t>
        </w:r>
      </w:ins>
    </w:p>
    <w:p w:rsidR="00F04FA0" w:rsidRDefault="00F04FA0" w:rsidP="00F04FA0">
      <w:pPr>
        <w:spacing w:line="360" w:lineRule="exact"/>
        <w:rPr>
          <w:ins w:id="275" w:author="User" w:date="2019-01-18T19:41:00Z"/>
          <w:rFonts w:ascii="標楷體" w:eastAsia="標楷體" w:hAnsi="標楷體"/>
          <w:szCs w:val="24"/>
        </w:rPr>
      </w:pPr>
      <w:ins w:id="276" w:author="User" w:date="2019-01-18T19:41:00Z">
        <w:r>
          <w:rPr>
            <w:rFonts w:ascii="標楷體" w:eastAsia="標楷體" w:hAnsi="標楷體" w:hint="eastAsia"/>
            <w:szCs w:val="24"/>
          </w:rPr>
          <w:t>奇米表示讓</w:t>
        </w:r>
        <w:r>
          <w:rPr>
            <w:rFonts w:ascii="標楷體" w:eastAsia="標楷體" w:hAnsi="標楷體"/>
            <w:szCs w:val="24"/>
          </w:rPr>
          <w:t>自己</w:t>
        </w:r>
        <w:r>
          <w:rPr>
            <w:rFonts w:ascii="標楷體" w:eastAsia="標楷體" w:hAnsi="標楷體" w:hint="eastAsia"/>
            <w:szCs w:val="24"/>
          </w:rPr>
          <w:t>接續整理</w:t>
        </w:r>
        <w:r>
          <w:rPr>
            <w:rFonts w:ascii="標楷體" w:eastAsia="標楷體" w:hAnsi="標楷體"/>
            <w:szCs w:val="24"/>
          </w:rPr>
          <w:t>霍伯特的書房即可，讓研究員繼續去忙他的事情。</w:t>
        </w:r>
      </w:ins>
    </w:p>
    <w:p w:rsidR="00F04FA0" w:rsidRDefault="00F04FA0" w:rsidP="00F04FA0">
      <w:pPr>
        <w:spacing w:line="360" w:lineRule="exact"/>
        <w:rPr>
          <w:ins w:id="277" w:author="User" w:date="2019-01-18T19:41:00Z"/>
          <w:rFonts w:ascii="標楷體" w:eastAsia="標楷體" w:hAnsi="標楷體"/>
          <w:color w:val="00B050"/>
        </w:rPr>
      </w:pPr>
    </w:p>
    <w:p w:rsidR="00F04FA0" w:rsidRDefault="00F04FA0" w:rsidP="00F04FA0">
      <w:pPr>
        <w:spacing w:line="360" w:lineRule="exact"/>
        <w:rPr>
          <w:ins w:id="278" w:author="User" w:date="2019-01-18T19:41:00Z"/>
          <w:rFonts w:ascii="標楷體" w:eastAsia="標楷體" w:hAnsi="標楷體"/>
          <w:szCs w:val="24"/>
        </w:rPr>
      </w:pPr>
      <w:ins w:id="279" w:author="User" w:date="2019-01-18T19:41:00Z">
        <w:r w:rsidRPr="000C5FB1">
          <w:rPr>
            <w:rFonts w:ascii="標楷體" w:eastAsia="標楷體" w:hAnsi="標楷體" w:hint="eastAsia"/>
            <w:color w:val="00B050"/>
          </w:rPr>
          <w:t>※</w:t>
        </w:r>
        <w:r>
          <w:rPr>
            <w:rFonts w:ascii="標楷體" w:eastAsia="標楷體" w:hAnsi="標楷體" w:hint="eastAsia"/>
            <w:color w:val="00B050"/>
          </w:rPr>
          <w:t>這一段先不要提示</w:t>
        </w:r>
        <w:r>
          <w:rPr>
            <w:rFonts w:ascii="標楷體" w:eastAsia="標楷體" w:hAnsi="標楷體"/>
            <w:color w:val="00B050"/>
          </w:rPr>
          <w:t>太清楚與</w:t>
        </w:r>
        <w:r>
          <w:rPr>
            <w:rFonts w:ascii="標楷體" w:eastAsia="標楷體" w:hAnsi="標楷體" w:hint="eastAsia"/>
            <w:color w:val="00B050"/>
          </w:rPr>
          <w:t>當初</w:t>
        </w:r>
        <w:r>
          <w:rPr>
            <w:rFonts w:ascii="標楷體" w:eastAsia="標楷體" w:hAnsi="標楷體"/>
            <w:color w:val="00B050"/>
          </w:rPr>
          <w:t>追</w:t>
        </w:r>
        <w:r>
          <w:rPr>
            <w:rFonts w:ascii="標楷體" w:eastAsia="標楷體" w:hAnsi="標楷體" w:hint="eastAsia"/>
            <w:color w:val="00B050"/>
          </w:rPr>
          <w:t>殺奇米母女們</w:t>
        </w:r>
        <w:r>
          <w:rPr>
            <w:rFonts w:ascii="標楷體" w:eastAsia="標楷體" w:hAnsi="標楷體"/>
            <w:color w:val="00B050"/>
          </w:rPr>
          <w:t>的形象，保留此事做哏</w:t>
        </w:r>
        <w:r>
          <w:rPr>
            <w:rFonts w:ascii="標楷體" w:eastAsia="標楷體" w:hAnsi="標楷體" w:hint="eastAsia"/>
            <w:color w:val="00B050"/>
          </w:rPr>
          <w:t>，讓奇米原先對於</w:t>
        </w:r>
        <w:r>
          <w:rPr>
            <w:rFonts w:ascii="標楷體" w:eastAsia="標楷體" w:hAnsi="標楷體"/>
            <w:color w:val="00B050"/>
          </w:rPr>
          <w:t>霍伯特的</w:t>
        </w:r>
        <w:r>
          <w:rPr>
            <w:rFonts w:ascii="標楷體" w:eastAsia="標楷體" w:hAnsi="標楷體" w:hint="eastAsia"/>
            <w:color w:val="00B050"/>
          </w:rPr>
          <w:t>離去</w:t>
        </w:r>
        <w:r>
          <w:rPr>
            <w:rFonts w:ascii="標楷體" w:eastAsia="標楷體" w:hAnsi="標楷體"/>
            <w:color w:val="00B050"/>
          </w:rPr>
          <w:t>不太在意</w:t>
        </w:r>
        <w:r>
          <w:rPr>
            <w:rFonts w:ascii="標楷體" w:eastAsia="標楷體" w:hAnsi="標楷體" w:hint="eastAsia"/>
            <w:color w:val="00B050"/>
          </w:rPr>
          <w:t>，</w:t>
        </w:r>
        <w:r>
          <w:rPr>
            <w:rFonts w:ascii="標楷體" w:eastAsia="標楷體" w:hAnsi="標楷體"/>
            <w:color w:val="00B050"/>
          </w:rPr>
          <w:t>過個幾天霍伯特都沒有回來之後再</w:t>
        </w:r>
        <w:r>
          <w:rPr>
            <w:rFonts w:ascii="標楷體" w:eastAsia="標楷體" w:hAnsi="標楷體" w:hint="eastAsia"/>
            <w:color w:val="00B050"/>
          </w:rPr>
          <w:t>找巴特婁求援</w:t>
        </w:r>
        <w:r>
          <w:rPr>
            <w:rFonts w:ascii="標楷體" w:eastAsia="標楷體" w:hAnsi="標楷體"/>
            <w:color w:val="00B050"/>
          </w:rPr>
          <w:t>。</w:t>
        </w:r>
      </w:ins>
    </w:p>
    <w:p w:rsidR="00F20726" w:rsidRPr="00F04FA0" w:rsidRDefault="00F20726" w:rsidP="00A90984">
      <w:pPr>
        <w:spacing w:line="360" w:lineRule="exact"/>
        <w:rPr>
          <w:ins w:id="280" w:author="User" w:date="2019-01-18T16:54:00Z"/>
          <w:rFonts w:ascii="標楷體" w:eastAsia="標楷體" w:hAnsi="標楷體"/>
        </w:rPr>
      </w:pPr>
    </w:p>
    <w:p w:rsidR="00F04FA0" w:rsidRPr="00F04FA0" w:rsidRDefault="00F04FA0" w:rsidP="00A90984">
      <w:pPr>
        <w:spacing w:line="360" w:lineRule="exact"/>
        <w:rPr>
          <w:ins w:id="281" w:author="User" w:date="2019-01-18T19:41:00Z"/>
          <w:rFonts w:ascii="標楷體" w:eastAsia="標楷體" w:hAnsi="標楷體"/>
          <w:color w:val="D0CECE" w:themeColor="background2" w:themeShade="E6"/>
          <w:rPrChange w:id="282" w:author="User" w:date="2019-01-18T19:41:00Z">
            <w:rPr>
              <w:ins w:id="283" w:author="User" w:date="2019-01-18T19:41:00Z"/>
              <w:rFonts w:ascii="標楷體" w:eastAsia="標楷體" w:hAnsi="標楷體"/>
            </w:rPr>
          </w:rPrChange>
        </w:rPr>
      </w:pPr>
      <w:ins w:id="284" w:author="User" w:date="2019-01-18T19:41:00Z">
        <w:r w:rsidRPr="00F04FA0">
          <w:rPr>
            <w:rFonts w:ascii="標楷體" w:eastAsia="標楷體" w:hAnsi="標楷體" w:hint="eastAsia"/>
            <w:color w:val="D0CECE" w:themeColor="background2" w:themeShade="E6"/>
            <w:rPrChange w:id="285" w:author="User" w:date="2019-01-18T19:41:00Z">
              <w:rPr>
                <w:rFonts w:ascii="標楷體" w:eastAsia="標楷體" w:hAnsi="標楷體" w:hint="eastAsia"/>
              </w:rPr>
            </w:rPrChange>
          </w:rPr>
          <w:t>※</w:t>
        </w:r>
        <w:r w:rsidRPr="00F04FA0">
          <w:rPr>
            <w:rFonts w:ascii="標楷體" w:eastAsia="標楷體" w:hAnsi="標楷體"/>
            <w:color w:val="D0CECE" w:themeColor="background2" w:themeShade="E6"/>
            <w:rPrChange w:id="286" w:author="User" w:date="2019-01-18T19:41:00Z">
              <w:rPr>
                <w:rFonts w:ascii="標楷體" w:eastAsia="標楷體" w:hAnsi="標楷體"/>
              </w:rPr>
            </w:rPrChange>
          </w:rPr>
          <w:t>OLD</w:t>
        </w:r>
      </w:ins>
    </w:p>
    <w:p w:rsidR="00F04FA0" w:rsidRPr="00F04FA0" w:rsidRDefault="00F04FA0" w:rsidP="00F04FA0">
      <w:pPr>
        <w:widowControl/>
        <w:spacing w:line="400" w:lineRule="exact"/>
        <w:rPr>
          <w:ins w:id="287" w:author="User" w:date="2019-01-18T19:41:00Z"/>
          <w:rFonts w:ascii="標楷體" w:eastAsia="標楷體" w:hAnsi="標楷體"/>
          <w:color w:val="D0CECE" w:themeColor="background2" w:themeShade="E6"/>
          <w:rPrChange w:id="288" w:author="User" w:date="2019-01-18T19:41:00Z">
            <w:rPr>
              <w:ins w:id="289" w:author="User" w:date="2019-01-18T19:41:00Z"/>
              <w:rFonts w:ascii="標楷體" w:eastAsia="標楷體" w:hAnsi="標楷體"/>
            </w:rPr>
          </w:rPrChange>
        </w:rPr>
      </w:pPr>
      <w:ins w:id="290" w:author="User" w:date="2019-01-18T19:41:00Z">
        <w:r w:rsidRPr="00F04FA0">
          <w:rPr>
            <w:rFonts w:ascii="標楷體" w:eastAsia="標楷體" w:hAnsi="標楷體" w:hint="eastAsia"/>
            <w:color w:val="D0CECE" w:themeColor="background2" w:themeShade="E6"/>
            <w:rPrChange w:id="291" w:author="User" w:date="2019-01-18T19:41:00Z">
              <w:rPr>
                <w:rFonts w:ascii="標楷體" w:eastAsia="標楷體" w:hAnsi="標楷體" w:hint="eastAsia"/>
              </w:rPr>
            </w:rPrChange>
          </w:rPr>
          <w:t>回到家時，發現霍伯特不在家</w:t>
        </w:r>
        <w:r w:rsidRPr="00F04FA0">
          <w:rPr>
            <w:rFonts w:ascii="標楷體" w:eastAsia="標楷體" w:hAnsi="標楷體"/>
            <w:color w:val="D0CECE" w:themeColor="background2" w:themeShade="E6"/>
            <w:rPrChange w:id="292" w:author="User" w:date="2019-01-18T19:41:00Z">
              <w:rPr>
                <w:rFonts w:ascii="標楷體" w:eastAsia="標楷體" w:hAnsi="標楷體"/>
              </w:rPr>
            </w:rPrChange>
          </w:rPr>
          <w:t>，</w:t>
        </w:r>
        <w:r w:rsidRPr="00F04FA0">
          <w:rPr>
            <w:rFonts w:ascii="標楷體" w:eastAsia="標楷體" w:hAnsi="標楷體" w:hint="eastAsia"/>
            <w:color w:val="D0CECE" w:themeColor="background2" w:themeShade="E6"/>
            <w:rPrChange w:id="293" w:author="User" w:date="2019-01-18T19:41:00Z">
              <w:rPr>
                <w:rFonts w:ascii="標楷體" w:eastAsia="標楷體" w:hAnsi="標楷體" w:hint="eastAsia"/>
              </w:rPr>
            </w:rPrChange>
          </w:rPr>
          <w:t>向研究員詢問研究員僅表示</w:t>
        </w:r>
        <w:r w:rsidRPr="00F04FA0">
          <w:rPr>
            <w:rFonts w:ascii="標楷體" w:eastAsia="標楷體" w:hAnsi="標楷體"/>
            <w:color w:val="D0CECE" w:themeColor="background2" w:themeShade="E6"/>
            <w:rPrChange w:id="294" w:author="User" w:date="2019-01-18T19:41:00Z">
              <w:rPr>
                <w:rFonts w:ascii="標楷體" w:eastAsia="標楷體" w:hAnsi="標楷體"/>
              </w:rPr>
            </w:rPrChange>
          </w:rPr>
          <w:t>今天有一名黑衣人到訪家中，</w:t>
        </w:r>
        <w:r w:rsidRPr="00F04FA0">
          <w:rPr>
            <w:rFonts w:ascii="標楷體" w:eastAsia="標楷體" w:hAnsi="標楷體" w:hint="eastAsia"/>
            <w:color w:val="D0CECE" w:themeColor="background2" w:themeShade="E6"/>
            <w:rPrChange w:id="295" w:author="User" w:date="2019-01-18T19:41:00Z">
              <w:rPr>
                <w:rFonts w:ascii="標楷體" w:eastAsia="標楷體" w:hAnsi="標楷體" w:hint="eastAsia"/>
              </w:rPr>
            </w:rPrChange>
          </w:rPr>
          <w:t>霍伯特教授</w:t>
        </w:r>
        <w:r w:rsidRPr="00F04FA0">
          <w:rPr>
            <w:rFonts w:ascii="標楷體" w:eastAsia="標楷體" w:hAnsi="標楷體"/>
            <w:color w:val="D0CECE" w:themeColor="background2" w:themeShade="E6"/>
            <w:rPrChange w:id="296" w:author="User" w:date="2019-01-18T19:41:00Z">
              <w:rPr>
                <w:rFonts w:ascii="標楷體" w:eastAsia="標楷體" w:hAnsi="標楷體"/>
              </w:rPr>
            </w:rPrChange>
          </w:rPr>
          <w:t>很緊張的</w:t>
        </w:r>
        <w:r w:rsidRPr="00F04FA0">
          <w:rPr>
            <w:rFonts w:ascii="標楷體" w:eastAsia="標楷體" w:hAnsi="標楷體" w:hint="eastAsia"/>
            <w:color w:val="D0CECE" w:themeColor="background2" w:themeShade="E6"/>
            <w:rPrChange w:id="297" w:author="User" w:date="2019-01-18T19:41:00Z">
              <w:rPr>
                <w:rFonts w:ascii="標楷體" w:eastAsia="標楷體" w:hAnsi="標楷體" w:hint="eastAsia"/>
              </w:rPr>
            </w:rPrChange>
          </w:rPr>
          <w:t>翻找物品，僅留下凌亂的桌面離去。</w:t>
        </w:r>
      </w:ins>
    </w:p>
    <w:p w:rsidR="00F04FA0" w:rsidRPr="00F04FA0" w:rsidRDefault="00F04FA0" w:rsidP="00F04FA0">
      <w:pPr>
        <w:spacing w:line="360" w:lineRule="exact"/>
        <w:rPr>
          <w:ins w:id="298" w:author="User" w:date="2019-01-18T19:41:00Z"/>
          <w:rFonts w:ascii="標楷體" w:eastAsia="標楷體" w:hAnsi="標楷體"/>
          <w:color w:val="D0CECE" w:themeColor="background2" w:themeShade="E6"/>
          <w:szCs w:val="24"/>
          <w:rPrChange w:id="299" w:author="User" w:date="2019-01-18T19:41:00Z">
            <w:rPr>
              <w:ins w:id="300" w:author="User" w:date="2019-01-18T19:41:00Z"/>
              <w:rFonts w:ascii="標楷體" w:eastAsia="標楷體" w:hAnsi="標楷體"/>
              <w:szCs w:val="24"/>
            </w:rPr>
          </w:rPrChange>
        </w:rPr>
      </w:pPr>
      <w:ins w:id="301" w:author="User" w:date="2019-01-18T19:41:00Z">
        <w:r w:rsidRPr="00F04FA0">
          <w:rPr>
            <w:rFonts w:ascii="標楷體" w:eastAsia="標楷體" w:hAnsi="標楷體" w:hint="eastAsia"/>
            <w:color w:val="D0CECE" w:themeColor="background2" w:themeShade="E6"/>
            <w:szCs w:val="24"/>
            <w:rPrChange w:id="302" w:author="User" w:date="2019-01-18T19:41:00Z">
              <w:rPr>
                <w:rFonts w:ascii="標楷體" w:eastAsia="標楷體" w:hAnsi="標楷體" w:hint="eastAsia"/>
                <w:szCs w:val="24"/>
              </w:rPr>
            </w:rPrChange>
          </w:rPr>
          <w:t>詢問了研究院內</w:t>
        </w:r>
        <w:r w:rsidRPr="00F04FA0">
          <w:rPr>
            <w:rFonts w:ascii="標楷體" w:eastAsia="標楷體" w:hAnsi="標楷體"/>
            <w:color w:val="D0CECE" w:themeColor="background2" w:themeShade="E6"/>
            <w:szCs w:val="24"/>
            <w:rPrChange w:id="303" w:author="User" w:date="2019-01-18T19:41:00Z">
              <w:rPr>
                <w:rFonts w:ascii="標楷體" w:eastAsia="標楷體" w:hAnsi="標楷體"/>
                <w:szCs w:val="24"/>
              </w:rPr>
            </w:rPrChange>
          </w:rPr>
          <w:t>的</w:t>
        </w:r>
        <w:r w:rsidRPr="00F04FA0">
          <w:rPr>
            <w:rFonts w:ascii="標楷體" w:eastAsia="標楷體" w:hAnsi="標楷體" w:hint="eastAsia"/>
            <w:color w:val="D0CECE" w:themeColor="background2" w:themeShade="E6"/>
            <w:szCs w:val="24"/>
            <w:rPrChange w:id="304" w:author="User" w:date="2019-01-18T19:41:00Z">
              <w:rPr>
                <w:rFonts w:ascii="標楷體" w:eastAsia="標楷體" w:hAnsi="標楷體" w:hint="eastAsia"/>
                <w:szCs w:val="24"/>
              </w:rPr>
            </w:rPrChange>
          </w:rPr>
          <w:t>同仁，</w:t>
        </w:r>
        <w:r w:rsidRPr="00F04FA0">
          <w:rPr>
            <w:rFonts w:ascii="標楷體" w:eastAsia="標楷體" w:hAnsi="標楷體"/>
            <w:color w:val="D0CECE" w:themeColor="background2" w:themeShade="E6"/>
            <w:szCs w:val="24"/>
            <w:rPrChange w:id="305" w:author="User" w:date="2019-01-18T19:41:00Z">
              <w:rPr>
                <w:rFonts w:ascii="標楷體" w:eastAsia="標楷體" w:hAnsi="標楷體"/>
                <w:szCs w:val="24"/>
              </w:rPr>
            </w:rPrChange>
          </w:rPr>
          <w:t>他們說</w:t>
        </w:r>
        <w:r w:rsidRPr="00F04FA0">
          <w:rPr>
            <w:rFonts w:ascii="標楷體" w:eastAsia="標楷體" w:hAnsi="標楷體" w:hint="eastAsia"/>
            <w:color w:val="D0CECE" w:themeColor="background2" w:themeShade="E6"/>
            <w:szCs w:val="24"/>
            <w:rPrChange w:id="306" w:author="User" w:date="2019-01-18T19:41:00Z">
              <w:rPr>
                <w:rFonts w:ascii="標楷體" w:eastAsia="標楷體" w:hAnsi="標楷體" w:hint="eastAsia"/>
                <w:szCs w:val="24"/>
              </w:rPr>
            </w:rPrChange>
          </w:rPr>
          <w:t>清晨</w:t>
        </w:r>
        <w:r w:rsidRPr="00F04FA0">
          <w:rPr>
            <w:rFonts w:ascii="標楷體" w:eastAsia="標楷體" w:hAnsi="標楷體"/>
            <w:color w:val="D0CECE" w:themeColor="background2" w:themeShade="E6"/>
            <w:szCs w:val="24"/>
            <w:rPrChange w:id="307" w:author="User" w:date="2019-01-18T19:41:00Z">
              <w:rPr>
                <w:rFonts w:ascii="標楷體" w:eastAsia="標楷體" w:hAnsi="標楷體"/>
                <w:szCs w:val="24"/>
              </w:rPr>
            </w:rPrChange>
          </w:rPr>
          <w:t>時來了一位神祕的黑衣</w:t>
        </w:r>
        <w:r w:rsidRPr="00F04FA0">
          <w:rPr>
            <w:rFonts w:ascii="標楷體" w:eastAsia="標楷體" w:hAnsi="標楷體" w:hint="eastAsia"/>
            <w:color w:val="D0CECE" w:themeColor="background2" w:themeShade="E6"/>
            <w:szCs w:val="24"/>
            <w:rPrChange w:id="308" w:author="User" w:date="2019-01-18T19:41:00Z">
              <w:rPr>
                <w:rFonts w:ascii="標楷體" w:eastAsia="標楷體" w:hAnsi="標楷體" w:hint="eastAsia"/>
                <w:szCs w:val="24"/>
              </w:rPr>
            </w:rPrChange>
          </w:rPr>
          <w:t>人</w:t>
        </w:r>
        <w:r w:rsidRPr="00F04FA0">
          <w:rPr>
            <w:rFonts w:ascii="標楷體" w:eastAsia="標楷體" w:hAnsi="標楷體"/>
            <w:color w:val="D0CECE" w:themeColor="background2" w:themeShade="E6"/>
            <w:szCs w:val="24"/>
            <w:rPrChange w:id="309" w:author="User" w:date="2019-01-18T19:41:00Z">
              <w:rPr>
                <w:rFonts w:ascii="標楷體" w:eastAsia="標楷體" w:hAnsi="標楷體"/>
                <w:szCs w:val="24"/>
              </w:rPr>
            </w:rPrChange>
          </w:rPr>
          <w:t>，</w:t>
        </w:r>
        <w:r w:rsidRPr="00F04FA0">
          <w:rPr>
            <w:rFonts w:ascii="標楷體" w:eastAsia="標楷體" w:hAnsi="標楷體" w:hint="eastAsia"/>
            <w:color w:val="D0CECE" w:themeColor="background2" w:themeShade="E6"/>
            <w:szCs w:val="24"/>
            <w:rPrChange w:id="310" w:author="User" w:date="2019-01-18T19:41:00Z">
              <w:rPr>
                <w:rFonts w:ascii="標楷體" w:eastAsia="標楷體" w:hAnsi="標楷體" w:hint="eastAsia"/>
                <w:szCs w:val="24"/>
              </w:rPr>
            </w:rPrChange>
          </w:rPr>
          <w:t>和霍</w:t>
        </w:r>
        <w:r w:rsidRPr="00F04FA0">
          <w:rPr>
            <w:rFonts w:ascii="標楷體" w:eastAsia="標楷體" w:hAnsi="標楷體"/>
            <w:color w:val="D0CECE" w:themeColor="background2" w:themeShade="E6"/>
            <w:szCs w:val="24"/>
            <w:rPrChange w:id="311" w:author="User" w:date="2019-01-18T19:41:00Z">
              <w:rPr>
                <w:rFonts w:ascii="標楷體" w:eastAsia="標楷體" w:hAnsi="標楷體"/>
                <w:szCs w:val="24"/>
              </w:rPr>
            </w:rPrChange>
          </w:rPr>
          <w:t>伯特說完話之後</w:t>
        </w:r>
        <w:r w:rsidRPr="00F04FA0">
          <w:rPr>
            <w:rFonts w:ascii="標楷體" w:eastAsia="標楷體" w:hAnsi="標楷體" w:hint="eastAsia"/>
            <w:color w:val="D0CECE" w:themeColor="background2" w:themeShade="E6"/>
            <w:szCs w:val="24"/>
            <w:rPrChange w:id="312" w:author="User" w:date="2019-01-18T19:41:00Z">
              <w:rPr>
                <w:rFonts w:ascii="標楷體" w:eastAsia="標楷體" w:hAnsi="標楷體" w:hint="eastAsia"/>
                <w:szCs w:val="24"/>
              </w:rPr>
            </w:rPrChange>
          </w:rPr>
          <w:t>，兩人就一同離開</w:t>
        </w:r>
        <w:r w:rsidRPr="00F04FA0">
          <w:rPr>
            <w:rFonts w:ascii="標楷體" w:eastAsia="標楷體" w:hAnsi="標楷體"/>
            <w:color w:val="D0CECE" w:themeColor="background2" w:themeShade="E6"/>
            <w:szCs w:val="24"/>
            <w:rPrChange w:id="313" w:author="User" w:date="2019-01-18T19:41:00Z">
              <w:rPr>
                <w:rFonts w:ascii="標楷體" w:eastAsia="標楷體" w:hAnsi="標楷體"/>
                <w:szCs w:val="24"/>
              </w:rPr>
            </w:rPrChange>
          </w:rPr>
          <w:t>，什麼也沒交代</w:t>
        </w:r>
        <w:r w:rsidRPr="00F04FA0">
          <w:rPr>
            <w:rFonts w:ascii="標楷體" w:eastAsia="標楷體" w:hAnsi="標楷體" w:hint="eastAsia"/>
            <w:color w:val="D0CECE" w:themeColor="background2" w:themeShade="E6"/>
            <w:szCs w:val="24"/>
            <w:rPrChange w:id="314" w:author="User" w:date="2019-01-18T19:41:00Z">
              <w:rPr>
                <w:rFonts w:ascii="標楷體" w:eastAsia="標楷體" w:hAnsi="標楷體" w:hint="eastAsia"/>
                <w:szCs w:val="24"/>
              </w:rPr>
            </w:rPrChange>
          </w:rPr>
          <w:t>。</w:t>
        </w:r>
      </w:ins>
    </w:p>
    <w:p w:rsidR="00F04FA0" w:rsidRPr="00F04FA0" w:rsidRDefault="00F04FA0" w:rsidP="00F04FA0">
      <w:pPr>
        <w:spacing w:line="360" w:lineRule="exact"/>
        <w:rPr>
          <w:ins w:id="315" w:author="User" w:date="2019-01-18T19:41:00Z"/>
          <w:rFonts w:ascii="標楷體" w:eastAsia="標楷體" w:hAnsi="標楷體"/>
          <w:color w:val="D0CECE" w:themeColor="background2" w:themeShade="E6"/>
          <w:szCs w:val="24"/>
          <w:rPrChange w:id="316" w:author="User" w:date="2019-01-18T19:41:00Z">
            <w:rPr>
              <w:ins w:id="317" w:author="User" w:date="2019-01-18T19:41:00Z"/>
              <w:rFonts w:ascii="標楷體" w:eastAsia="標楷體" w:hAnsi="標楷體"/>
              <w:szCs w:val="24"/>
            </w:rPr>
          </w:rPrChange>
        </w:rPr>
      </w:pPr>
      <w:ins w:id="318" w:author="User" w:date="2019-01-18T19:41:00Z">
        <w:r w:rsidRPr="00F04FA0">
          <w:rPr>
            <w:rFonts w:ascii="標楷體" w:eastAsia="標楷體" w:hAnsi="標楷體" w:hint="eastAsia"/>
            <w:color w:val="D0CECE" w:themeColor="background2" w:themeShade="E6"/>
            <w:szCs w:val="24"/>
            <w:rPrChange w:id="319" w:author="User" w:date="2019-01-18T19:41:00Z">
              <w:rPr>
                <w:rFonts w:ascii="標楷體" w:eastAsia="標楷體" w:hAnsi="標楷體" w:hint="eastAsia"/>
                <w:szCs w:val="24"/>
              </w:rPr>
            </w:rPrChange>
          </w:rPr>
          <w:t>根據</w:t>
        </w:r>
        <w:r w:rsidRPr="00F04FA0">
          <w:rPr>
            <w:rFonts w:ascii="標楷體" w:eastAsia="標楷體" w:hAnsi="標楷體"/>
            <w:color w:val="D0CECE" w:themeColor="background2" w:themeShade="E6"/>
            <w:szCs w:val="24"/>
            <w:rPrChange w:id="320" w:author="User" w:date="2019-01-18T19:41:00Z">
              <w:rPr>
                <w:rFonts w:ascii="標楷體" w:eastAsia="標楷體" w:hAnsi="標楷體"/>
                <w:szCs w:val="24"/>
              </w:rPr>
            </w:rPrChange>
          </w:rPr>
          <w:t>研究員描述的黑衣人</w:t>
        </w:r>
        <w:r w:rsidRPr="00F04FA0">
          <w:rPr>
            <w:rFonts w:ascii="標楷體" w:eastAsia="標楷體" w:hAnsi="標楷體" w:hint="eastAsia"/>
            <w:color w:val="D0CECE" w:themeColor="background2" w:themeShade="E6"/>
            <w:szCs w:val="24"/>
            <w:rPrChange w:id="321" w:author="User" w:date="2019-01-18T19:41:00Z">
              <w:rPr>
                <w:rFonts w:ascii="標楷體" w:eastAsia="標楷體" w:hAnsi="標楷體" w:hint="eastAsia"/>
                <w:szCs w:val="24"/>
              </w:rPr>
            </w:rPrChange>
          </w:rPr>
          <w:t>特徵</w:t>
        </w:r>
        <w:r w:rsidRPr="00F04FA0">
          <w:rPr>
            <w:rFonts w:ascii="標楷體" w:eastAsia="標楷體" w:hAnsi="標楷體"/>
            <w:color w:val="D0CECE" w:themeColor="background2" w:themeShade="E6"/>
            <w:szCs w:val="24"/>
            <w:rPrChange w:id="322" w:author="User" w:date="2019-01-18T19:41:00Z">
              <w:rPr>
                <w:rFonts w:ascii="標楷體" w:eastAsia="標楷體" w:hAnsi="標楷體"/>
                <w:szCs w:val="24"/>
              </w:rPr>
            </w:rPrChange>
          </w:rPr>
          <w:t>，奇米想起</w:t>
        </w:r>
        <w:r w:rsidRPr="00F04FA0">
          <w:rPr>
            <w:rFonts w:ascii="標楷體" w:eastAsia="標楷體" w:hAnsi="標楷體" w:hint="eastAsia"/>
            <w:color w:val="D0CECE" w:themeColor="background2" w:themeShade="E6"/>
            <w:szCs w:val="24"/>
            <w:rPrChange w:id="323" w:author="User" w:date="2019-01-18T19:41:00Z">
              <w:rPr>
                <w:rFonts w:ascii="標楷體" w:eastAsia="標楷體" w:hAnsi="標楷體" w:hint="eastAsia"/>
                <w:szCs w:val="24"/>
              </w:rPr>
            </w:rPrChange>
          </w:rPr>
          <w:t>幼年</w:t>
        </w:r>
        <w:r w:rsidRPr="00F04FA0">
          <w:rPr>
            <w:rFonts w:ascii="標楷體" w:eastAsia="標楷體" w:hAnsi="標楷體"/>
            <w:color w:val="D0CECE" w:themeColor="background2" w:themeShade="E6"/>
            <w:szCs w:val="24"/>
            <w:rPrChange w:id="324" w:author="User" w:date="2019-01-18T19:41:00Z">
              <w:rPr>
                <w:rFonts w:ascii="標楷體" w:eastAsia="標楷體" w:hAnsi="標楷體"/>
                <w:szCs w:val="24"/>
              </w:rPr>
            </w:rPrChange>
          </w:rPr>
          <w:t>時那位接近媽媽的黑衣人。</w:t>
        </w:r>
      </w:ins>
    </w:p>
    <w:p w:rsidR="00233EFE" w:rsidRPr="003D51D3" w:rsidDel="00117227" w:rsidRDefault="00233EFE" w:rsidP="00233EFE">
      <w:pPr>
        <w:widowControl/>
        <w:spacing w:line="400" w:lineRule="exact"/>
        <w:rPr>
          <w:del w:id="325" w:author="User" w:date="2019-01-18T13:18:00Z"/>
          <w:rFonts w:ascii="標楷體" w:eastAsia="標楷體" w:hAnsi="標楷體"/>
        </w:rPr>
      </w:pPr>
      <w:del w:id="326" w:author="User" w:date="2019-01-18T13:18:00Z">
        <w:r w:rsidRPr="00B4622D" w:rsidDel="00117227">
          <w:rPr>
            <w:rFonts w:ascii="標楷體" w:eastAsia="標楷體" w:hAnsi="標楷體" w:hint="eastAsia"/>
          </w:rPr>
          <w:delText>回到家時，</w:delText>
        </w:r>
      </w:del>
      <w:del w:id="327" w:author="User" w:date="2019-01-18T13:16:00Z">
        <w:r w:rsidDel="00117227">
          <w:rPr>
            <w:rFonts w:ascii="標楷體" w:eastAsia="標楷體" w:hAnsi="標楷體" w:hint="eastAsia"/>
          </w:rPr>
          <w:delText>發現霍伯特不在家</w:delText>
        </w:r>
        <w:r w:rsidDel="00117227">
          <w:rPr>
            <w:rFonts w:ascii="標楷體" w:eastAsia="標楷體" w:hAnsi="標楷體"/>
          </w:rPr>
          <w:delText>，</w:delText>
        </w:r>
        <w:r w:rsidDel="00117227">
          <w:rPr>
            <w:rFonts w:ascii="標楷體" w:eastAsia="標楷體" w:hAnsi="標楷體" w:hint="eastAsia"/>
          </w:rPr>
          <w:delText>向研究員詢問研究員僅表示</w:delText>
        </w:r>
        <w:r w:rsidDel="00117227">
          <w:rPr>
            <w:rFonts w:ascii="標楷體" w:eastAsia="標楷體" w:hAnsi="標楷體"/>
          </w:rPr>
          <w:delText>今天有一名黑衣人到訪家中，</w:delText>
        </w:r>
      </w:del>
      <w:del w:id="328" w:author="User" w:date="2019-01-18T13:18:00Z">
        <w:r w:rsidDel="00117227">
          <w:rPr>
            <w:rFonts w:ascii="標楷體" w:eastAsia="標楷體" w:hAnsi="標楷體" w:hint="eastAsia"/>
          </w:rPr>
          <w:delText>霍伯特教授</w:delText>
        </w:r>
        <w:r w:rsidDel="00117227">
          <w:rPr>
            <w:rFonts w:ascii="標楷體" w:eastAsia="標楷體" w:hAnsi="標楷體"/>
          </w:rPr>
          <w:delText>很緊張的</w:delText>
        </w:r>
        <w:r w:rsidDel="00117227">
          <w:rPr>
            <w:rFonts w:ascii="標楷體" w:eastAsia="標楷體" w:hAnsi="標楷體" w:hint="eastAsia"/>
          </w:rPr>
          <w:delText>翻找物品</w:delText>
        </w:r>
        <w:r w:rsidRPr="00B4622D" w:rsidDel="00117227">
          <w:rPr>
            <w:rFonts w:ascii="標楷體" w:eastAsia="標楷體" w:hAnsi="標楷體" w:hint="eastAsia"/>
          </w:rPr>
          <w:delText>，僅留下凌亂的桌面</w:delText>
        </w:r>
        <w:r w:rsidDel="00117227">
          <w:rPr>
            <w:rFonts w:ascii="標楷體" w:eastAsia="標楷體" w:hAnsi="標楷體" w:hint="eastAsia"/>
          </w:rPr>
          <w:delText>離去。</w:delText>
        </w:r>
      </w:del>
    </w:p>
    <w:p w:rsidR="00233EFE" w:rsidRPr="00281B41" w:rsidDel="00117227" w:rsidRDefault="00233EFE" w:rsidP="00233EFE">
      <w:pPr>
        <w:spacing w:line="360" w:lineRule="exact"/>
        <w:rPr>
          <w:del w:id="329" w:author="User" w:date="2019-01-18T13:18:00Z"/>
          <w:rFonts w:ascii="標楷體" w:eastAsia="標楷體" w:hAnsi="標楷體"/>
          <w:szCs w:val="24"/>
        </w:rPr>
      </w:pPr>
      <w:del w:id="330" w:author="User" w:date="2019-01-18T13:18:00Z">
        <w:r w:rsidRPr="00281B41" w:rsidDel="00117227">
          <w:rPr>
            <w:rFonts w:ascii="標楷體" w:eastAsia="標楷體" w:hAnsi="標楷體" w:hint="eastAsia"/>
            <w:szCs w:val="24"/>
          </w:rPr>
          <w:delText>詢問了研究院內</w:delText>
        </w:r>
        <w:r w:rsidRPr="00281B41" w:rsidDel="00117227">
          <w:rPr>
            <w:rFonts w:ascii="標楷體" w:eastAsia="標楷體" w:hAnsi="標楷體"/>
            <w:szCs w:val="24"/>
          </w:rPr>
          <w:delText>的</w:delText>
        </w:r>
        <w:r w:rsidRPr="00281B41" w:rsidDel="00117227">
          <w:rPr>
            <w:rFonts w:ascii="標楷體" w:eastAsia="標楷體" w:hAnsi="標楷體" w:hint="eastAsia"/>
            <w:szCs w:val="24"/>
          </w:rPr>
          <w:delText>同仁，</w:delText>
        </w:r>
        <w:r w:rsidRPr="00281B41" w:rsidDel="00117227">
          <w:rPr>
            <w:rFonts w:ascii="標楷體" w:eastAsia="標楷體" w:hAnsi="標楷體"/>
            <w:szCs w:val="24"/>
          </w:rPr>
          <w:delText>他們說</w:delText>
        </w:r>
        <w:r w:rsidRPr="00281B41" w:rsidDel="00117227">
          <w:rPr>
            <w:rFonts w:ascii="標楷體" w:eastAsia="標楷體" w:hAnsi="標楷體" w:hint="eastAsia"/>
            <w:szCs w:val="24"/>
          </w:rPr>
          <w:delText>清晨</w:delText>
        </w:r>
        <w:r w:rsidRPr="00281B41" w:rsidDel="00117227">
          <w:rPr>
            <w:rFonts w:ascii="標楷體" w:eastAsia="標楷體" w:hAnsi="標楷體"/>
            <w:szCs w:val="24"/>
          </w:rPr>
          <w:delText>時來了一位神祕的黑衣</w:delText>
        </w:r>
        <w:r w:rsidRPr="00281B41" w:rsidDel="00117227">
          <w:rPr>
            <w:rFonts w:ascii="標楷體" w:eastAsia="標楷體" w:hAnsi="標楷體" w:hint="eastAsia"/>
            <w:szCs w:val="24"/>
          </w:rPr>
          <w:delText>人</w:delText>
        </w:r>
        <w:r w:rsidRPr="00281B41" w:rsidDel="00117227">
          <w:rPr>
            <w:rFonts w:ascii="標楷體" w:eastAsia="標楷體" w:hAnsi="標楷體"/>
            <w:szCs w:val="24"/>
          </w:rPr>
          <w:delText>，</w:delText>
        </w:r>
        <w:r w:rsidRPr="00281B41" w:rsidDel="00117227">
          <w:rPr>
            <w:rFonts w:ascii="標楷體" w:eastAsia="標楷體" w:hAnsi="標楷體" w:hint="eastAsia"/>
            <w:szCs w:val="24"/>
          </w:rPr>
          <w:delText>和霍</w:delText>
        </w:r>
        <w:r w:rsidRPr="00281B41" w:rsidDel="00117227">
          <w:rPr>
            <w:rFonts w:ascii="標楷體" w:eastAsia="標楷體" w:hAnsi="標楷體"/>
            <w:szCs w:val="24"/>
          </w:rPr>
          <w:delText>伯特說完話之後</w:delText>
        </w:r>
        <w:r w:rsidRPr="00281B41" w:rsidDel="00117227">
          <w:rPr>
            <w:rFonts w:ascii="標楷體" w:eastAsia="標楷體" w:hAnsi="標楷體" w:hint="eastAsia"/>
            <w:szCs w:val="24"/>
          </w:rPr>
          <w:delText>，兩人就一同離開</w:delText>
        </w:r>
        <w:r w:rsidRPr="00281B41" w:rsidDel="00117227">
          <w:rPr>
            <w:rFonts w:ascii="標楷體" w:eastAsia="標楷體" w:hAnsi="標楷體"/>
            <w:szCs w:val="24"/>
          </w:rPr>
          <w:delText>，什麼也沒交代</w:delText>
        </w:r>
        <w:r w:rsidRPr="00281B41" w:rsidDel="00117227">
          <w:rPr>
            <w:rFonts w:ascii="標楷體" w:eastAsia="標楷體" w:hAnsi="標楷體" w:hint="eastAsia"/>
            <w:szCs w:val="24"/>
          </w:rPr>
          <w:delText>。</w:delText>
        </w:r>
      </w:del>
    </w:p>
    <w:p w:rsidR="00233EFE" w:rsidRPr="00281B41" w:rsidDel="00117227" w:rsidRDefault="00233EFE" w:rsidP="00233EFE">
      <w:pPr>
        <w:spacing w:line="360" w:lineRule="exact"/>
        <w:rPr>
          <w:del w:id="331" w:author="User" w:date="2019-01-18T13:18:00Z"/>
          <w:rFonts w:ascii="標楷體" w:eastAsia="標楷體" w:hAnsi="標楷體"/>
          <w:szCs w:val="24"/>
        </w:rPr>
      </w:pPr>
      <w:del w:id="332" w:author="User" w:date="2019-01-18T13:18:00Z">
        <w:r w:rsidRPr="00281B41" w:rsidDel="00117227">
          <w:rPr>
            <w:rFonts w:ascii="標楷體" w:eastAsia="標楷體" w:hAnsi="標楷體" w:hint="eastAsia"/>
            <w:szCs w:val="24"/>
          </w:rPr>
          <w:delText>根據</w:delText>
        </w:r>
        <w:r w:rsidRPr="00281B41" w:rsidDel="00117227">
          <w:rPr>
            <w:rFonts w:ascii="標楷體" w:eastAsia="標楷體" w:hAnsi="標楷體"/>
            <w:szCs w:val="24"/>
          </w:rPr>
          <w:delText>研究員描述的黑衣人</w:delText>
        </w:r>
        <w:r w:rsidRPr="00281B41" w:rsidDel="00117227">
          <w:rPr>
            <w:rFonts w:ascii="標楷體" w:eastAsia="標楷體" w:hAnsi="標楷體" w:hint="eastAsia"/>
            <w:szCs w:val="24"/>
          </w:rPr>
          <w:delText>特徵</w:delText>
        </w:r>
        <w:r w:rsidRPr="00281B41" w:rsidDel="00117227">
          <w:rPr>
            <w:rFonts w:ascii="標楷體" w:eastAsia="標楷體" w:hAnsi="標楷體"/>
            <w:szCs w:val="24"/>
          </w:rPr>
          <w:delText>，奇米想起</w:delText>
        </w:r>
        <w:r w:rsidRPr="00281B41" w:rsidDel="00117227">
          <w:rPr>
            <w:rFonts w:ascii="標楷體" w:eastAsia="標楷體" w:hAnsi="標楷體" w:hint="eastAsia"/>
            <w:szCs w:val="24"/>
          </w:rPr>
          <w:delText>幼年</w:delText>
        </w:r>
        <w:r w:rsidRPr="00281B41" w:rsidDel="00117227">
          <w:rPr>
            <w:rFonts w:ascii="標楷體" w:eastAsia="標楷體" w:hAnsi="標楷體"/>
            <w:szCs w:val="24"/>
          </w:rPr>
          <w:delText>時那位接近媽媽的黑衣人。</w:delText>
        </w:r>
      </w:del>
    </w:p>
    <w:p w:rsidR="00233EFE" w:rsidRPr="00233EFE" w:rsidRDefault="00233EFE" w:rsidP="00A90984">
      <w:pPr>
        <w:spacing w:line="360" w:lineRule="exact"/>
        <w:rPr>
          <w:rFonts w:ascii="標楷體" w:eastAsia="標楷體" w:hAnsi="標楷體"/>
          <w:szCs w:val="24"/>
        </w:rPr>
      </w:pPr>
    </w:p>
    <w:p w:rsidR="008E162C" w:rsidRDefault="008E162C" w:rsidP="00A90984">
      <w:pPr>
        <w:spacing w:line="360" w:lineRule="exact"/>
        <w:rPr>
          <w:ins w:id="333" w:author="User" w:date="2019-01-18T19:58:00Z"/>
          <w:rFonts w:ascii="標楷體" w:eastAsia="標楷體" w:hAnsi="標楷體"/>
          <w:b/>
          <w:szCs w:val="24"/>
        </w:rPr>
      </w:pPr>
    </w:p>
    <w:p w:rsidR="00D711D1" w:rsidRDefault="00D711D1" w:rsidP="00A90984">
      <w:pPr>
        <w:spacing w:line="360" w:lineRule="exact"/>
        <w:rPr>
          <w:ins w:id="334" w:author="User" w:date="2019-01-18T19:58:00Z"/>
          <w:rFonts w:ascii="標楷體" w:eastAsia="標楷體" w:hAnsi="標楷體"/>
          <w:b/>
          <w:szCs w:val="24"/>
        </w:rPr>
      </w:pPr>
    </w:p>
    <w:p w:rsidR="00D711D1" w:rsidRDefault="00D711D1" w:rsidP="00A90984">
      <w:pPr>
        <w:spacing w:line="360" w:lineRule="exact"/>
        <w:rPr>
          <w:ins w:id="335" w:author="User" w:date="2019-01-18T19:58:00Z"/>
          <w:rFonts w:ascii="標楷體" w:eastAsia="標楷體" w:hAnsi="標楷體"/>
          <w:b/>
          <w:szCs w:val="24"/>
        </w:rPr>
      </w:pPr>
    </w:p>
    <w:p w:rsidR="00D711D1" w:rsidRPr="00233EFE" w:rsidRDefault="00D711D1" w:rsidP="00A90984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8E162C" w:rsidRPr="00393D56" w:rsidRDefault="008E162C">
      <w:pPr>
        <w:pStyle w:val="ad"/>
        <w:jc w:val="left"/>
        <w:rPr>
          <w:rFonts w:ascii="標楷體" w:eastAsia="標楷體" w:hAnsi="標楷體"/>
          <w:color w:val="FF0000"/>
          <w:rPrChange w:id="336" w:author="User" w:date="2019-01-18T19:55:00Z">
            <w:rPr>
              <w:rFonts w:ascii="標楷體" w:eastAsia="標楷體" w:hAnsi="標楷體"/>
            </w:rPr>
          </w:rPrChange>
        </w:rPr>
        <w:pPrChange w:id="337" w:author="User" w:date="2019-01-18T19:36:00Z">
          <w:pPr>
            <w:pStyle w:val="ad"/>
          </w:pPr>
        </w:pPrChange>
      </w:pPr>
      <w:bookmarkStart w:id="338" w:name="_Toc535927728"/>
      <w:r w:rsidRPr="00393D56">
        <w:rPr>
          <w:rFonts w:ascii="標楷體" w:eastAsia="標楷體" w:hAnsi="標楷體" w:hint="eastAsia"/>
          <w:color w:val="FF0000"/>
          <w:rPrChange w:id="339" w:author="User" w:date="2019-01-18T19:55:00Z">
            <w:rPr>
              <w:rFonts w:ascii="標楷體" w:eastAsia="標楷體" w:hAnsi="標楷體" w:hint="eastAsia"/>
            </w:rPr>
          </w:rPrChange>
        </w:rPr>
        <w:t>第一章</w:t>
      </w:r>
      <w:r w:rsidRPr="00393D56">
        <w:rPr>
          <w:rFonts w:ascii="標楷體" w:eastAsia="標楷體" w:hAnsi="標楷體"/>
          <w:color w:val="FF0000"/>
          <w:rPrChange w:id="340" w:author="User" w:date="2019-01-18T19:55:00Z">
            <w:rPr>
              <w:rFonts w:ascii="標楷體" w:eastAsia="標楷體" w:hAnsi="標楷體"/>
            </w:rPr>
          </w:rPrChange>
        </w:rPr>
        <w:t xml:space="preserve"> </w:t>
      </w:r>
      <w:r w:rsidRPr="00393D56">
        <w:rPr>
          <w:rFonts w:ascii="標楷體" w:eastAsia="標楷體" w:hAnsi="標楷體" w:hint="eastAsia"/>
          <w:color w:val="FF0000"/>
          <w:rPrChange w:id="341" w:author="User" w:date="2019-01-18T19:55:00Z">
            <w:rPr>
              <w:rFonts w:ascii="標楷體" w:eastAsia="標楷體" w:hAnsi="標楷體" w:hint="eastAsia"/>
            </w:rPr>
          </w:rPrChange>
        </w:rPr>
        <w:t>第五節</w:t>
      </w:r>
      <w:ins w:id="342" w:author="User" w:date="2019-01-18T19:55:00Z">
        <w:r w:rsidR="00393D56" w:rsidRPr="00393D56">
          <w:rPr>
            <w:rFonts w:ascii="標楷體" w:eastAsia="標楷體" w:hAnsi="標楷體"/>
            <w:color w:val="FF0000"/>
            <w:rPrChange w:id="343" w:author="User" w:date="2019-01-18T19:55:00Z">
              <w:rPr>
                <w:rFonts w:ascii="標楷體" w:eastAsia="標楷體" w:hAnsi="標楷體"/>
                <w:b/>
                <w:color w:val="FF0000"/>
              </w:rPr>
            </w:rPrChange>
          </w:rPr>
          <w:t>--已編paper</w:t>
        </w:r>
      </w:ins>
      <w:bookmarkEnd w:id="3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56"/>
        <w:gridCol w:w="1043"/>
        <w:gridCol w:w="1218"/>
        <w:gridCol w:w="1106"/>
        <w:gridCol w:w="3086"/>
      </w:tblGrid>
      <w:tr w:rsidR="00FD6B9B" w:rsidRPr="00281B41" w:rsidTr="00233EFE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lastRenderedPageBreak/>
              <w:t>場次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8E162C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9F2AAC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344" w:author="User" w:date="2019-01-18T13:59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傍晚</w:t>
              </w:r>
            </w:ins>
            <w:del w:id="345" w:author="User" w:date="2019-01-18T13:59:00Z">
              <w:r w:rsidR="00443233" w:rsidRPr="00281B41" w:rsidDel="009F2AAC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日</w:delText>
              </w:r>
            </w:del>
          </w:p>
        </w:tc>
        <w:tc>
          <w:tcPr>
            <w:tcW w:w="1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11722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346" w:author="User" w:date="2019-01-18T13:19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研究院大廳</w:t>
              </w:r>
            </w:ins>
            <w:del w:id="347" w:author="User" w:date="2019-01-18T13:19:00Z">
              <w:r w:rsidR="00443233" w:rsidRPr="00281B41" w:rsidDel="00117227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霍伯特的書房</w:delText>
              </w:r>
            </w:del>
          </w:p>
        </w:tc>
      </w:tr>
      <w:tr w:rsidR="00FD6B9B" w:rsidRPr="00281B41" w:rsidTr="00233EFE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443233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</w:t>
            </w:r>
            <w:del w:id="348" w:author="User" w:date="2019-01-18T13:56:00Z">
              <w:r w:rsidRPr="00281B41" w:rsidDel="00E744D2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亞瑟</w:delText>
              </w:r>
            </w:del>
            <w:ins w:id="349" w:author="User" w:date="2019-01-18T19:41:00Z">
              <w:r w:rsidR="00F04FA0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亞瑟</w:t>
              </w:r>
            </w:ins>
          </w:p>
        </w:tc>
      </w:tr>
    </w:tbl>
    <w:p w:rsidR="00F04FA0" w:rsidRPr="00281B41" w:rsidRDefault="00F04FA0" w:rsidP="00F04FA0">
      <w:pPr>
        <w:spacing w:line="360" w:lineRule="exact"/>
        <w:rPr>
          <w:ins w:id="350" w:author="User" w:date="2019-01-18T19:41:00Z"/>
          <w:rFonts w:ascii="標楷體" w:eastAsia="標楷體" w:hAnsi="標楷體"/>
          <w:szCs w:val="24"/>
        </w:rPr>
      </w:pPr>
      <w:ins w:id="351" w:author="User" w:date="2019-01-18T19:41:00Z">
        <w:r w:rsidRPr="00281B41">
          <w:rPr>
            <w:rFonts w:ascii="標楷體" w:eastAsia="標楷體" w:hAnsi="標楷體" w:hint="eastAsia"/>
            <w:szCs w:val="24"/>
          </w:rPr>
          <w:t>奇米</w:t>
        </w:r>
        <w:r>
          <w:rPr>
            <w:rFonts w:ascii="標楷體" w:eastAsia="標楷體" w:hAnsi="標楷體" w:hint="eastAsia"/>
            <w:szCs w:val="24"/>
          </w:rPr>
          <w:t>到霍伯特的</w:t>
        </w:r>
        <w:r>
          <w:rPr>
            <w:rFonts w:ascii="標楷體" w:eastAsia="標楷體" w:hAnsi="標楷體"/>
            <w:szCs w:val="24"/>
          </w:rPr>
          <w:t>書房</w:t>
        </w:r>
        <w:r>
          <w:rPr>
            <w:rFonts w:ascii="標楷體" w:eastAsia="標楷體" w:hAnsi="標楷體" w:hint="eastAsia"/>
            <w:szCs w:val="24"/>
          </w:rPr>
          <w:t>整理文件，</w:t>
        </w:r>
        <w:r w:rsidRPr="00281B41">
          <w:rPr>
            <w:rFonts w:ascii="標楷體" w:eastAsia="標楷體" w:hAnsi="標楷體" w:hint="eastAsia"/>
            <w:szCs w:val="24"/>
          </w:rPr>
          <w:t>放在</w:t>
        </w:r>
        <w:r w:rsidRPr="00281B41">
          <w:rPr>
            <w:rFonts w:ascii="標楷體" w:eastAsia="標楷體" w:hAnsi="標楷體"/>
            <w:szCs w:val="24"/>
          </w:rPr>
          <w:t>書櫃上方的箱子突然掉了下</w:t>
        </w:r>
        <w:r w:rsidRPr="00281B41">
          <w:rPr>
            <w:rFonts w:ascii="標楷體" w:eastAsia="標楷體" w:hAnsi="標楷體" w:hint="eastAsia"/>
            <w:szCs w:val="24"/>
          </w:rPr>
          <w:t>來</w:t>
        </w:r>
        <w:r w:rsidRPr="00281B41">
          <w:rPr>
            <w:rFonts w:ascii="標楷體" w:eastAsia="標楷體" w:hAnsi="標楷體"/>
            <w:szCs w:val="24"/>
          </w:rPr>
          <w:t>，</w:t>
        </w:r>
        <w:r w:rsidRPr="00281B41">
          <w:rPr>
            <w:rFonts w:ascii="標楷體" w:eastAsia="標楷體" w:hAnsi="標楷體" w:hint="eastAsia"/>
            <w:szCs w:val="24"/>
          </w:rPr>
          <w:t>滾出來的是一隻鳥類生物</w:t>
        </w:r>
        <w:r w:rsidRPr="00281B41">
          <w:rPr>
            <w:rFonts w:ascii="標楷體" w:eastAsia="標楷體" w:hAnsi="標楷體"/>
            <w:szCs w:val="24"/>
          </w:rPr>
          <w:t>，僅約</w:t>
        </w:r>
        <w:r>
          <w:rPr>
            <w:rFonts w:ascii="標楷體" w:eastAsia="標楷體" w:hAnsi="標楷體" w:hint="eastAsia"/>
            <w:szCs w:val="24"/>
          </w:rPr>
          <w:t>兩個</w:t>
        </w:r>
        <w:r w:rsidRPr="00281B41">
          <w:rPr>
            <w:rFonts w:ascii="標楷體" w:eastAsia="標楷體" w:hAnsi="標楷體"/>
            <w:szCs w:val="24"/>
          </w:rPr>
          <w:t>手掌大小，</w:t>
        </w:r>
        <w:r>
          <w:rPr>
            <w:rFonts w:ascii="標楷體" w:eastAsia="標楷體" w:hAnsi="標楷體" w:hint="eastAsia"/>
            <w:szCs w:val="24"/>
          </w:rPr>
          <w:t>但整隻被卡在一個盒子裡</w:t>
        </w:r>
        <w:r>
          <w:rPr>
            <w:rFonts w:ascii="標楷體" w:eastAsia="標楷體" w:hAnsi="標楷體"/>
            <w:szCs w:val="24"/>
          </w:rPr>
          <w:t>，一直在掙扎著</w:t>
        </w:r>
        <w:r>
          <w:rPr>
            <w:rFonts w:ascii="標楷體" w:eastAsia="標楷體" w:hAnsi="標楷體" w:hint="eastAsia"/>
            <w:szCs w:val="24"/>
          </w:rPr>
          <w:t>，模樣有點</w:t>
        </w:r>
        <w:r>
          <w:rPr>
            <w:rFonts w:ascii="標楷體" w:eastAsia="標楷體" w:hAnsi="標楷體"/>
            <w:szCs w:val="24"/>
          </w:rPr>
          <w:t>滑稽好笑。</w:t>
        </w:r>
      </w:ins>
    </w:p>
    <w:p w:rsidR="00F04FA0" w:rsidRDefault="00F04FA0" w:rsidP="00F04FA0">
      <w:pPr>
        <w:widowControl/>
        <w:spacing w:line="400" w:lineRule="exact"/>
        <w:rPr>
          <w:ins w:id="352" w:author="User" w:date="2019-01-18T19:41:00Z"/>
          <w:rFonts w:ascii="標楷體" w:eastAsia="標楷體" w:hAnsi="標楷體"/>
        </w:rPr>
      </w:pPr>
      <w:ins w:id="353" w:author="User" w:date="2019-01-18T19:41:00Z">
        <w:r>
          <w:rPr>
            <w:rFonts w:ascii="標楷體" w:eastAsia="標楷體" w:hAnsi="標楷體" w:hint="eastAsia"/>
          </w:rPr>
          <w:t>這名自稱亞瑟的貓頭鷹居然還把自己</w:t>
        </w:r>
        <w:r>
          <w:rPr>
            <w:rFonts w:ascii="標楷體" w:eastAsia="標楷體" w:hAnsi="標楷體"/>
          </w:rPr>
          <w:t>認成了</w:t>
        </w:r>
        <w:r>
          <w:rPr>
            <w:rFonts w:ascii="標楷體" w:eastAsia="標楷體" w:hAnsi="標楷體" w:hint="eastAsia"/>
          </w:rPr>
          <w:t>媽媽，</w:t>
        </w:r>
        <w:r>
          <w:rPr>
            <w:rFonts w:ascii="標楷體" w:eastAsia="標楷體" w:hAnsi="標楷體"/>
          </w:rPr>
          <w:t>原來</w:t>
        </w:r>
        <w:r>
          <w:rPr>
            <w:rFonts w:ascii="標楷體" w:eastAsia="標楷體" w:hAnsi="標楷體" w:hint="eastAsia"/>
          </w:rPr>
          <w:t>牠</w:t>
        </w:r>
        <w:r>
          <w:rPr>
            <w:rFonts w:ascii="標楷體" w:eastAsia="標楷體" w:hAnsi="標楷體"/>
          </w:rPr>
          <w:t>是</w:t>
        </w:r>
        <w:r>
          <w:rPr>
            <w:rFonts w:ascii="標楷體" w:eastAsia="標楷體" w:hAnsi="標楷體" w:hint="eastAsia"/>
          </w:rPr>
          <w:t>家族中守護氏族的精靈，為幫助家族</w:t>
        </w:r>
        <w:r>
          <w:rPr>
            <w:rFonts w:ascii="標楷體" w:eastAsia="標楷體" w:hAnsi="標楷體"/>
          </w:rPr>
          <w:t>找到藝術品靈而存在。</w:t>
        </w:r>
      </w:ins>
    </w:p>
    <w:p w:rsidR="00F04FA0" w:rsidRDefault="00F04FA0" w:rsidP="00F04FA0">
      <w:pPr>
        <w:widowControl/>
        <w:spacing w:line="400" w:lineRule="exact"/>
        <w:rPr>
          <w:ins w:id="354" w:author="User" w:date="2019-01-18T19:41:00Z"/>
          <w:rFonts w:ascii="標楷體" w:eastAsia="標楷體" w:hAnsi="標楷體"/>
        </w:rPr>
      </w:pPr>
    </w:p>
    <w:p w:rsidR="00F04FA0" w:rsidRDefault="00F04FA0" w:rsidP="00F04FA0">
      <w:pPr>
        <w:spacing w:line="360" w:lineRule="exact"/>
        <w:rPr>
          <w:ins w:id="355" w:author="User" w:date="2019-01-18T20:34:00Z"/>
          <w:rFonts w:ascii="標楷體" w:eastAsia="標楷體" w:hAnsi="標楷體"/>
          <w:color w:val="00B050"/>
        </w:rPr>
      </w:pPr>
      <w:ins w:id="356" w:author="User" w:date="2019-01-18T19:41:00Z">
        <w:r w:rsidRPr="000C5FB1">
          <w:rPr>
            <w:rFonts w:ascii="標楷體" w:eastAsia="標楷體" w:hAnsi="標楷體" w:hint="eastAsia"/>
            <w:color w:val="00B050"/>
          </w:rPr>
          <w:t>※</w:t>
        </w:r>
        <w:r>
          <w:rPr>
            <w:rFonts w:ascii="標楷體" w:eastAsia="標楷體" w:hAnsi="標楷體" w:hint="eastAsia"/>
            <w:color w:val="00B050"/>
          </w:rPr>
          <w:t>這一段可以參考庫洛魔法使</w:t>
        </w:r>
        <w:r>
          <w:rPr>
            <w:rFonts w:ascii="標楷體" w:eastAsia="標楷體" w:hAnsi="標楷體"/>
            <w:color w:val="00B050"/>
          </w:rPr>
          <w:t>初遇</w:t>
        </w:r>
        <w:r>
          <w:rPr>
            <w:rFonts w:ascii="標楷體" w:eastAsia="標楷體" w:hAnsi="標楷體" w:hint="eastAsia"/>
            <w:color w:val="00B050"/>
          </w:rPr>
          <w:t>可魯的</w:t>
        </w:r>
        <w:r>
          <w:rPr>
            <w:rFonts w:ascii="標楷體" w:eastAsia="標楷體" w:hAnsi="標楷體"/>
            <w:color w:val="00B050"/>
          </w:rPr>
          <w:t>情境</w:t>
        </w:r>
        <w:r>
          <w:rPr>
            <w:rFonts w:ascii="標楷體" w:eastAsia="標楷體" w:hAnsi="標楷體" w:hint="eastAsia"/>
            <w:color w:val="00B050"/>
          </w:rPr>
          <w:t>，正式引導奇米成為</w:t>
        </w:r>
        <w:r>
          <w:rPr>
            <w:rFonts w:ascii="標楷體" w:eastAsia="標楷體" w:hAnsi="標楷體"/>
            <w:color w:val="00B050"/>
          </w:rPr>
          <w:t>藝術祕術使</w:t>
        </w:r>
        <w:r>
          <w:rPr>
            <w:rFonts w:ascii="標楷體" w:eastAsia="標楷體" w:hAnsi="標楷體" w:hint="eastAsia"/>
            <w:color w:val="00B050"/>
          </w:rPr>
          <w:t>與第一步的世界觀介紹</w:t>
        </w:r>
      </w:ins>
      <w:ins w:id="357" w:author="User" w:date="2019-01-18T20:37:00Z">
        <w:r w:rsidR="00FC272C">
          <w:rPr>
            <w:rFonts w:ascii="標楷體" w:eastAsia="標楷體" w:hAnsi="標楷體" w:hint="eastAsia"/>
            <w:color w:val="00B050"/>
          </w:rPr>
          <w:t>，</w:t>
        </w:r>
        <w:r w:rsidR="00FC272C">
          <w:rPr>
            <w:rFonts w:ascii="標楷體" w:eastAsia="標楷體" w:hAnsi="標楷體"/>
            <w:color w:val="00B050"/>
          </w:rPr>
          <w:t>以及</w:t>
        </w:r>
      </w:ins>
      <w:ins w:id="358" w:author="User" w:date="2019-01-18T20:38:00Z">
        <w:r w:rsidR="0082536F">
          <w:rPr>
            <w:rFonts w:ascii="標楷體" w:eastAsia="標楷體" w:hAnsi="標楷體" w:hint="eastAsia"/>
            <w:color w:val="00B050"/>
          </w:rPr>
          <w:t>講解</w:t>
        </w:r>
      </w:ins>
      <w:ins w:id="359" w:author="User" w:date="2019-01-18T20:37:00Z">
        <w:r w:rsidR="00FC272C">
          <w:rPr>
            <w:rFonts w:ascii="標楷體" w:eastAsia="標楷體" w:hAnsi="標楷體" w:hint="eastAsia"/>
            <w:color w:val="00B050"/>
          </w:rPr>
          <w:t>1-</w:t>
        </w:r>
      </w:ins>
      <w:ins w:id="360" w:author="User" w:date="2019-01-18T20:38:00Z">
        <w:r w:rsidR="0082536F">
          <w:rPr>
            <w:rFonts w:ascii="標楷體" w:eastAsia="標楷體" w:hAnsi="標楷體"/>
            <w:color w:val="00B050"/>
          </w:rPr>
          <w:t>2</w:t>
        </w:r>
      </w:ins>
      <w:ins w:id="361" w:author="User" w:date="2019-01-18T20:37:00Z">
        <w:r w:rsidR="00FC272C">
          <w:rPr>
            <w:rFonts w:ascii="標楷體" w:eastAsia="標楷體" w:hAnsi="標楷體"/>
            <w:color w:val="00B050"/>
          </w:rPr>
          <w:t>碰到海斗時出現的</w:t>
        </w:r>
      </w:ins>
      <w:ins w:id="362" w:author="User" w:date="2019-01-18T20:38:00Z">
        <w:r w:rsidR="0082536F">
          <w:rPr>
            <w:rFonts w:ascii="標楷體" w:eastAsia="標楷體" w:hAnsi="標楷體" w:hint="eastAsia"/>
            <w:color w:val="00B050"/>
          </w:rPr>
          <w:t>「神奈川沖浪里」</w:t>
        </w:r>
      </w:ins>
      <w:ins w:id="363" w:author="User" w:date="2019-01-18T19:41:00Z">
        <w:r>
          <w:rPr>
            <w:rFonts w:ascii="標楷體" w:eastAsia="標楷體" w:hAnsi="標楷體"/>
            <w:color w:val="00B050"/>
          </w:rPr>
          <w:t>。</w:t>
        </w:r>
      </w:ins>
    </w:p>
    <w:p w:rsidR="00FC272C" w:rsidRDefault="00FC272C" w:rsidP="00F04FA0">
      <w:pPr>
        <w:spacing w:line="360" w:lineRule="exact"/>
        <w:rPr>
          <w:ins w:id="364" w:author="User" w:date="2019-01-18T20:34:00Z"/>
          <w:rFonts w:ascii="標楷體" w:eastAsia="標楷體" w:hAnsi="標楷體"/>
          <w:color w:val="00B050"/>
        </w:rPr>
      </w:pPr>
    </w:p>
    <w:p w:rsidR="00FC272C" w:rsidRDefault="00FC272C" w:rsidP="00F04FA0">
      <w:pPr>
        <w:spacing w:line="360" w:lineRule="exact"/>
        <w:rPr>
          <w:ins w:id="365" w:author="User" w:date="2019-01-18T20:38:00Z"/>
          <w:rFonts w:ascii="標楷體" w:eastAsia="標楷體" w:hAnsi="標楷體"/>
          <w:color w:val="00B050"/>
        </w:rPr>
      </w:pPr>
      <w:ins w:id="366" w:author="User" w:date="2019-01-18T20:34:00Z">
        <w:r>
          <w:rPr>
            <w:rFonts w:ascii="標楷體" w:eastAsia="標楷體" w:hAnsi="標楷體" w:hint="eastAsia"/>
            <w:color w:val="00B050"/>
          </w:rPr>
          <w:t>講解完</w:t>
        </w:r>
        <w:r>
          <w:rPr>
            <w:rFonts w:ascii="標楷體" w:eastAsia="標楷體" w:hAnsi="標楷體"/>
            <w:color w:val="00B050"/>
          </w:rPr>
          <w:t>祕術使的責任，</w:t>
        </w:r>
      </w:ins>
      <w:ins w:id="367" w:author="User" w:date="2019-01-18T20:35:00Z">
        <w:r>
          <w:rPr>
            <w:rFonts w:ascii="標楷體" w:eastAsia="標楷體" w:hAnsi="標楷體"/>
            <w:color w:val="00B050"/>
          </w:rPr>
          <w:t>亞瑟便感應到附近的藝術品靈氣息</w:t>
        </w:r>
        <w:r>
          <w:rPr>
            <w:rFonts w:ascii="標楷體" w:eastAsia="標楷體" w:hAnsi="標楷體" w:hint="eastAsia"/>
            <w:color w:val="00B050"/>
          </w:rPr>
          <w:t>，</w:t>
        </w:r>
        <w:r>
          <w:rPr>
            <w:rFonts w:ascii="標楷體" w:eastAsia="標楷體" w:hAnsi="標楷體"/>
            <w:color w:val="00B050"/>
          </w:rPr>
          <w:t>因此讓奇米跟著她出門。</w:t>
        </w:r>
      </w:ins>
    </w:p>
    <w:p w:rsidR="0082536F" w:rsidRDefault="0082536F" w:rsidP="00F04FA0">
      <w:pPr>
        <w:spacing w:line="360" w:lineRule="exact"/>
        <w:rPr>
          <w:ins w:id="368" w:author="User" w:date="2019-01-18T19:41:00Z"/>
          <w:rFonts w:ascii="標楷體" w:eastAsia="標楷體" w:hAnsi="標楷體"/>
          <w:color w:val="00B050"/>
        </w:rPr>
      </w:pPr>
    </w:p>
    <w:p w:rsidR="00F04FA0" w:rsidRDefault="00F04FA0" w:rsidP="00F04FA0">
      <w:pPr>
        <w:spacing w:line="360" w:lineRule="exact"/>
        <w:rPr>
          <w:ins w:id="369" w:author="User" w:date="2019-01-18T19:41:00Z"/>
          <w:rFonts w:ascii="標楷體" w:eastAsia="標楷體" w:hAnsi="標楷體"/>
          <w:color w:val="00B050"/>
        </w:rPr>
      </w:pPr>
      <w:ins w:id="370" w:author="User" w:date="2019-01-18T19:41:00Z">
        <w:r>
          <w:rPr>
            <w:rFonts w:ascii="標楷體" w:eastAsia="標楷體" w:hAnsi="標楷體"/>
            <w:color w:val="00B050"/>
          </w:rPr>
          <w:t>參考</w:t>
        </w:r>
        <w:r>
          <w:rPr>
            <w:rFonts w:ascii="標楷體" w:eastAsia="標楷體" w:hAnsi="標楷體" w:hint="eastAsia"/>
            <w:color w:val="00B050"/>
          </w:rPr>
          <w:t>1</w:t>
        </w:r>
        <w:r>
          <w:rPr>
            <w:rFonts w:ascii="標楷體" w:eastAsia="標楷體" w:hAnsi="標楷體"/>
            <w:color w:val="00B050"/>
          </w:rPr>
          <w:t>0</w:t>
        </w:r>
        <w:r>
          <w:rPr>
            <w:rFonts w:ascii="標楷體" w:eastAsia="標楷體" w:hAnsi="標楷體" w:hint="eastAsia"/>
            <w:color w:val="00B050"/>
          </w:rPr>
          <w:t>：44</w:t>
        </w:r>
      </w:ins>
    </w:p>
    <w:p w:rsidR="00F04FA0" w:rsidRDefault="00F04FA0" w:rsidP="00F04FA0">
      <w:pPr>
        <w:spacing w:line="360" w:lineRule="exact"/>
        <w:rPr>
          <w:ins w:id="371" w:author="User" w:date="2019-01-18T19:41:00Z"/>
          <w:rFonts w:ascii="標楷體" w:eastAsia="標楷體" w:hAnsi="標楷體"/>
          <w:color w:val="00B050"/>
        </w:rPr>
      </w:pPr>
      <w:ins w:id="372" w:author="User" w:date="2019-01-18T19:41:00Z">
        <w:r>
          <w:rPr>
            <w:rFonts w:ascii="標楷體" w:eastAsia="標楷體" w:hAnsi="標楷體"/>
            <w:color w:val="00B050"/>
          </w:rPr>
          <w:fldChar w:fldCharType="begin"/>
        </w:r>
        <w:r>
          <w:rPr>
            <w:rFonts w:ascii="標楷體" w:eastAsia="標楷體" w:hAnsi="標楷體"/>
            <w:color w:val="00B050"/>
          </w:rPr>
          <w:instrText xml:space="preserve"> HYPERLINK "</w:instrText>
        </w:r>
        <w:r w:rsidRPr="00EA5CF2">
          <w:rPr>
            <w:rFonts w:ascii="標楷體" w:eastAsia="標楷體" w:hAnsi="標楷體"/>
            <w:color w:val="00B050"/>
          </w:rPr>
          <w:instrText>https://www.facebook.com/1625388421082841/videos/%E5%BA%AB%E6%B4%9B%E9%AD%94%E6%B3%95%E4%BD%BF-%E7%AC%AC%E4%B8%80%E5%AD%A301-%E6%9D%8E%E5%B0%8F%E7%8B%BC/1752399148381767/</w:instrText>
        </w:r>
        <w:r>
          <w:rPr>
            <w:rFonts w:ascii="標楷體" w:eastAsia="標楷體" w:hAnsi="標楷體"/>
            <w:color w:val="00B050"/>
          </w:rPr>
          <w:instrText xml:space="preserve">" </w:instrText>
        </w:r>
        <w:r>
          <w:rPr>
            <w:rFonts w:ascii="標楷體" w:eastAsia="標楷體" w:hAnsi="標楷體"/>
            <w:color w:val="00B050"/>
          </w:rPr>
          <w:fldChar w:fldCharType="separate"/>
        </w:r>
        <w:r w:rsidRPr="00496903">
          <w:rPr>
            <w:rStyle w:val="af"/>
            <w:rFonts w:ascii="標楷體" w:eastAsia="標楷體" w:hAnsi="標楷體"/>
          </w:rPr>
          <w:t>https://www.facebook.com/1625388421082841/videos/%E5%BA%AB%E6%B4%9B%E9%AD%94%E6%B3%95%E4%BD%BF-%E7%AC%AC%E4%B8%80%E5%AD%A301-%E6%9D%8E%E5%B0%8F%E7%8B%BC/1752399148381767/</w:t>
        </w:r>
        <w:r>
          <w:rPr>
            <w:rFonts w:ascii="標楷體" w:eastAsia="標楷體" w:hAnsi="標楷體"/>
            <w:color w:val="00B050"/>
          </w:rPr>
          <w:fldChar w:fldCharType="end"/>
        </w:r>
      </w:ins>
    </w:p>
    <w:p w:rsidR="0063027E" w:rsidRPr="00F04FA0" w:rsidRDefault="0063027E">
      <w:pPr>
        <w:spacing w:line="360" w:lineRule="exact"/>
        <w:rPr>
          <w:ins w:id="373" w:author="User" w:date="2019-01-18T19:41:00Z"/>
          <w:rFonts w:ascii="標楷體" w:eastAsia="標楷體" w:hAnsi="標楷體"/>
          <w:szCs w:val="24"/>
        </w:rPr>
        <w:pPrChange w:id="374" w:author="User" w:date="2019-01-18T14:09:00Z">
          <w:pPr>
            <w:widowControl/>
          </w:pPr>
        </w:pPrChange>
      </w:pPr>
    </w:p>
    <w:p w:rsidR="00233EFE" w:rsidRPr="00393D56" w:rsidDel="00117227" w:rsidRDefault="00233EFE">
      <w:pPr>
        <w:spacing w:line="360" w:lineRule="exact"/>
        <w:rPr>
          <w:moveFrom w:id="375" w:author="User" w:date="2019-01-18T13:19:00Z"/>
          <w:rFonts w:ascii="標楷體" w:eastAsia="標楷體" w:hAnsi="標楷體"/>
          <w:color w:val="FF0000"/>
          <w:szCs w:val="24"/>
          <w:rPrChange w:id="376" w:author="User" w:date="2019-01-18T19:55:00Z">
            <w:rPr>
              <w:moveFrom w:id="377" w:author="User" w:date="2019-01-18T13:19:00Z"/>
              <w:rFonts w:ascii="標楷體" w:eastAsia="標楷體" w:hAnsi="標楷體"/>
              <w:szCs w:val="24"/>
            </w:rPr>
          </w:rPrChange>
        </w:rPr>
      </w:pPr>
      <w:moveFromRangeStart w:id="378" w:author="User" w:date="2019-01-18T13:19:00Z" w:name="move535580882"/>
      <w:moveFrom w:id="379" w:author="User" w:date="2019-01-18T13:19:00Z">
        <w:r w:rsidRPr="00393D56" w:rsidDel="00117227">
          <w:rPr>
            <w:rFonts w:ascii="標楷體" w:eastAsia="標楷體" w:hAnsi="標楷體" w:hint="eastAsia"/>
            <w:color w:val="FF0000"/>
            <w:szCs w:val="24"/>
            <w:rPrChange w:id="380" w:author="User" w:date="2019-01-18T19:55:00Z">
              <w:rPr>
                <w:rFonts w:ascii="標楷體" w:eastAsia="標楷體" w:hAnsi="標楷體" w:hint="eastAsia"/>
                <w:szCs w:val="24"/>
              </w:rPr>
            </w:rPrChange>
          </w:rPr>
          <w:t>奇米到</w:t>
        </w:r>
        <w:r w:rsidRPr="00393D56" w:rsidDel="00117227">
          <w:rPr>
            <w:rFonts w:ascii="標楷體" w:eastAsia="標楷體" w:hAnsi="標楷體"/>
            <w:color w:val="FF0000"/>
            <w:szCs w:val="24"/>
            <w:rPrChange w:id="381" w:author="User" w:date="2019-01-18T19:55:00Z">
              <w:rPr>
                <w:rFonts w:ascii="標楷體" w:eastAsia="標楷體" w:hAnsi="標楷體"/>
                <w:szCs w:val="24"/>
              </w:rPr>
            </w:rPrChange>
          </w:rPr>
          <w:t>霍伯特研究室中翻找資料，想查閱是否</w:t>
        </w:r>
        <w:r w:rsidRPr="00393D56" w:rsidDel="00117227">
          <w:rPr>
            <w:rFonts w:ascii="標楷體" w:eastAsia="標楷體" w:hAnsi="標楷體" w:hint="eastAsia"/>
            <w:color w:val="FF0000"/>
            <w:szCs w:val="24"/>
            <w:rPrChange w:id="382" w:author="User" w:date="2019-01-18T19:55:00Z">
              <w:rPr>
                <w:rFonts w:ascii="標楷體" w:eastAsia="標楷體" w:hAnsi="標楷體" w:hint="eastAsia"/>
                <w:szCs w:val="24"/>
              </w:rPr>
            </w:rPrChange>
          </w:rPr>
          <w:t>有關於黑衣人</w:t>
        </w:r>
        <w:r w:rsidRPr="00393D56" w:rsidDel="00117227">
          <w:rPr>
            <w:rFonts w:ascii="標楷體" w:eastAsia="標楷體" w:hAnsi="標楷體"/>
            <w:color w:val="FF0000"/>
            <w:szCs w:val="24"/>
            <w:rPrChange w:id="383" w:author="User" w:date="2019-01-18T19:55:00Z">
              <w:rPr>
                <w:rFonts w:ascii="標楷體" w:eastAsia="標楷體" w:hAnsi="標楷體"/>
                <w:szCs w:val="24"/>
              </w:rPr>
            </w:rPrChange>
          </w:rPr>
          <w:t>的</w:t>
        </w:r>
        <w:r w:rsidRPr="00393D56" w:rsidDel="00117227">
          <w:rPr>
            <w:rFonts w:ascii="標楷體" w:eastAsia="標楷體" w:hAnsi="標楷體" w:hint="eastAsia"/>
            <w:color w:val="FF0000"/>
            <w:szCs w:val="24"/>
            <w:rPrChange w:id="384" w:author="User" w:date="2019-01-18T19:55:00Z">
              <w:rPr>
                <w:rFonts w:ascii="標楷體" w:eastAsia="標楷體" w:hAnsi="標楷體" w:hint="eastAsia"/>
                <w:szCs w:val="24"/>
              </w:rPr>
            </w:rPrChange>
          </w:rPr>
          <w:t>線索，卻一無所獲，放在</w:t>
        </w:r>
        <w:r w:rsidRPr="00393D56" w:rsidDel="00117227">
          <w:rPr>
            <w:rFonts w:ascii="標楷體" w:eastAsia="標楷體" w:hAnsi="標楷體"/>
            <w:color w:val="FF0000"/>
            <w:szCs w:val="24"/>
            <w:rPrChange w:id="385" w:author="User" w:date="2019-01-18T19:55:00Z">
              <w:rPr>
                <w:rFonts w:ascii="標楷體" w:eastAsia="標楷體" w:hAnsi="標楷體"/>
                <w:szCs w:val="24"/>
              </w:rPr>
            </w:rPrChange>
          </w:rPr>
          <w:t>書櫃上方的箱子突然掉了下</w:t>
        </w:r>
        <w:r w:rsidRPr="00393D56" w:rsidDel="00117227">
          <w:rPr>
            <w:rFonts w:ascii="標楷體" w:eastAsia="標楷體" w:hAnsi="標楷體" w:hint="eastAsia"/>
            <w:color w:val="FF0000"/>
            <w:szCs w:val="24"/>
            <w:rPrChange w:id="386" w:author="User" w:date="2019-01-18T19:55:00Z">
              <w:rPr>
                <w:rFonts w:ascii="標楷體" w:eastAsia="標楷體" w:hAnsi="標楷體" w:hint="eastAsia"/>
                <w:szCs w:val="24"/>
              </w:rPr>
            </w:rPrChange>
          </w:rPr>
          <w:t>來</w:t>
        </w:r>
        <w:r w:rsidRPr="00393D56" w:rsidDel="00117227">
          <w:rPr>
            <w:rFonts w:ascii="標楷體" w:eastAsia="標楷體" w:hAnsi="標楷體"/>
            <w:color w:val="FF0000"/>
            <w:szCs w:val="24"/>
            <w:rPrChange w:id="387" w:author="User" w:date="2019-01-18T19:55:00Z">
              <w:rPr>
                <w:rFonts w:ascii="標楷體" w:eastAsia="標楷體" w:hAnsi="標楷體"/>
                <w:szCs w:val="24"/>
              </w:rPr>
            </w:rPrChange>
          </w:rPr>
          <w:t>，</w:t>
        </w:r>
        <w:r w:rsidRPr="00393D56" w:rsidDel="00117227">
          <w:rPr>
            <w:rFonts w:ascii="標楷體" w:eastAsia="標楷體" w:hAnsi="標楷體" w:hint="eastAsia"/>
            <w:color w:val="FF0000"/>
            <w:szCs w:val="24"/>
            <w:rPrChange w:id="388" w:author="User" w:date="2019-01-18T19:55:00Z">
              <w:rPr>
                <w:rFonts w:ascii="標楷體" w:eastAsia="標楷體" w:hAnsi="標楷體" w:hint="eastAsia"/>
                <w:szCs w:val="24"/>
              </w:rPr>
            </w:rPrChange>
          </w:rPr>
          <w:t>滾出來的是一隻鳥類生物</w:t>
        </w:r>
        <w:r w:rsidRPr="00393D56" w:rsidDel="00117227">
          <w:rPr>
            <w:rFonts w:ascii="標楷體" w:eastAsia="標楷體" w:hAnsi="標楷體"/>
            <w:color w:val="FF0000"/>
            <w:szCs w:val="24"/>
            <w:rPrChange w:id="389" w:author="User" w:date="2019-01-18T19:55:00Z">
              <w:rPr>
                <w:rFonts w:ascii="標楷體" w:eastAsia="標楷體" w:hAnsi="標楷體"/>
                <w:szCs w:val="24"/>
              </w:rPr>
            </w:rPrChange>
          </w:rPr>
          <w:t>，僅約</w:t>
        </w:r>
        <w:r w:rsidRPr="00393D56" w:rsidDel="00117227">
          <w:rPr>
            <w:rFonts w:ascii="標楷體" w:eastAsia="標楷體" w:hAnsi="標楷體" w:hint="eastAsia"/>
            <w:color w:val="FF0000"/>
            <w:szCs w:val="24"/>
            <w:rPrChange w:id="390" w:author="User" w:date="2019-01-18T19:55:00Z">
              <w:rPr>
                <w:rFonts w:ascii="標楷體" w:eastAsia="標楷體" w:hAnsi="標楷體" w:hint="eastAsia"/>
                <w:szCs w:val="24"/>
              </w:rPr>
            </w:rPrChange>
          </w:rPr>
          <w:t>兩個</w:t>
        </w:r>
        <w:r w:rsidRPr="00393D56" w:rsidDel="00117227">
          <w:rPr>
            <w:rFonts w:ascii="標楷體" w:eastAsia="標楷體" w:hAnsi="標楷體"/>
            <w:color w:val="FF0000"/>
            <w:szCs w:val="24"/>
            <w:rPrChange w:id="391" w:author="User" w:date="2019-01-18T19:55:00Z">
              <w:rPr>
                <w:rFonts w:ascii="標楷體" w:eastAsia="標楷體" w:hAnsi="標楷體"/>
                <w:szCs w:val="24"/>
              </w:rPr>
            </w:rPrChange>
          </w:rPr>
          <w:t>手掌大小，</w:t>
        </w:r>
        <w:r w:rsidRPr="00393D56" w:rsidDel="00117227">
          <w:rPr>
            <w:rFonts w:ascii="標楷體" w:eastAsia="標楷體" w:hAnsi="標楷體" w:hint="eastAsia"/>
            <w:color w:val="FF0000"/>
            <w:szCs w:val="24"/>
            <w:rPrChange w:id="392" w:author="User" w:date="2019-01-18T19:55:00Z">
              <w:rPr>
                <w:rFonts w:ascii="標楷體" w:eastAsia="標楷體" w:hAnsi="標楷體" w:hint="eastAsia"/>
                <w:szCs w:val="24"/>
              </w:rPr>
            </w:rPrChange>
          </w:rPr>
          <w:t>但整隻被卡在一個盒子裡</w:t>
        </w:r>
        <w:r w:rsidRPr="00393D56" w:rsidDel="00117227">
          <w:rPr>
            <w:rFonts w:ascii="標楷體" w:eastAsia="標楷體" w:hAnsi="標楷體"/>
            <w:color w:val="FF0000"/>
            <w:szCs w:val="24"/>
            <w:rPrChange w:id="393" w:author="User" w:date="2019-01-18T19:55:00Z">
              <w:rPr>
                <w:rFonts w:ascii="標楷體" w:eastAsia="標楷體" w:hAnsi="標楷體"/>
                <w:szCs w:val="24"/>
              </w:rPr>
            </w:rPrChange>
          </w:rPr>
          <w:t>，一直在掙扎著</w:t>
        </w:r>
        <w:r w:rsidRPr="00393D56" w:rsidDel="00117227">
          <w:rPr>
            <w:rFonts w:ascii="標楷體" w:eastAsia="標楷體" w:hAnsi="標楷體" w:hint="eastAsia"/>
            <w:color w:val="FF0000"/>
            <w:szCs w:val="24"/>
            <w:rPrChange w:id="394" w:author="User" w:date="2019-01-18T19:55:00Z">
              <w:rPr>
                <w:rFonts w:ascii="標楷體" w:eastAsia="標楷體" w:hAnsi="標楷體" w:hint="eastAsia"/>
                <w:szCs w:val="24"/>
              </w:rPr>
            </w:rPrChange>
          </w:rPr>
          <w:t>，模樣有點</w:t>
        </w:r>
        <w:r w:rsidRPr="00393D56" w:rsidDel="00117227">
          <w:rPr>
            <w:rFonts w:ascii="標楷體" w:eastAsia="標楷體" w:hAnsi="標楷體"/>
            <w:color w:val="FF0000"/>
            <w:szCs w:val="24"/>
            <w:rPrChange w:id="395" w:author="User" w:date="2019-01-18T19:55:00Z">
              <w:rPr>
                <w:rFonts w:ascii="標楷體" w:eastAsia="標楷體" w:hAnsi="標楷體"/>
                <w:szCs w:val="24"/>
              </w:rPr>
            </w:rPrChange>
          </w:rPr>
          <w:t>滑稽好笑。</w:t>
        </w:r>
      </w:moveFrom>
    </w:p>
    <w:p w:rsidR="00233EFE" w:rsidRPr="00393D56" w:rsidDel="00117227" w:rsidRDefault="00233EFE">
      <w:pPr>
        <w:widowControl/>
        <w:spacing w:line="400" w:lineRule="exact"/>
        <w:rPr>
          <w:moveFrom w:id="396" w:author="User" w:date="2019-01-18T13:19:00Z"/>
          <w:rFonts w:ascii="標楷體" w:eastAsia="標楷體" w:hAnsi="標楷體"/>
          <w:color w:val="FF0000"/>
          <w:rPrChange w:id="397" w:author="User" w:date="2019-01-18T19:55:00Z">
            <w:rPr>
              <w:moveFrom w:id="398" w:author="User" w:date="2019-01-18T13:19:00Z"/>
              <w:rFonts w:ascii="標楷體" w:eastAsia="標楷體" w:hAnsi="標楷體"/>
            </w:rPr>
          </w:rPrChange>
        </w:rPr>
      </w:pPr>
      <w:moveFrom w:id="399" w:author="User" w:date="2019-01-18T13:19:00Z">
        <w:r w:rsidRPr="00393D56" w:rsidDel="00117227">
          <w:rPr>
            <w:rFonts w:ascii="標楷體" w:eastAsia="標楷體" w:hAnsi="標楷體" w:hint="eastAsia"/>
            <w:color w:val="FF0000"/>
            <w:rPrChange w:id="400" w:author="User" w:date="2019-01-18T19:55:00Z">
              <w:rPr>
                <w:rFonts w:ascii="標楷體" w:eastAsia="標楷體" w:hAnsi="標楷體" w:hint="eastAsia"/>
              </w:rPr>
            </w:rPrChange>
          </w:rPr>
          <w:t>這名自稱亞瑟的貓頭鷹居然還把自己</w:t>
        </w:r>
        <w:r w:rsidRPr="00393D56" w:rsidDel="00117227">
          <w:rPr>
            <w:rFonts w:ascii="標楷體" w:eastAsia="標楷體" w:hAnsi="標楷體"/>
            <w:color w:val="FF0000"/>
            <w:rPrChange w:id="401" w:author="User" w:date="2019-01-18T19:55:00Z">
              <w:rPr>
                <w:rFonts w:ascii="標楷體" w:eastAsia="標楷體" w:hAnsi="標楷體"/>
              </w:rPr>
            </w:rPrChange>
          </w:rPr>
          <w:t>認成了</w:t>
        </w:r>
        <w:r w:rsidRPr="00393D56" w:rsidDel="00117227">
          <w:rPr>
            <w:rFonts w:ascii="標楷體" w:eastAsia="標楷體" w:hAnsi="標楷體" w:hint="eastAsia"/>
            <w:color w:val="FF0000"/>
            <w:rPrChange w:id="402" w:author="User" w:date="2019-01-18T19:55:00Z">
              <w:rPr>
                <w:rFonts w:ascii="標楷體" w:eastAsia="標楷體" w:hAnsi="標楷體" w:hint="eastAsia"/>
              </w:rPr>
            </w:rPrChange>
          </w:rPr>
          <w:t>媽媽，</w:t>
        </w:r>
        <w:r w:rsidRPr="00393D56" w:rsidDel="00117227">
          <w:rPr>
            <w:rFonts w:ascii="標楷體" w:eastAsia="標楷體" w:hAnsi="標楷體"/>
            <w:color w:val="FF0000"/>
            <w:rPrChange w:id="403" w:author="User" w:date="2019-01-18T19:55:00Z">
              <w:rPr>
                <w:rFonts w:ascii="標楷體" w:eastAsia="標楷體" w:hAnsi="標楷體"/>
              </w:rPr>
            </w:rPrChange>
          </w:rPr>
          <w:t>原來</w:t>
        </w:r>
        <w:r w:rsidRPr="00393D56" w:rsidDel="00117227">
          <w:rPr>
            <w:rFonts w:ascii="標楷體" w:eastAsia="標楷體" w:hAnsi="標楷體" w:hint="eastAsia"/>
            <w:color w:val="FF0000"/>
            <w:rPrChange w:id="404" w:author="User" w:date="2019-01-18T19:55:00Z">
              <w:rPr>
                <w:rFonts w:ascii="標楷體" w:eastAsia="標楷體" w:hAnsi="標楷體" w:hint="eastAsia"/>
              </w:rPr>
            </w:rPrChange>
          </w:rPr>
          <w:t>牠</w:t>
        </w:r>
        <w:r w:rsidRPr="00393D56" w:rsidDel="00117227">
          <w:rPr>
            <w:rFonts w:ascii="標楷體" w:eastAsia="標楷體" w:hAnsi="標楷體"/>
            <w:color w:val="FF0000"/>
            <w:rPrChange w:id="405" w:author="User" w:date="2019-01-18T19:55:00Z">
              <w:rPr>
                <w:rFonts w:ascii="標楷體" w:eastAsia="標楷體" w:hAnsi="標楷體"/>
              </w:rPr>
            </w:rPrChange>
          </w:rPr>
          <w:t>是</w:t>
        </w:r>
        <w:r w:rsidRPr="00393D56" w:rsidDel="00117227">
          <w:rPr>
            <w:rFonts w:ascii="標楷體" w:eastAsia="標楷體" w:hAnsi="標楷體" w:hint="eastAsia"/>
            <w:color w:val="FF0000"/>
            <w:rPrChange w:id="406" w:author="User" w:date="2019-01-18T19:55:00Z">
              <w:rPr>
                <w:rFonts w:ascii="標楷體" w:eastAsia="標楷體" w:hAnsi="標楷體" w:hint="eastAsia"/>
              </w:rPr>
            </w:rPrChange>
          </w:rPr>
          <w:t>家族中守護氏族的精靈，為幫助家族</w:t>
        </w:r>
        <w:r w:rsidRPr="00393D56" w:rsidDel="00117227">
          <w:rPr>
            <w:rFonts w:ascii="標楷體" w:eastAsia="標楷體" w:hAnsi="標楷體"/>
            <w:color w:val="FF0000"/>
            <w:rPrChange w:id="407" w:author="User" w:date="2019-01-18T19:55:00Z">
              <w:rPr>
                <w:rFonts w:ascii="標楷體" w:eastAsia="標楷體" w:hAnsi="標楷體"/>
              </w:rPr>
            </w:rPrChange>
          </w:rPr>
          <w:t>找到藝術品靈而存在。</w:t>
        </w:r>
      </w:moveFrom>
    </w:p>
    <w:p w:rsidR="00233EFE" w:rsidRPr="00393D56" w:rsidDel="00117227" w:rsidRDefault="00233EFE">
      <w:pPr>
        <w:widowControl/>
        <w:spacing w:line="400" w:lineRule="exact"/>
        <w:rPr>
          <w:moveFrom w:id="408" w:author="User" w:date="2019-01-18T13:19:00Z"/>
          <w:rFonts w:ascii="標楷體" w:eastAsia="標楷體" w:hAnsi="標楷體"/>
          <w:color w:val="FF0000"/>
          <w:rPrChange w:id="409" w:author="User" w:date="2019-01-18T19:55:00Z">
            <w:rPr>
              <w:moveFrom w:id="410" w:author="User" w:date="2019-01-18T13:19:00Z"/>
              <w:rFonts w:ascii="標楷體" w:eastAsia="標楷體" w:hAnsi="標楷體"/>
            </w:rPr>
          </w:rPrChange>
        </w:rPr>
      </w:pPr>
      <w:moveFrom w:id="411" w:author="User" w:date="2019-01-18T13:19:00Z">
        <w:r w:rsidRPr="00393D56" w:rsidDel="00117227">
          <w:rPr>
            <w:rFonts w:ascii="標楷體" w:eastAsia="標楷體" w:hAnsi="標楷體" w:hint="eastAsia"/>
            <w:color w:val="FF0000"/>
            <w:rPrChange w:id="412" w:author="User" w:date="2019-01-18T19:55:00Z">
              <w:rPr>
                <w:rFonts w:ascii="標楷體" w:eastAsia="標楷體" w:hAnsi="標楷體" w:hint="eastAsia"/>
              </w:rPr>
            </w:rPrChange>
          </w:rPr>
          <w:t>此時</w:t>
        </w:r>
        <w:r w:rsidRPr="00393D56" w:rsidDel="00117227">
          <w:rPr>
            <w:rFonts w:ascii="標楷體" w:eastAsia="標楷體" w:hAnsi="標楷體"/>
            <w:color w:val="FF0000"/>
            <w:rPrChange w:id="413" w:author="User" w:date="2019-01-18T19:55:00Z">
              <w:rPr>
                <w:rFonts w:ascii="標楷體" w:eastAsia="標楷體" w:hAnsi="標楷體"/>
              </w:rPr>
            </w:rPrChange>
          </w:rPr>
          <w:t>亞瑟感應到</w:t>
        </w:r>
        <w:r w:rsidRPr="00393D56" w:rsidDel="00117227">
          <w:rPr>
            <w:rFonts w:ascii="標楷體" w:eastAsia="標楷體" w:hAnsi="標楷體" w:hint="eastAsia"/>
            <w:color w:val="FF0000"/>
            <w:rPrChange w:id="414" w:author="User" w:date="2019-01-18T19:55:00Z">
              <w:rPr>
                <w:rFonts w:ascii="標楷體" w:eastAsia="標楷體" w:hAnsi="標楷體" w:hint="eastAsia"/>
              </w:rPr>
            </w:rPrChange>
          </w:rPr>
          <w:t>藝術品的氣息</w:t>
        </w:r>
        <w:r w:rsidRPr="00393D56" w:rsidDel="00117227">
          <w:rPr>
            <w:rFonts w:ascii="標楷體" w:eastAsia="標楷體" w:hAnsi="標楷體"/>
            <w:color w:val="FF0000"/>
            <w:rPrChange w:id="415" w:author="User" w:date="2019-01-18T19:55:00Z">
              <w:rPr>
                <w:rFonts w:ascii="標楷體" w:eastAsia="標楷體" w:hAnsi="標楷體"/>
              </w:rPr>
            </w:rPrChange>
          </w:rPr>
          <w:t>，</w:t>
        </w:r>
        <w:r w:rsidRPr="00393D56" w:rsidDel="00117227">
          <w:rPr>
            <w:rFonts w:ascii="標楷體" w:eastAsia="標楷體" w:hAnsi="標楷體" w:hint="eastAsia"/>
            <w:color w:val="FF0000"/>
            <w:rPrChange w:id="416" w:author="User" w:date="2019-01-18T19:55:00Z">
              <w:rPr>
                <w:rFonts w:ascii="標楷體" w:eastAsia="標楷體" w:hAnsi="標楷體" w:hint="eastAsia"/>
              </w:rPr>
            </w:rPrChange>
          </w:rPr>
          <w:t>因此奇米</w:t>
        </w:r>
        <w:r w:rsidRPr="00393D56" w:rsidDel="00117227">
          <w:rPr>
            <w:rFonts w:ascii="標楷體" w:eastAsia="標楷體" w:hAnsi="標楷體"/>
            <w:color w:val="FF0000"/>
            <w:rPrChange w:id="417" w:author="User" w:date="2019-01-18T19:55:00Z">
              <w:rPr>
                <w:rFonts w:ascii="標楷體" w:eastAsia="標楷體" w:hAnsi="標楷體"/>
              </w:rPr>
            </w:rPrChange>
          </w:rPr>
          <w:t>跟著亞瑟奔出研究院</w:t>
        </w:r>
        <w:r w:rsidRPr="00393D56" w:rsidDel="00117227">
          <w:rPr>
            <w:rFonts w:ascii="標楷體" w:eastAsia="標楷體" w:hAnsi="標楷體" w:hint="eastAsia"/>
            <w:color w:val="FF0000"/>
            <w:rPrChange w:id="418" w:author="User" w:date="2019-01-18T19:55:00Z">
              <w:rPr>
                <w:rFonts w:ascii="標楷體" w:eastAsia="標楷體" w:hAnsi="標楷體" w:hint="eastAsia"/>
              </w:rPr>
            </w:rPrChange>
          </w:rPr>
          <w:t>。</w:t>
        </w:r>
      </w:moveFrom>
    </w:p>
    <w:moveFromRangeEnd w:id="378"/>
    <w:p w:rsidR="001B65D8" w:rsidRPr="00393D56" w:rsidDel="00117227" w:rsidRDefault="001B65D8">
      <w:pPr>
        <w:spacing w:line="360" w:lineRule="exact"/>
        <w:rPr>
          <w:del w:id="419" w:author="User" w:date="2019-01-18T13:19:00Z"/>
          <w:rFonts w:ascii="標楷體" w:eastAsia="標楷體" w:hAnsi="標楷體"/>
          <w:color w:val="FF0000"/>
          <w:szCs w:val="24"/>
          <w:rPrChange w:id="420" w:author="User" w:date="2019-01-18T19:55:00Z">
            <w:rPr>
              <w:del w:id="421" w:author="User" w:date="2019-01-18T13:19:00Z"/>
              <w:rFonts w:ascii="標楷體" w:eastAsia="標楷體" w:hAnsi="標楷體"/>
              <w:szCs w:val="24"/>
            </w:rPr>
          </w:rPrChange>
        </w:rPr>
      </w:pPr>
    </w:p>
    <w:p w:rsidR="001B65D8" w:rsidRPr="00393D56" w:rsidDel="00117227" w:rsidRDefault="001B65D8">
      <w:pPr>
        <w:spacing w:line="360" w:lineRule="exact"/>
        <w:rPr>
          <w:del w:id="422" w:author="User" w:date="2019-01-18T13:19:00Z"/>
          <w:rFonts w:ascii="標楷體" w:eastAsia="標楷體" w:hAnsi="標楷體"/>
          <w:color w:val="FF0000"/>
          <w:szCs w:val="24"/>
          <w:rPrChange w:id="423" w:author="User" w:date="2019-01-18T19:55:00Z">
            <w:rPr>
              <w:del w:id="424" w:author="User" w:date="2019-01-18T13:19:00Z"/>
              <w:rFonts w:ascii="標楷體" w:eastAsia="標楷體" w:hAnsi="標楷體"/>
              <w:szCs w:val="24"/>
            </w:rPr>
          </w:rPrChange>
        </w:rPr>
      </w:pPr>
    </w:p>
    <w:p w:rsidR="00393D56" w:rsidRPr="00393D56" w:rsidRDefault="001B65D8">
      <w:pPr>
        <w:pStyle w:val="a3"/>
        <w:numPr>
          <w:ilvl w:val="0"/>
          <w:numId w:val="4"/>
        </w:numPr>
        <w:spacing w:line="360" w:lineRule="exact"/>
        <w:ind w:leftChars="0"/>
        <w:rPr>
          <w:rFonts w:ascii="標楷體" w:eastAsia="標楷體" w:hAnsi="標楷體"/>
          <w:color w:val="FF0000"/>
          <w:szCs w:val="24"/>
          <w:rPrChange w:id="425" w:author="User" w:date="2019-01-18T19:55:00Z">
            <w:rPr>
              <w:rFonts w:ascii="標楷體" w:eastAsia="標楷體" w:hAnsi="標楷體"/>
              <w:b/>
              <w:szCs w:val="24"/>
            </w:rPr>
          </w:rPrChange>
        </w:rPr>
        <w:pPrChange w:id="426" w:author="User" w:date="2019-01-18T19:54:00Z">
          <w:pPr>
            <w:spacing w:line="360" w:lineRule="exact"/>
          </w:pPr>
        </w:pPrChange>
      </w:pPr>
      <w:del w:id="427" w:author="User" w:date="2019-01-18T19:54:00Z">
        <w:r w:rsidRPr="00393D56" w:rsidDel="00393D56">
          <w:rPr>
            <w:rFonts w:ascii="標楷體" w:eastAsia="標楷體" w:hAnsi="標楷體" w:hint="eastAsia"/>
            <w:color w:val="FF0000"/>
            <w:szCs w:val="24"/>
            <w:rPrChange w:id="428" w:author="User" w:date="2019-01-18T19:55:00Z">
              <w:rPr>
                <w:rFonts w:ascii="標楷體" w:eastAsia="標楷體" w:hAnsi="標楷體" w:hint="eastAsia"/>
                <w:b/>
                <w:szCs w:val="24"/>
              </w:rPr>
            </w:rPrChange>
          </w:rPr>
          <w:delText>第一章</w:delText>
        </w:r>
        <w:r w:rsidRPr="00393D56" w:rsidDel="00393D56">
          <w:rPr>
            <w:rFonts w:ascii="標楷體" w:eastAsia="標楷體" w:hAnsi="標楷體"/>
            <w:color w:val="FF0000"/>
            <w:szCs w:val="24"/>
            <w:rPrChange w:id="429" w:author="User" w:date="2019-01-18T19:55:00Z">
              <w:rPr>
                <w:rFonts w:ascii="標楷體" w:eastAsia="標楷體" w:hAnsi="標楷體"/>
                <w:b/>
                <w:szCs w:val="24"/>
              </w:rPr>
            </w:rPrChange>
          </w:rPr>
          <w:delText xml:space="preserve"> </w:delText>
        </w:r>
      </w:del>
      <w:r w:rsidRPr="00393D56">
        <w:rPr>
          <w:rFonts w:ascii="標楷體" w:eastAsia="標楷體" w:hAnsi="標楷體" w:hint="eastAsia"/>
          <w:color w:val="FF0000"/>
          <w:szCs w:val="24"/>
          <w:rPrChange w:id="430" w:author="User" w:date="2019-01-18T19:55:00Z">
            <w:rPr>
              <w:rFonts w:ascii="標楷體" w:eastAsia="標楷體" w:hAnsi="標楷體" w:hint="eastAsia"/>
              <w:b/>
              <w:szCs w:val="24"/>
            </w:rPr>
          </w:rPrChange>
        </w:rPr>
        <w:t>第六節</w:t>
      </w:r>
      <w:ins w:id="431" w:author="User" w:date="2019-01-18T19:54:00Z">
        <w:r w:rsidR="00393D56" w:rsidRPr="00393D56">
          <w:rPr>
            <w:rFonts w:ascii="標楷體" w:eastAsia="標楷體" w:hAnsi="標楷體"/>
            <w:color w:val="FF0000"/>
            <w:szCs w:val="24"/>
            <w:rPrChange w:id="432" w:author="User" w:date="2019-01-18T19:55:00Z">
              <w:rPr>
                <w:rFonts w:ascii="標楷體" w:eastAsia="標楷體" w:hAnsi="標楷體"/>
                <w:b/>
                <w:color w:val="FF0000"/>
                <w:szCs w:val="24"/>
              </w:rPr>
            </w:rPrChange>
          </w:rPr>
          <w:t>--已編paper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865"/>
        <w:gridCol w:w="1049"/>
        <w:gridCol w:w="1185"/>
        <w:gridCol w:w="1117"/>
        <w:gridCol w:w="3085"/>
      </w:tblGrid>
      <w:tr w:rsidR="00FD6B9B" w:rsidRPr="00281B41" w:rsidTr="00AC63E5"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8E162C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11722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433" w:author="User" w:date="2019-01-18T13:19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傍晚</w:t>
              </w:r>
            </w:ins>
            <w:del w:id="434" w:author="User" w:date="2019-01-18T13:19:00Z">
              <w:r w:rsidR="001B65D8" w:rsidRPr="00281B41" w:rsidDel="00117227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日</w:delText>
              </w:r>
            </w:del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FD6B9B" w:rsidRPr="00281B41" w:rsidTr="00AC63E5"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04FA0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435" w:author="User" w:date="2019-01-18T19:42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換裝關卡</w:t>
              </w:r>
            </w:ins>
          </w:p>
        </w:tc>
      </w:tr>
    </w:tbl>
    <w:p w:rsidR="00D711D1" w:rsidRPr="00281B41" w:rsidRDefault="00D711D1" w:rsidP="00D711D1">
      <w:pPr>
        <w:spacing w:line="360" w:lineRule="exact"/>
        <w:rPr>
          <w:ins w:id="436" w:author="User" w:date="2019-01-18T19:57:00Z"/>
          <w:rFonts w:ascii="標楷體" w:eastAsia="標楷體" w:hAnsi="標楷體"/>
          <w:szCs w:val="24"/>
        </w:rPr>
      </w:pPr>
      <w:ins w:id="437" w:author="User" w:date="2019-01-18T19:57:00Z">
        <w:r w:rsidRPr="00281B41">
          <w:rPr>
            <w:rFonts w:ascii="標楷體" w:eastAsia="標楷體" w:hAnsi="標楷體" w:hint="eastAsia"/>
            <w:szCs w:val="24"/>
          </w:rPr>
          <w:t>換裝：</w:t>
        </w:r>
      </w:ins>
      <w:ins w:id="438" w:author="User" w:date="2019-01-18T20:35:00Z">
        <w:r w:rsidR="00FC272C">
          <w:rPr>
            <w:rFonts w:ascii="標楷體" w:eastAsia="標楷體" w:hAnsi="標楷體" w:hint="eastAsia"/>
            <w:szCs w:val="24"/>
          </w:rPr>
          <w:t>懷絲氏族</w:t>
        </w:r>
      </w:ins>
      <w:ins w:id="439" w:author="User" w:date="2019-01-18T20:36:00Z">
        <w:r w:rsidR="00FC272C">
          <w:rPr>
            <w:rFonts w:ascii="標楷體" w:eastAsia="標楷體" w:hAnsi="標楷體"/>
            <w:szCs w:val="24"/>
          </w:rPr>
          <w:t>服裝</w:t>
        </w:r>
      </w:ins>
    </w:p>
    <w:p w:rsidR="00D711D1" w:rsidRPr="000C5FB1" w:rsidRDefault="00D711D1" w:rsidP="00D711D1">
      <w:pPr>
        <w:spacing w:line="360" w:lineRule="exact"/>
        <w:rPr>
          <w:ins w:id="440" w:author="User" w:date="2019-01-18T19:57:00Z"/>
          <w:rFonts w:ascii="標楷體" w:eastAsia="標楷體" w:hAnsi="標楷體"/>
          <w:szCs w:val="24"/>
        </w:rPr>
      </w:pPr>
      <w:ins w:id="441" w:author="User" w:date="2019-01-18T19:57:00Z">
        <w:r>
          <w:rPr>
            <w:rFonts w:ascii="標楷體" w:eastAsia="標楷體" w:hAnsi="標楷體" w:hint="eastAsia"/>
            <w:szCs w:val="24"/>
          </w:rPr>
          <w:t>標籤：</w:t>
        </w:r>
      </w:ins>
    </w:p>
    <w:p w:rsidR="00117227" w:rsidRPr="00281B41" w:rsidDel="00F04FA0" w:rsidRDefault="00117227" w:rsidP="00117227">
      <w:pPr>
        <w:spacing w:line="360" w:lineRule="exact"/>
        <w:rPr>
          <w:del w:id="442" w:author="User" w:date="2019-01-18T19:41:00Z"/>
          <w:moveTo w:id="443" w:author="User" w:date="2019-01-18T13:19:00Z"/>
          <w:rFonts w:ascii="標楷體" w:eastAsia="標楷體" w:hAnsi="標楷體"/>
          <w:szCs w:val="24"/>
        </w:rPr>
      </w:pPr>
      <w:moveToRangeStart w:id="444" w:author="User" w:date="2019-01-18T13:19:00Z" w:name="move535580882"/>
      <w:moveTo w:id="445" w:author="User" w:date="2019-01-18T13:19:00Z">
        <w:del w:id="446" w:author="User" w:date="2019-01-18T19:41:00Z">
          <w:r w:rsidRPr="00281B41" w:rsidDel="00F04FA0">
            <w:rPr>
              <w:rFonts w:ascii="標楷體" w:eastAsia="標楷體" w:hAnsi="標楷體" w:hint="eastAsia"/>
              <w:szCs w:val="24"/>
            </w:rPr>
            <w:delText>奇米</w:delText>
          </w:r>
        </w:del>
        <w:del w:id="447" w:author="User" w:date="2019-01-18T14:16:00Z">
          <w:r w:rsidRPr="00281B41" w:rsidDel="002C5716">
            <w:rPr>
              <w:rFonts w:ascii="標楷體" w:eastAsia="標楷體" w:hAnsi="標楷體" w:hint="eastAsia"/>
              <w:szCs w:val="24"/>
            </w:rPr>
            <w:delText>到</w:delText>
          </w:r>
          <w:r w:rsidRPr="00281B41" w:rsidDel="002C5716">
            <w:rPr>
              <w:rFonts w:ascii="標楷體" w:eastAsia="標楷體" w:hAnsi="標楷體"/>
              <w:szCs w:val="24"/>
            </w:rPr>
            <w:delText>霍伯特研究室中翻找資料，想查閱是否</w:delText>
          </w:r>
          <w:r w:rsidRPr="00281B41" w:rsidDel="002C5716">
            <w:rPr>
              <w:rFonts w:ascii="標楷體" w:eastAsia="標楷體" w:hAnsi="標楷體" w:hint="eastAsia"/>
              <w:szCs w:val="24"/>
            </w:rPr>
            <w:delText>有關於黑衣人</w:delText>
          </w:r>
          <w:r w:rsidRPr="00281B41" w:rsidDel="002C5716">
            <w:rPr>
              <w:rFonts w:ascii="標楷體" w:eastAsia="標楷體" w:hAnsi="標楷體"/>
              <w:szCs w:val="24"/>
            </w:rPr>
            <w:delText>的</w:delText>
          </w:r>
          <w:r w:rsidRPr="00281B41" w:rsidDel="002C5716">
            <w:rPr>
              <w:rFonts w:ascii="標楷體" w:eastAsia="標楷體" w:hAnsi="標楷體" w:hint="eastAsia"/>
              <w:szCs w:val="24"/>
            </w:rPr>
            <w:delText>線索，卻一無所獲，</w:delText>
          </w:r>
        </w:del>
        <w:del w:id="448" w:author="User" w:date="2019-01-18T19:41:00Z">
          <w:r w:rsidRPr="00281B41" w:rsidDel="00F04FA0">
            <w:rPr>
              <w:rFonts w:ascii="標楷體" w:eastAsia="標楷體" w:hAnsi="標楷體" w:hint="eastAsia"/>
              <w:szCs w:val="24"/>
            </w:rPr>
            <w:delText>放在</w:delText>
          </w:r>
          <w:r w:rsidRPr="00281B41" w:rsidDel="00F04FA0">
            <w:rPr>
              <w:rFonts w:ascii="標楷體" w:eastAsia="標楷體" w:hAnsi="標楷體"/>
              <w:szCs w:val="24"/>
            </w:rPr>
            <w:delText>書櫃上方的箱子突然掉了下</w:delText>
          </w:r>
          <w:r w:rsidRPr="00281B41" w:rsidDel="00F04FA0">
            <w:rPr>
              <w:rFonts w:ascii="標楷體" w:eastAsia="標楷體" w:hAnsi="標楷體" w:hint="eastAsia"/>
              <w:szCs w:val="24"/>
            </w:rPr>
            <w:delText>來</w:delText>
          </w:r>
          <w:r w:rsidRPr="00281B41" w:rsidDel="00F04FA0">
            <w:rPr>
              <w:rFonts w:ascii="標楷體" w:eastAsia="標楷體" w:hAnsi="標楷體"/>
              <w:szCs w:val="24"/>
            </w:rPr>
            <w:delText>，</w:delText>
          </w:r>
          <w:r w:rsidRPr="00281B41" w:rsidDel="00F04FA0">
            <w:rPr>
              <w:rFonts w:ascii="標楷體" w:eastAsia="標楷體" w:hAnsi="標楷體" w:hint="eastAsia"/>
              <w:szCs w:val="24"/>
            </w:rPr>
            <w:delText>滾出來的是一隻鳥類生物</w:delText>
          </w:r>
          <w:r w:rsidRPr="00281B41" w:rsidDel="00F04FA0">
            <w:rPr>
              <w:rFonts w:ascii="標楷體" w:eastAsia="標楷體" w:hAnsi="標楷體"/>
              <w:szCs w:val="24"/>
            </w:rPr>
            <w:delText>，僅約</w:delText>
          </w:r>
          <w:r w:rsidDel="00F04FA0">
            <w:rPr>
              <w:rFonts w:ascii="標楷體" w:eastAsia="標楷體" w:hAnsi="標楷體" w:hint="eastAsia"/>
              <w:szCs w:val="24"/>
            </w:rPr>
            <w:delText>兩個</w:delText>
          </w:r>
          <w:r w:rsidRPr="00281B41" w:rsidDel="00F04FA0">
            <w:rPr>
              <w:rFonts w:ascii="標楷體" w:eastAsia="標楷體" w:hAnsi="標楷體"/>
              <w:szCs w:val="24"/>
            </w:rPr>
            <w:delText>手掌大小，</w:delText>
          </w:r>
          <w:r w:rsidDel="00F04FA0">
            <w:rPr>
              <w:rFonts w:ascii="標楷體" w:eastAsia="標楷體" w:hAnsi="標楷體" w:hint="eastAsia"/>
              <w:szCs w:val="24"/>
            </w:rPr>
            <w:delText>但整隻被卡在一個盒子裡</w:delText>
          </w:r>
          <w:r w:rsidDel="00F04FA0">
            <w:rPr>
              <w:rFonts w:ascii="標楷體" w:eastAsia="標楷體" w:hAnsi="標楷體"/>
              <w:szCs w:val="24"/>
            </w:rPr>
            <w:delText>，一直在掙扎著</w:delText>
          </w:r>
          <w:r w:rsidDel="00F04FA0">
            <w:rPr>
              <w:rFonts w:ascii="標楷體" w:eastAsia="標楷體" w:hAnsi="標楷體" w:hint="eastAsia"/>
              <w:szCs w:val="24"/>
            </w:rPr>
            <w:delText>，模樣有點</w:delText>
          </w:r>
          <w:r w:rsidDel="00F04FA0">
            <w:rPr>
              <w:rFonts w:ascii="標楷體" w:eastAsia="標楷體" w:hAnsi="標楷體"/>
              <w:szCs w:val="24"/>
            </w:rPr>
            <w:delText>滑稽好笑。</w:delText>
          </w:r>
        </w:del>
      </w:moveTo>
    </w:p>
    <w:p w:rsidR="00117227" w:rsidDel="00F04FA0" w:rsidRDefault="00117227" w:rsidP="00117227">
      <w:pPr>
        <w:widowControl/>
        <w:spacing w:line="400" w:lineRule="exact"/>
        <w:rPr>
          <w:del w:id="449" w:author="User" w:date="2019-01-18T19:41:00Z"/>
          <w:moveTo w:id="450" w:author="User" w:date="2019-01-18T13:19:00Z"/>
          <w:rFonts w:ascii="標楷體" w:eastAsia="標楷體" w:hAnsi="標楷體"/>
        </w:rPr>
      </w:pPr>
      <w:moveTo w:id="451" w:author="User" w:date="2019-01-18T13:19:00Z">
        <w:del w:id="452" w:author="User" w:date="2019-01-18T19:41:00Z">
          <w:r w:rsidDel="00F04FA0">
            <w:rPr>
              <w:rFonts w:ascii="標楷體" w:eastAsia="標楷體" w:hAnsi="標楷體" w:hint="eastAsia"/>
            </w:rPr>
            <w:delText>這名自稱亞瑟的貓頭鷹居然還把自己</w:delText>
          </w:r>
          <w:r w:rsidDel="00F04FA0">
            <w:rPr>
              <w:rFonts w:ascii="標楷體" w:eastAsia="標楷體" w:hAnsi="標楷體"/>
            </w:rPr>
            <w:delText>認成了</w:delText>
          </w:r>
          <w:r w:rsidDel="00F04FA0">
            <w:rPr>
              <w:rFonts w:ascii="標楷體" w:eastAsia="標楷體" w:hAnsi="標楷體" w:hint="eastAsia"/>
            </w:rPr>
            <w:delText>媽媽，</w:delText>
          </w:r>
          <w:r w:rsidDel="00F04FA0">
            <w:rPr>
              <w:rFonts w:ascii="標楷體" w:eastAsia="標楷體" w:hAnsi="標楷體"/>
            </w:rPr>
            <w:delText>原來</w:delText>
          </w:r>
          <w:r w:rsidDel="00F04FA0">
            <w:rPr>
              <w:rFonts w:ascii="標楷體" w:eastAsia="標楷體" w:hAnsi="標楷體" w:hint="eastAsia"/>
            </w:rPr>
            <w:delText>牠</w:delText>
          </w:r>
          <w:r w:rsidDel="00F04FA0">
            <w:rPr>
              <w:rFonts w:ascii="標楷體" w:eastAsia="標楷體" w:hAnsi="標楷體"/>
            </w:rPr>
            <w:delText>是</w:delText>
          </w:r>
          <w:r w:rsidDel="00F04FA0">
            <w:rPr>
              <w:rFonts w:ascii="標楷體" w:eastAsia="標楷體" w:hAnsi="標楷體" w:hint="eastAsia"/>
            </w:rPr>
            <w:delText>家族中守護氏族的精靈，為幫助家族</w:delText>
          </w:r>
          <w:r w:rsidDel="00F04FA0">
            <w:rPr>
              <w:rFonts w:ascii="標楷體" w:eastAsia="標楷體" w:hAnsi="標楷體"/>
            </w:rPr>
            <w:delText>找到藝術品靈而存在。</w:delText>
          </w:r>
        </w:del>
      </w:moveTo>
    </w:p>
    <w:p w:rsidR="00117227" w:rsidDel="00F04FA0" w:rsidRDefault="00117227" w:rsidP="00117227">
      <w:pPr>
        <w:widowControl/>
        <w:spacing w:line="400" w:lineRule="exact"/>
        <w:rPr>
          <w:del w:id="453" w:author="User" w:date="2019-01-18T19:41:00Z"/>
          <w:moveTo w:id="454" w:author="User" w:date="2019-01-18T13:19:00Z"/>
          <w:rFonts w:ascii="標楷體" w:eastAsia="標楷體" w:hAnsi="標楷體"/>
        </w:rPr>
      </w:pPr>
      <w:moveTo w:id="455" w:author="User" w:date="2019-01-18T13:19:00Z">
        <w:del w:id="456" w:author="User" w:date="2019-01-18T14:20:00Z">
          <w:r w:rsidDel="00EA5CF2">
            <w:rPr>
              <w:rFonts w:ascii="標楷體" w:eastAsia="標楷體" w:hAnsi="標楷體" w:hint="eastAsia"/>
            </w:rPr>
            <w:delText>此時</w:delText>
          </w:r>
          <w:r w:rsidDel="00EA5CF2">
            <w:rPr>
              <w:rFonts w:ascii="標楷體" w:eastAsia="標楷體" w:hAnsi="標楷體"/>
            </w:rPr>
            <w:delText>亞瑟感應到</w:delText>
          </w:r>
          <w:r w:rsidDel="00EA5CF2">
            <w:rPr>
              <w:rFonts w:ascii="標楷體" w:eastAsia="標楷體" w:hAnsi="標楷體" w:hint="eastAsia"/>
            </w:rPr>
            <w:delText>藝術品的氣息</w:delText>
          </w:r>
          <w:r w:rsidDel="00EA5CF2">
            <w:rPr>
              <w:rFonts w:ascii="標楷體" w:eastAsia="標楷體" w:hAnsi="標楷體"/>
            </w:rPr>
            <w:delText>，</w:delText>
          </w:r>
          <w:r w:rsidDel="00EA5CF2">
            <w:rPr>
              <w:rFonts w:ascii="標楷體" w:eastAsia="標楷體" w:hAnsi="標楷體" w:hint="eastAsia"/>
            </w:rPr>
            <w:delText>因此奇米</w:delText>
          </w:r>
          <w:r w:rsidDel="00EA5CF2">
            <w:rPr>
              <w:rFonts w:ascii="標楷體" w:eastAsia="標楷體" w:hAnsi="標楷體"/>
            </w:rPr>
            <w:delText>跟著亞瑟奔出研究院</w:delText>
          </w:r>
          <w:r w:rsidDel="00EA5CF2">
            <w:rPr>
              <w:rFonts w:ascii="標楷體" w:eastAsia="標楷體" w:hAnsi="標楷體" w:hint="eastAsia"/>
            </w:rPr>
            <w:delText>。</w:delText>
          </w:r>
        </w:del>
      </w:moveTo>
    </w:p>
    <w:moveToRangeEnd w:id="444"/>
    <w:p w:rsidR="00AC63E5" w:rsidRPr="00281B41" w:rsidDel="00117227" w:rsidRDefault="00AC63E5" w:rsidP="00A90984">
      <w:pPr>
        <w:spacing w:line="360" w:lineRule="exact"/>
        <w:rPr>
          <w:del w:id="457" w:author="User" w:date="2019-01-18T13:18:00Z"/>
          <w:rFonts w:ascii="標楷體" w:eastAsia="標楷體" w:hAnsi="標楷體"/>
          <w:szCs w:val="24"/>
        </w:rPr>
      </w:pPr>
      <w:del w:id="458" w:author="User" w:date="2019-01-18T13:18:00Z">
        <w:r w:rsidRPr="00281B41" w:rsidDel="00117227">
          <w:rPr>
            <w:rFonts w:ascii="標楷體" w:eastAsia="標楷體" w:hAnsi="標楷體" w:hint="eastAsia"/>
            <w:szCs w:val="24"/>
          </w:rPr>
          <w:delText>換裝：外出服</w:delText>
        </w:r>
      </w:del>
    </w:p>
    <w:p w:rsidR="00786F62" w:rsidRPr="00281B41" w:rsidDel="00117227" w:rsidRDefault="00786F62" w:rsidP="00A90984">
      <w:pPr>
        <w:spacing w:line="360" w:lineRule="exact"/>
        <w:rPr>
          <w:del w:id="459" w:author="User" w:date="2019-01-18T13:18:00Z"/>
          <w:rFonts w:ascii="標楷體" w:eastAsia="標楷體" w:hAnsi="標楷體"/>
          <w:szCs w:val="24"/>
        </w:rPr>
      </w:pPr>
      <w:del w:id="460" w:author="User" w:date="2019-01-18T13:18:00Z">
        <w:r w:rsidRPr="00281B41" w:rsidDel="00117227">
          <w:rPr>
            <w:rFonts w:ascii="標楷體" w:eastAsia="標楷體" w:hAnsi="標楷體" w:hint="eastAsia"/>
            <w:szCs w:val="24"/>
          </w:rPr>
          <w:delText>標籤：利於行動的簡便外裝，</w:delText>
        </w:r>
        <w:r w:rsidRPr="00281B41" w:rsidDel="00117227">
          <w:rPr>
            <w:rFonts w:ascii="標楷體" w:eastAsia="標楷體" w:hAnsi="標楷體"/>
            <w:szCs w:val="24"/>
          </w:rPr>
          <w:delText>也就是</w:delText>
        </w:r>
        <w:r w:rsidRPr="00281B41" w:rsidDel="00117227">
          <w:rPr>
            <w:rFonts w:ascii="標楷體" w:eastAsia="標楷體" w:hAnsi="標楷體" w:hint="eastAsia"/>
            <w:szCs w:val="24"/>
          </w:rPr>
          <w:delText>設定稿中</w:delText>
        </w:r>
        <w:r w:rsidRPr="00281B41" w:rsidDel="00117227">
          <w:rPr>
            <w:rFonts w:ascii="標楷體" w:eastAsia="標楷體" w:hAnsi="標楷體"/>
            <w:szCs w:val="24"/>
          </w:rPr>
          <w:delText>主角所穿的服裝</w:delText>
        </w:r>
      </w:del>
    </w:p>
    <w:p w:rsidR="00EA5CF2" w:rsidRPr="00EA5CF2" w:rsidRDefault="00EA5CF2" w:rsidP="00A90984">
      <w:pPr>
        <w:spacing w:line="360" w:lineRule="exact"/>
        <w:rPr>
          <w:ins w:id="461" w:author="User" w:date="2019-01-18T14:19:00Z"/>
          <w:rFonts w:ascii="標楷體" w:eastAsia="標楷體" w:hAnsi="標楷體"/>
          <w:color w:val="00B050"/>
        </w:rPr>
      </w:pPr>
    </w:p>
    <w:p w:rsidR="00EA5CF2" w:rsidRPr="00281B41" w:rsidRDefault="00EA5CF2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FD6B9B" w:rsidRPr="00393D56" w:rsidRDefault="00A367B7">
      <w:pPr>
        <w:spacing w:line="360" w:lineRule="exact"/>
        <w:rPr>
          <w:rFonts w:ascii="標楷體" w:eastAsia="標楷體" w:hAnsi="標楷體"/>
          <w:color w:val="FF0000"/>
          <w:szCs w:val="24"/>
          <w:rPrChange w:id="462" w:author="User" w:date="2019-01-18T19:55:00Z">
            <w:rPr>
              <w:rFonts w:ascii="標楷體" w:eastAsia="標楷體" w:hAnsi="標楷體"/>
              <w:b/>
              <w:szCs w:val="24"/>
            </w:rPr>
          </w:rPrChange>
        </w:rPr>
      </w:pPr>
      <w:r w:rsidRPr="00393D56">
        <w:rPr>
          <w:rFonts w:ascii="標楷體" w:eastAsia="標楷體" w:hAnsi="標楷體" w:hint="eastAsia"/>
          <w:color w:val="FF0000"/>
          <w:szCs w:val="24"/>
          <w:rPrChange w:id="463" w:author="User" w:date="2019-01-18T19:55:00Z">
            <w:rPr>
              <w:rFonts w:ascii="標楷體" w:eastAsia="標楷體" w:hAnsi="標楷體" w:hint="eastAsia"/>
              <w:b/>
              <w:szCs w:val="24"/>
            </w:rPr>
          </w:rPrChange>
        </w:rPr>
        <w:t>第一章</w:t>
      </w:r>
      <w:r w:rsidRPr="00393D56">
        <w:rPr>
          <w:rFonts w:ascii="標楷體" w:eastAsia="標楷體" w:hAnsi="標楷體"/>
          <w:color w:val="FF0000"/>
          <w:szCs w:val="24"/>
          <w:rPrChange w:id="464" w:author="User" w:date="2019-01-18T19:55:00Z">
            <w:rPr>
              <w:rFonts w:ascii="標楷體" w:eastAsia="標楷體" w:hAnsi="標楷體"/>
              <w:b/>
              <w:szCs w:val="24"/>
            </w:rPr>
          </w:rPrChange>
        </w:rPr>
        <w:t xml:space="preserve"> </w:t>
      </w:r>
      <w:r w:rsidRPr="00393D56">
        <w:rPr>
          <w:rFonts w:ascii="標楷體" w:eastAsia="標楷體" w:hAnsi="標楷體" w:hint="eastAsia"/>
          <w:color w:val="FF0000"/>
          <w:szCs w:val="24"/>
          <w:rPrChange w:id="465" w:author="User" w:date="2019-01-18T19:55:00Z">
            <w:rPr>
              <w:rFonts w:ascii="標楷體" w:eastAsia="標楷體" w:hAnsi="標楷體" w:hint="eastAsia"/>
              <w:b/>
              <w:szCs w:val="24"/>
            </w:rPr>
          </w:rPrChange>
        </w:rPr>
        <w:t>第七節</w:t>
      </w:r>
      <w:ins w:id="466" w:author="User" w:date="2019-01-18T19:55:00Z">
        <w:r w:rsidR="00393D56" w:rsidRPr="00393D56">
          <w:rPr>
            <w:rFonts w:ascii="標楷體" w:eastAsia="標楷體" w:hAnsi="標楷體"/>
            <w:color w:val="FF0000"/>
            <w:szCs w:val="24"/>
            <w:rPrChange w:id="467" w:author="User" w:date="2019-01-18T19:55:00Z">
              <w:rPr>
                <w:rFonts w:ascii="標楷體" w:eastAsia="標楷體" w:hAnsi="標楷體"/>
                <w:b/>
                <w:color w:val="FF0000"/>
                <w:szCs w:val="24"/>
              </w:rPr>
            </w:rPrChange>
          </w:rPr>
          <w:t>--已編paper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56"/>
        <w:gridCol w:w="1043"/>
        <w:gridCol w:w="1218"/>
        <w:gridCol w:w="1106"/>
        <w:gridCol w:w="3086"/>
      </w:tblGrid>
      <w:tr w:rsidR="00FD6B9B" w:rsidRPr="00281B41" w:rsidTr="003E4259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786F62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11722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468" w:author="User" w:date="2019-01-18T13:19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傍晚</w:t>
              </w:r>
            </w:ins>
            <w:del w:id="469" w:author="User" w:date="2019-01-18T13:19:00Z">
              <w:r w:rsidR="001B65D8" w:rsidRPr="00281B41" w:rsidDel="00117227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日</w:delText>
              </w:r>
            </w:del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1B65D8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北方王國花園廣場</w:t>
            </w:r>
          </w:p>
        </w:tc>
      </w:tr>
      <w:tr w:rsidR="00FD6B9B" w:rsidRPr="00281B41" w:rsidTr="003E4259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859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1B65D8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奇米、亞瑟</w:t>
            </w:r>
            <w:r w:rsidRPr="00281B41">
              <w:rPr>
                <w:rFonts w:ascii="標楷體" w:eastAsia="標楷體" w:hAnsi="標楷體"/>
                <w:color w:val="000000" w:themeColor="text1"/>
                <w:szCs w:val="24"/>
              </w:rPr>
              <w:t>、巴特婁</w:t>
            </w:r>
          </w:p>
        </w:tc>
      </w:tr>
    </w:tbl>
    <w:p w:rsidR="00FD6B9B" w:rsidRPr="00281B41" w:rsidRDefault="00786F62" w:rsidP="00A90984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 w:hint="eastAsia"/>
          <w:szCs w:val="24"/>
        </w:rPr>
        <w:t>奇米順著</w:t>
      </w:r>
      <w:r w:rsidRPr="00281B41">
        <w:rPr>
          <w:rFonts w:ascii="標楷體" w:eastAsia="標楷體" w:hAnsi="標楷體"/>
          <w:szCs w:val="24"/>
        </w:rPr>
        <w:t>鳥類生物飛走的方向追</w:t>
      </w:r>
      <w:r w:rsidRPr="00281B41">
        <w:rPr>
          <w:rFonts w:ascii="標楷體" w:eastAsia="標楷體" w:hAnsi="標楷體" w:hint="eastAsia"/>
          <w:szCs w:val="24"/>
        </w:rPr>
        <w:t>趕</w:t>
      </w:r>
      <w:r w:rsidRPr="00281B41">
        <w:rPr>
          <w:rFonts w:ascii="標楷體" w:eastAsia="標楷體" w:hAnsi="標楷體"/>
          <w:szCs w:val="24"/>
        </w:rPr>
        <w:t>，</w:t>
      </w:r>
      <w:r w:rsidRPr="00281B41">
        <w:rPr>
          <w:rFonts w:ascii="標楷體" w:eastAsia="標楷體" w:hAnsi="標楷體" w:hint="eastAsia"/>
          <w:szCs w:val="24"/>
        </w:rPr>
        <w:t>來到一處</w:t>
      </w:r>
      <w:r w:rsidR="00D47442" w:rsidRPr="00281B41">
        <w:rPr>
          <w:rFonts w:ascii="標楷體" w:eastAsia="標楷體" w:hAnsi="標楷體" w:hint="eastAsia"/>
          <w:szCs w:val="24"/>
        </w:rPr>
        <w:t>種</w:t>
      </w:r>
      <w:r w:rsidRPr="00281B41">
        <w:rPr>
          <w:rFonts w:ascii="標楷體" w:eastAsia="標楷體" w:hAnsi="標楷體"/>
          <w:szCs w:val="24"/>
        </w:rPr>
        <w:t>滿</w:t>
      </w:r>
      <w:r w:rsidR="00D47442" w:rsidRPr="00281B41">
        <w:rPr>
          <w:rFonts w:ascii="標楷體" w:eastAsia="標楷體" w:hAnsi="標楷體" w:hint="eastAsia"/>
          <w:szCs w:val="24"/>
        </w:rPr>
        <w:t>各色</w:t>
      </w:r>
      <w:r w:rsidRPr="00281B41">
        <w:rPr>
          <w:rFonts w:ascii="標楷體" w:eastAsia="標楷體" w:hAnsi="標楷體" w:hint="eastAsia"/>
          <w:szCs w:val="24"/>
        </w:rPr>
        <w:t>玫瑰花</w:t>
      </w:r>
      <w:r w:rsidR="00D47442" w:rsidRPr="00281B41">
        <w:rPr>
          <w:rFonts w:ascii="標楷體" w:eastAsia="標楷體" w:hAnsi="標楷體" w:hint="eastAsia"/>
          <w:szCs w:val="24"/>
        </w:rPr>
        <w:t>的花</w:t>
      </w:r>
      <w:r w:rsidRPr="00281B41">
        <w:rPr>
          <w:rFonts w:ascii="標楷體" w:eastAsia="標楷體" w:hAnsi="標楷體" w:hint="eastAsia"/>
          <w:szCs w:val="24"/>
        </w:rPr>
        <w:t>園廣場</w:t>
      </w:r>
      <w:r w:rsidRPr="00281B41">
        <w:rPr>
          <w:rFonts w:ascii="標楷體" w:eastAsia="標楷體" w:hAnsi="標楷體"/>
          <w:szCs w:val="24"/>
        </w:rPr>
        <w:t>，</w:t>
      </w:r>
      <w:r w:rsidRPr="00281B41">
        <w:rPr>
          <w:rFonts w:ascii="標楷體" w:eastAsia="標楷體" w:hAnsi="標楷體" w:hint="eastAsia"/>
          <w:szCs w:val="24"/>
        </w:rPr>
        <w:t>廣場中央</w:t>
      </w:r>
      <w:r w:rsidRPr="00281B41">
        <w:rPr>
          <w:rFonts w:ascii="標楷體" w:eastAsia="標楷體" w:hAnsi="標楷體"/>
          <w:szCs w:val="24"/>
        </w:rPr>
        <w:t>站著一名騎士</w:t>
      </w:r>
      <w:r w:rsidRPr="00281B41">
        <w:rPr>
          <w:rFonts w:ascii="標楷體" w:eastAsia="標楷體" w:hAnsi="標楷體" w:hint="eastAsia"/>
          <w:szCs w:val="24"/>
        </w:rPr>
        <w:t>一群穿著</w:t>
      </w:r>
      <w:r w:rsidR="00D47442" w:rsidRPr="00281B41">
        <w:rPr>
          <w:rFonts w:ascii="標楷體" w:eastAsia="標楷體" w:hAnsi="標楷體" w:hint="eastAsia"/>
          <w:szCs w:val="24"/>
        </w:rPr>
        <w:t>華麗服飾的</w:t>
      </w:r>
      <w:r w:rsidR="00D47442" w:rsidRPr="00281B41">
        <w:rPr>
          <w:rFonts w:ascii="標楷體" w:eastAsia="標楷體" w:hAnsi="標楷體"/>
          <w:szCs w:val="24"/>
        </w:rPr>
        <w:t>少婦們包圍</w:t>
      </w:r>
      <w:r w:rsidR="00D47442" w:rsidRPr="00281B41">
        <w:rPr>
          <w:rFonts w:ascii="標楷體" w:eastAsia="標楷體" w:hAnsi="標楷體" w:hint="eastAsia"/>
          <w:szCs w:val="24"/>
        </w:rPr>
        <w:t>，</w:t>
      </w:r>
      <w:r w:rsidR="00D47442" w:rsidRPr="00281B41">
        <w:rPr>
          <w:rFonts w:ascii="標楷體" w:eastAsia="標楷體" w:hAnsi="標楷體"/>
          <w:szCs w:val="24"/>
        </w:rPr>
        <w:t>而那隻鳥類生物就在騎士的頭頂上方</w:t>
      </w:r>
      <w:r w:rsidR="00D47442" w:rsidRPr="00281B41">
        <w:rPr>
          <w:rFonts w:ascii="標楷體" w:eastAsia="標楷體" w:hAnsi="標楷體" w:hint="eastAsia"/>
          <w:szCs w:val="24"/>
        </w:rPr>
        <w:t>飛來飛去</w:t>
      </w:r>
      <w:r w:rsidR="00F02877" w:rsidRPr="00281B41">
        <w:rPr>
          <w:rFonts w:ascii="標楷體" w:eastAsia="標楷體" w:hAnsi="標楷體" w:hint="eastAsia"/>
          <w:szCs w:val="24"/>
        </w:rPr>
        <w:t>，甚至</w:t>
      </w:r>
      <w:r w:rsidR="00F02877" w:rsidRPr="00281B41">
        <w:rPr>
          <w:rFonts w:ascii="標楷體" w:eastAsia="標楷體" w:hAnsi="標楷體"/>
          <w:szCs w:val="24"/>
        </w:rPr>
        <w:t>還停在那名騎士的肩上磨蹭，</w:t>
      </w:r>
      <w:r w:rsidR="00F02877" w:rsidRPr="00281B41">
        <w:rPr>
          <w:rFonts w:ascii="標楷體" w:eastAsia="標楷體" w:hAnsi="標楷體" w:hint="eastAsia"/>
          <w:szCs w:val="24"/>
        </w:rPr>
        <w:t>惹得</w:t>
      </w:r>
      <w:r w:rsidR="00F02877" w:rsidRPr="00281B41">
        <w:rPr>
          <w:rFonts w:ascii="標楷體" w:eastAsia="標楷體" w:hAnsi="標楷體"/>
          <w:szCs w:val="24"/>
        </w:rPr>
        <w:t>旁邊的少婦更加春心盪漾</w:t>
      </w:r>
      <w:r w:rsidR="00D47442" w:rsidRPr="00281B41">
        <w:rPr>
          <w:rFonts w:ascii="標楷體" w:eastAsia="標楷體" w:hAnsi="標楷體"/>
          <w:szCs w:val="24"/>
        </w:rPr>
        <w:t>。</w:t>
      </w:r>
    </w:p>
    <w:p w:rsidR="00EA526B" w:rsidRPr="00281B41" w:rsidRDefault="00EA526B" w:rsidP="00A90984">
      <w:pPr>
        <w:spacing w:line="360" w:lineRule="exact"/>
        <w:rPr>
          <w:rFonts w:ascii="標楷體" w:eastAsia="標楷體" w:hAnsi="標楷體"/>
          <w:color w:val="00B050"/>
          <w:szCs w:val="24"/>
        </w:rPr>
      </w:pPr>
      <w:r w:rsidRPr="00281B41">
        <w:rPr>
          <w:rFonts w:ascii="標楷體" w:eastAsia="標楷體" w:hAnsi="標楷體" w:hint="eastAsia"/>
          <w:color w:val="00B050"/>
          <w:szCs w:val="24"/>
        </w:rPr>
        <w:t>「此處需插入角色登場動畫」</w:t>
      </w:r>
    </w:p>
    <w:p w:rsidR="001B65D8" w:rsidRPr="00933A3D" w:rsidDel="0082536F" w:rsidRDefault="00F02877" w:rsidP="00A90984">
      <w:pPr>
        <w:spacing w:line="360" w:lineRule="exact"/>
        <w:rPr>
          <w:del w:id="470" w:author="User" w:date="2019-01-18T20:38:00Z"/>
          <w:rFonts w:ascii="標楷體" w:eastAsia="標楷體" w:hAnsi="標楷體"/>
          <w:szCs w:val="24"/>
        </w:rPr>
      </w:pPr>
      <w:r w:rsidRPr="00933A3D">
        <w:rPr>
          <w:rFonts w:ascii="標楷體" w:eastAsia="標楷體" w:hAnsi="標楷體"/>
          <w:szCs w:val="24"/>
        </w:rPr>
        <w:t>奇米心想，得</w:t>
      </w:r>
      <w:r w:rsidR="00C715A0" w:rsidRPr="00933A3D">
        <w:rPr>
          <w:rFonts w:ascii="標楷體" w:eastAsia="標楷體" w:hAnsi="標楷體" w:hint="eastAsia"/>
          <w:szCs w:val="24"/>
        </w:rPr>
        <w:t>使用化形</w:t>
      </w:r>
      <w:r w:rsidR="00C715A0" w:rsidRPr="00933A3D">
        <w:rPr>
          <w:rFonts w:ascii="標楷體" w:eastAsia="標楷體" w:hAnsi="標楷體"/>
          <w:szCs w:val="24"/>
        </w:rPr>
        <w:t>術</w:t>
      </w:r>
      <w:r w:rsidRPr="00933A3D">
        <w:rPr>
          <w:rFonts w:ascii="標楷體" w:eastAsia="標楷體" w:hAnsi="標楷體"/>
          <w:szCs w:val="24"/>
        </w:rPr>
        <w:t>喬裝成騎士團成員的樣子混入其中</w:t>
      </w:r>
      <w:r w:rsidRPr="00933A3D">
        <w:rPr>
          <w:rFonts w:ascii="標楷體" w:eastAsia="標楷體" w:hAnsi="標楷體" w:hint="eastAsia"/>
          <w:szCs w:val="24"/>
        </w:rPr>
        <w:t>，</w:t>
      </w:r>
      <w:r w:rsidRPr="00933A3D">
        <w:rPr>
          <w:rFonts w:ascii="標楷體" w:eastAsia="標楷體" w:hAnsi="標楷體"/>
          <w:szCs w:val="24"/>
        </w:rPr>
        <w:t>這樣進去才不會被</w:t>
      </w:r>
      <w:r w:rsidR="00E630AE" w:rsidRPr="00933A3D">
        <w:rPr>
          <w:rFonts w:ascii="標楷體" w:eastAsia="標楷體" w:hAnsi="標楷體" w:hint="eastAsia"/>
          <w:szCs w:val="24"/>
        </w:rPr>
        <w:t>瘋狂</w:t>
      </w:r>
      <w:r w:rsidRPr="00933A3D">
        <w:rPr>
          <w:rFonts w:ascii="標楷體" w:eastAsia="標楷體" w:hAnsi="標楷體" w:hint="eastAsia"/>
          <w:szCs w:val="24"/>
        </w:rPr>
        <w:t>的</w:t>
      </w:r>
      <w:r w:rsidR="00930A6F" w:rsidRPr="00933A3D">
        <w:rPr>
          <w:rFonts w:ascii="標楷體" w:eastAsia="標楷體" w:hAnsi="標楷體"/>
          <w:szCs w:val="24"/>
        </w:rPr>
        <w:t>少婦們</w:t>
      </w:r>
      <w:r w:rsidR="00930A6F" w:rsidRPr="00933A3D">
        <w:rPr>
          <w:rFonts w:ascii="標楷體" w:eastAsia="標楷體" w:hAnsi="標楷體" w:hint="eastAsia"/>
          <w:szCs w:val="24"/>
        </w:rPr>
        <w:t>推擠</w:t>
      </w:r>
      <w:r w:rsidRPr="00933A3D">
        <w:rPr>
          <w:rFonts w:ascii="標楷體" w:eastAsia="標楷體" w:hAnsi="標楷體" w:hint="eastAsia"/>
          <w:szCs w:val="24"/>
        </w:rPr>
        <w:t>。</w:t>
      </w:r>
    </w:p>
    <w:p w:rsidR="00EC4D50" w:rsidRDefault="00EC4D50">
      <w:pPr>
        <w:spacing w:line="360" w:lineRule="exact"/>
        <w:rPr>
          <w:ins w:id="471" w:author="User" w:date="2019-01-18T19:27:00Z"/>
          <w:rFonts w:ascii="標楷體" w:eastAsia="標楷體" w:hAnsi="標楷體"/>
          <w:b/>
          <w:szCs w:val="24"/>
        </w:rPr>
        <w:pPrChange w:id="472" w:author="User" w:date="2019-01-18T20:38:00Z">
          <w:pPr>
            <w:widowControl/>
          </w:pPr>
        </w:pPrChange>
      </w:pPr>
    </w:p>
    <w:p w:rsidR="00F02877" w:rsidRPr="00281B41" w:rsidDel="00EC4D50" w:rsidRDefault="00F02877" w:rsidP="00A90984">
      <w:pPr>
        <w:spacing w:line="360" w:lineRule="exact"/>
        <w:rPr>
          <w:del w:id="473" w:author="User" w:date="2019-01-18T19:27:00Z"/>
          <w:rFonts w:ascii="標楷體" w:eastAsia="標楷體" w:hAnsi="標楷體"/>
          <w:b/>
          <w:szCs w:val="24"/>
        </w:rPr>
      </w:pPr>
    </w:p>
    <w:p w:rsidR="00A367B7" w:rsidRPr="00933A3D" w:rsidRDefault="00A367B7" w:rsidP="00933A3D">
      <w:pPr>
        <w:pStyle w:val="ad"/>
        <w:rPr>
          <w:rFonts w:ascii="標楷體" w:eastAsia="標楷體" w:hAnsi="標楷體"/>
        </w:rPr>
      </w:pPr>
      <w:bookmarkStart w:id="474" w:name="_Toc535927729"/>
      <w:r w:rsidRPr="00933A3D">
        <w:rPr>
          <w:rFonts w:ascii="標楷體" w:eastAsia="標楷體" w:hAnsi="標楷體" w:hint="eastAsia"/>
        </w:rPr>
        <w:t>第一章 第八節</w:t>
      </w:r>
      <w:bookmarkEnd w:id="4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865"/>
        <w:gridCol w:w="1049"/>
        <w:gridCol w:w="1185"/>
        <w:gridCol w:w="1117"/>
        <w:gridCol w:w="3085"/>
      </w:tblGrid>
      <w:tr w:rsidR="00FD6B9B" w:rsidRPr="00281B41" w:rsidTr="00F37079"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lastRenderedPageBreak/>
              <w:t>場次</w:t>
            </w: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786F62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FD6B9B" w:rsidRPr="00281B41" w:rsidTr="00F37079"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</w:tbl>
    <w:p w:rsidR="00F37079" w:rsidRPr="00281B41" w:rsidRDefault="00F37079" w:rsidP="00F37079">
      <w:pPr>
        <w:spacing w:line="360" w:lineRule="exact"/>
        <w:rPr>
          <w:ins w:id="475" w:author="User" w:date="2019-01-18T19:31:00Z"/>
          <w:rFonts w:ascii="標楷體" w:eastAsia="標楷體" w:hAnsi="標楷體"/>
          <w:szCs w:val="24"/>
        </w:rPr>
      </w:pPr>
      <w:ins w:id="476" w:author="User" w:date="2019-01-18T19:31:00Z">
        <w:r w:rsidRPr="00281B41">
          <w:rPr>
            <w:rFonts w:ascii="標楷體" w:eastAsia="標楷體" w:hAnsi="標楷體" w:hint="eastAsia"/>
            <w:szCs w:val="24"/>
          </w:rPr>
          <w:t>換裝：侍衛</w:t>
        </w:r>
        <w:r w:rsidRPr="00281B41">
          <w:rPr>
            <w:rFonts w:ascii="標楷體" w:eastAsia="標楷體" w:hAnsi="標楷體"/>
            <w:szCs w:val="24"/>
          </w:rPr>
          <w:t>裝</w:t>
        </w:r>
      </w:ins>
    </w:p>
    <w:p w:rsidR="00EC4D50" w:rsidRPr="00F37079" w:rsidRDefault="00F37079">
      <w:pPr>
        <w:spacing w:line="360" w:lineRule="exact"/>
        <w:rPr>
          <w:ins w:id="477" w:author="User" w:date="2019-01-18T19:27:00Z"/>
          <w:rFonts w:ascii="標楷體" w:eastAsia="標楷體" w:hAnsi="標楷體"/>
        </w:rPr>
        <w:pPrChange w:id="478" w:author="User" w:date="2019-01-18T19:31:00Z">
          <w:pPr>
            <w:pStyle w:val="ad"/>
          </w:pPr>
        </w:pPrChange>
      </w:pPr>
      <w:ins w:id="479" w:author="User" w:date="2019-01-18T19:31:00Z">
        <w:r w:rsidRPr="00281B41">
          <w:rPr>
            <w:rFonts w:ascii="標楷體" w:eastAsia="標楷體" w:hAnsi="標楷體" w:hint="eastAsia"/>
            <w:szCs w:val="24"/>
          </w:rPr>
          <w:t>標籤：帥氣</w:t>
        </w:r>
      </w:ins>
    </w:p>
    <w:p w:rsidR="00EC4D50" w:rsidRPr="00EC4D50" w:rsidRDefault="00EC4D50">
      <w:pPr>
        <w:rPr>
          <w:ins w:id="480" w:author="User" w:date="2019-01-18T19:27:00Z"/>
          <w:rPrChange w:id="481" w:author="User" w:date="2019-01-18T19:27:00Z">
            <w:rPr>
              <w:ins w:id="482" w:author="User" w:date="2019-01-18T19:27:00Z"/>
              <w:rFonts w:ascii="標楷體" w:eastAsia="標楷體" w:hAnsi="標楷體"/>
            </w:rPr>
          </w:rPrChange>
        </w:rPr>
        <w:pPrChange w:id="483" w:author="User" w:date="2019-01-18T19:27:00Z">
          <w:pPr>
            <w:pStyle w:val="ad"/>
          </w:pPr>
        </w:pPrChange>
      </w:pPr>
    </w:p>
    <w:p w:rsidR="00FD6B9B" w:rsidRPr="00281B41" w:rsidDel="00436133" w:rsidRDefault="00F02877" w:rsidP="00A90984">
      <w:pPr>
        <w:spacing w:line="360" w:lineRule="exact"/>
        <w:rPr>
          <w:del w:id="484" w:author="User" w:date="2019-01-18T14:27:00Z"/>
          <w:rFonts w:ascii="標楷體" w:eastAsia="標楷體" w:hAnsi="標楷體"/>
          <w:szCs w:val="24"/>
        </w:rPr>
      </w:pPr>
      <w:del w:id="485" w:author="User" w:date="2019-01-18T14:27:00Z">
        <w:r w:rsidRPr="00281B41" w:rsidDel="00436133">
          <w:rPr>
            <w:rFonts w:ascii="標楷體" w:eastAsia="標楷體" w:hAnsi="標楷體" w:hint="eastAsia"/>
            <w:szCs w:val="24"/>
          </w:rPr>
          <w:delText>換裝：</w:delText>
        </w:r>
        <w:r w:rsidR="00A367B7" w:rsidRPr="00281B41" w:rsidDel="00436133">
          <w:rPr>
            <w:rFonts w:ascii="標楷體" w:eastAsia="標楷體" w:hAnsi="標楷體" w:hint="eastAsia"/>
            <w:szCs w:val="24"/>
          </w:rPr>
          <w:delText>侍衛</w:delText>
        </w:r>
        <w:r w:rsidR="00A367B7" w:rsidRPr="00281B41" w:rsidDel="00436133">
          <w:rPr>
            <w:rFonts w:ascii="標楷體" w:eastAsia="標楷體" w:hAnsi="標楷體"/>
            <w:szCs w:val="24"/>
          </w:rPr>
          <w:delText>裝</w:delText>
        </w:r>
      </w:del>
    </w:p>
    <w:p w:rsidR="00F02877" w:rsidRPr="00281B41" w:rsidDel="00436133" w:rsidRDefault="00F02877" w:rsidP="00A90984">
      <w:pPr>
        <w:spacing w:line="360" w:lineRule="exact"/>
        <w:rPr>
          <w:del w:id="486" w:author="User" w:date="2019-01-18T14:27:00Z"/>
          <w:rFonts w:ascii="標楷體" w:eastAsia="標楷體" w:hAnsi="標楷體"/>
          <w:szCs w:val="24"/>
        </w:rPr>
      </w:pPr>
      <w:del w:id="487" w:author="User" w:date="2019-01-18T14:27:00Z">
        <w:r w:rsidRPr="00281B41" w:rsidDel="00436133">
          <w:rPr>
            <w:rFonts w:ascii="標楷體" w:eastAsia="標楷體" w:hAnsi="標楷體" w:hint="eastAsia"/>
            <w:szCs w:val="24"/>
          </w:rPr>
          <w:delText>標籤：帥氣</w:delText>
        </w:r>
      </w:del>
    </w:p>
    <w:p w:rsidR="00F02877" w:rsidRPr="00281B41" w:rsidDel="00436133" w:rsidRDefault="00F02877" w:rsidP="00A90984">
      <w:pPr>
        <w:spacing w:line="360" w:lineRule="exact"/>
        <w:rPr>
          <w:del w:id="488" w:author="User" w:date="2019-01-18T14:27:00Z"/>
          <w:rFonts w:ascii="標楷體" w:eastAsia="標楷體" w:hAnsi="標楷體"/>
          <w:szCs w:val="24"/>
        </w:rPr>
      </w:pPr>
    </w:p>
    <w:p w:rsidR="00A367B7" w:rsidRPr="00933A3D" w:rsidRDefault="00A367B7" w:rsidP="00933A3D">
      <w:pPr>
        <w:pStyle w:val="ad"/>
        <w:rPr>
          <w:rFonts w:ascii="標楷體" w:eastAsia="標楷體" w:hAnsi="標楷體"/>
        </w:rPr>
      </w:pPr>
      <w:bookmarkStart w:id="489" w:name="_Toc535927730"/>
      <w:r w:rsidRPr="00933A3D">
        <w:rPr>
          <w:rFonts w:ascii="標楷體" w:eastAsia="標楷體" w:hAnsi="標楷體" w:hint="eastAsia"/>
        </w:rPr>
        <w:t>第一章 第九節</w:t>
      </w:r>
      <w:bookmarkEnd w:id="4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56"/>
        <w:gridCol w:w="1043"/>
        <w:gridCol w:w="1218"/>
        <w:gridCol w:w="1106"/>
        <w:gridCol w:w="3086"/>
      </w:tblGrid>
      <w:tr w:rsidR="00FD6B9B" w:rsidRPr="00281B41" w:rsidTr="003E4259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786F62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C272C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490" w:author="User" w:date="2019-01-18T20:32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傍晚</w:t>
              </w:r>
            </w:ins>
            <w:del w:id="491" w:author="User" w:date="2019-01-18T20:32:00Z">
              <w:r w:rsidR="00A367B7" w:rsidRPr="00281B41" w:rsidDel="00FC272C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日</w:delText>
              </w:r>
            </w:del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A367B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北方王國花園廣場</w:t>
            </w:r>
          </w:p>
        </w:tc>
      </w:tr>
      <w:tr w:rsidR="00FD6B9B" w:rsidRPr="00281B41" w:rsidTr="003E4259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859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A367B7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</w:t>
            </w:r>
            <w:r w:rsidRPr="00281B41">
              <w:rPr>
                <w:rFonts w:ascii="標楷體" w:eastAsia="標楷體" w:hAnsi="標楷體"/>
                <w:color w:val="000000" w:themeColor="text1"/>
                <w:szCs w:val="24"/>
              </w:rPr>
              <w:t>亞瑟、巴特婁</w:t>
            </w: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、少婦</w:t>
            </w:r>
          </w:p>
        </w:tc>
      </w:tr>
    </w:tbl>
    <w:p w:rsidR="00A367B7" w:rsidRPr="00281B41" w:rsidRDefault="00A367B7" w:rsidP="00A90984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/>
          <w:szCs w:val="24"/>
        </w:rPr>
        <w:t>奇米換上</w:t>
      </w:r>
      <w:r w:rsidRPr="00281B41">
        <w:rPr>
          <w:rFonts w:ascii="標楷體" w:eastAsia="標楷體" w:hAnsi="標楷體" w:hint="eastAsia"/>
          <w:szCs w:val="24"/>
        </w:rPr>
        <w:t>侍衛</w:t>
      </w:r>
      <w:r w:rsidRPr="00281B41">
        <w:rPr>
          <w:rFonts w:ascii="標楷體" w:eastAsia="標楷體" w:hAnsi="標楷體"/>
          <w:szCs w:val="24"/>
        </w:rPr>
        <w:t>裝</w:t>
      </w:r>
      <w:r w:rsidR="00D2052D" w:rsidRPr="00281B41">
        <w:rPr>
          <w:rFonts w:ascii="標楷體" w:eastAsia="標楷體" w:hAnsi="標楷體" w:hint="eastAsia"/>
          <w:szCs w:val="24"/>
        </w:rPr>
        <w:t>，</w:t>
      </w:r>
      <w:r w:rsidRPr="00281B41">
        <w:rPr>
          <w:rFonts w:ascii="標楷體" w:eastAsia="標楷體" w:hAnsi="標楷體"/>
          <w:szCs w:val="24"/>
        </w:rPr>
        <w:t>走進大群少婦之中，</w:t>
      </w:r>
      <w:r w:rsidR="00D2052D" w:rsidRPr="00281B41">
        <w:rPr>
          <w:rFonts w:ascii="標楷體" w:eastAsia="標楷體" w:hAnsi="標楷體" w:hint="eastAsia"/>
          <w:szCs w:val="24"/>
        </w:rPr>
        <w:t>眉清目秀的臉龐</w:t>
      </w:r>
      <w:r w:rsidRPr="00281B41">
        <w:rPr>
          <w:rFonts w:ascii="標楷體" w:eastAsia="標楷體" w:hAnsi="標楷體"/>
          <w:szCs w:val="24"/>
        </w:rPr>
        <w:t>引起</w:t>
      </w:r>
      <w:r w:rsidRPr="00281B41">
        <w:rPr>
          <w:rFonts w:ascii="標楷體" w:eastAsia="標楷體" w:hAnsi="標楷體" w:hint="eastAsia"/>
          <w:szCs w:val="24"/>
        </w:rPr>
        <w:t>少婦們的注意，</w:t>
      </w:r>
      <w:r w:rsidR="00D2052D" w:rsidRPr="00281B41">
        <w:rPr>
          <w:rFonts w:ascii="標楷體" w:eastAsia="標楷體" w:hAnsi="標楷體"/>
          <w:szCs w:val="24"/>
        </w:rPr>
        <w:t>立刻讓一條</w:t>
      </w:r>
      <w:r w:rsidRPr="00281B41">
        <w:rPr>
          <w:rFonts w:ascii="標楷體" w:eastAsia="標楷體" w:hAnsi="標楷體"/>
          <w:szCs w:val="24"/>
        </w:rPr>
        <w:t>路出</w:t>
      </w:r>
      <w:r w:rsidRPr="00281B41">
        <w:rPr>
          <w:rFonts w:ascii="標楷體" w:eastAsia="標楷體" w:hAnsi="標楷體" w:hint="eastAsia"/>
          <w:szCs w:val="24"/>
        </w:rPr>
        <w:t>來。</w:t>
      </w:r>
    </w:p>
    <w:p w:rsidR="00A367B7" w:rsidRPr="00281B41" w:rsidRDefault="00A367B7" w:rsidP="00A90984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 w:hint="eastAsia"/>
          <w:szCs w:val="24"/>
        </w:rPr>
        <w:t>奇米順利走到鳥類生物與</w:t>
      </w:r>
      <w:r w:rsidRPr="00281B41">
        <w:rPr>
          <w:rFonts w:ascii="標楷體" w:eastAsia="標楷體" w:hAnsi="標楷體"/>
          <w:szCs w:val="24"/>
        </w:rPr>
        <w:t>巴特婁的跟前。</w:t>
      </w:r>
    </w:p>
    <w:p w:rsidR="00A367B7" w:rsidRPr="00281B41" w:rsidRDefault="006C495F" w:rsidP="00A90984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 w:hint="eastAsia"/>
          <w:szCs w:val="24"/>
        </w:rPr>
        <w:t>她藉故挑釁</w:t>
      </w:r>
      <w:r w:rsidR="00A81815">
        <w:rPr>
          <w:rFonts w:ascii="標楷體" w:eastAsia="標楷體" w:hAnsi="標楷體"/>
          <w:szCs w:val="24"/>
        </w:rPr>
        <w:t>巴特婁，直指</w:t>
      </w:r>
      <w:r w:rsidR="00A81815">
        <w:rPr>
          <w:rFonts w:ascii="標楷體" w:eastAsia="標楷體" w:hAnsi="標楷體" w:hint="eastAsia"/>
          <w:szCs w:val="24"/>
        </w:rPr>
        <w:t>他擅離</w:t>
      </w:r>
      <w:r w:rsidRPr="00281B41">
        <w:rPr>
          <w:rFonts w:ascii="標楷體" w:eastAsia="標楷體" w:hAnsi="標楷體"/>
          <w:szCs w:val="24"/>
        </w:rPr>
        <w:t>職守跑來與女人們</w:t>
      </w:r>
      <w:r w:rsidRPr="00281B41">
        <w:rPr>
          <w:rFonts w:ascii="標楷體" w:eastAsia="標楷體" w:hAnsi="標楷體" w:hint="eastAsia"/>
          <w:szCs w:val="24"/>
        </w:rPr>
        <w:t>瞎</w:t>
      </w:r>
      <w:r w:rsidRPr="00281B41">
        <w:rPr>
          <w:rFonts w:ascii="標楷體" w:eastAsia="標楷體" w:hAnsi="標楷體"/>
          <w:szCs w:val="24"/>
        </w:rPr>
        <w:t>混</w:t>
      </w:r>
      <w:r w:rsidR="00AF1B1E" w:rsidRPr="00281B41">
        <w:rPr>
          <w:rFonts w:ascii="標楷體" w:eastAsia="標楷體" w:hAnsi="標楷體" w:hint="eastAsia"/>
          <w:szCs w:val="24"/>
        </w:rPr>
        <w:t>，隊長交代的事情</w:t>
      </w:r>
      <w:r w:rsidR="00AF1B1E" w:rsidRPr="00281B41">
        <w:rPr>
          <w:rFonts w:ascii="標楷體" w:eastAsia="標楷體" w:hAnsi="標楷體"/>
          <w:szCs w:val="24"/>
        </w:rPr>
        <w:t>都沒做好</w:t>
      </w:r>
      <w:r w:rsidR="00AF1B1E" w:rsidRPr="00281B41">
        <w:rPr>
          <w:rFonts w:ascii="標楷體" w:eastAsia="標楷體" w:hAnsi="標楷體" w:hint="eastAsia"/>
          <w:szCs w:val="24"/>
        </w:rPr>
        <w:t>！</w:t>
      </w:r>
      <w:r w:rsidR="00AF1B1E" w:rsidRPr="00281B41">
        <w:rPr>
          <w:rFonts w:ascii="標楷體" w:eastAsia="標楷體" w:hAnsi="標楷體"/>
          <w:szCs w:val="24"/>
        </w:rPr>
        <w:t xml:space="preserve"> </w:t>
      </w:r>
    </w:p>
    <w:p w:rsidR="006C495F" w:rsidRPr="00281B41" w:rsidRDefault="006C495F" w:rsidP="00A90984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 w:hint="eastAsia"/>
          <w:szCs w:val="24"/>
        </w:rPr>
        <w:t>此時</w:t>
      </w:r>
      <w:r w:rsidRPr="00281B41">
        <w:rPr>
          <w:rFonts w:ascii="標楷體" w:eastAsia="標楷體" w:hAnsi="標楷體"/>
          <w:szCs w:val="24"/>
        </w:rPr>
        <w:t>女人們議論紛紛</w:t>
      </w:r>
      <w:r w:rsidRPr="00281B41">
        <w:rPr>
          <w:rFonts w:ascii="標楷體" w:eastAsia="標楷體" w:hAnsi="標楷體" w:hint="eastAsia"/>
          <w:szCs w:val="24"/>
        </w:rPr>
        <w:t>，</w:t>
      </w:r>
      <w:r w:rsidRPr="00281B41">
        <w:rPr>
          <w:rFonts w:ascii="標楷體" w:eastAsia="標楷體" w:hAnsi="標楷體"/>
          <w:szCs w:val="24"/>
        </w:rPr>
        <w:t>有的說這小子哪來的呀，</w:t>
      </w:r>
      <w:r w:rsidRPr="00281B41">
        <w:rPr>
          <w:rFonts w:ascii="標楷體" w:eastAsia="標楷體" w:hAnsi="標楷體" w:hint="eastAsia"/>
          <w:szCs w:val="24"/>
        </w:rPr>
        <w:t>一</w:t>
      </w:r>
      <w:r w:rsidRPr="00281B41">
        <w:rPr>
          <w:rFonts w:ascii="標楷體" w:eastAsia="標楷體" w:hAnsi="標楷體"/>
          <w:szCs w:val="24"/>
        </w:rPr>
        <w:t>臉菜鳥樣還有膽子這樣跟巴特婁大人說話</w:t>
      </w:r>
      <w:r w:rsidRPr="00281B41">
        <w:rPr>
          <w:rFonts w:ascii="標楷體" w:eastAsia="標楷體" w:hAnsi="標楷體" w:hint="eastAsia"/>
          <w:szCs w:val="24"/>
        </w:rPr>
        <w:t>;有的說這小子眉清目秀</w:t>
      </w:r>
      <w:r w:rsidRPr="00281B41">
        <w:rPr>
          <w:rFonts w:ascii="標楷體" w:eastAsia="標楷體" w:hAnsi="標楷體"/>
          <w:szCs w:val="24"/>
        </w:rPr>
        <w:t>長得挺俊的呀</w:t>
      </w:r>
      <w:r w:rsidR="005817D5" w:rsidRPr="00281B41">
        <w:rPr>
          <w:rFonts w:ascii="標楷體" w:eastAsia="標楷體" w:hAnsi="標楷體" w:hint="eastAsia"/>
          <w:szCs w:val="24"/>
        </w:rPr>
        <w:t>，還有點膽識，真不錯</w:t>
      </w:r>
      <w:r w:rsidRPr="00281B41">
        <w:rPr>
          <w:rFonts w:ascii="標楷體" w:eastAsia="標楷體" w:hAnsi="標楷體" w:hint="eastAsia"/>
          <w:szCs w:val="24"/>
        </w:rPr>
        <w:t>。</w:t>
      </w:r>
    </w:p>
    <w:p w:rsidR="006C495F" w:rsidRPr="00281B41" w:rsidRDefault="006C495F" w:rsidP="00A90984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 w:hint="eastAsia"/>
          <w:szCs w:val="24"/>
        </w:rPr>
        <w:t>本來停在巴</w:t>
      </w:r>
      <w:r w:rsidRPr="00281B41">
        <w:rPr>
          <w:rFonts w:ascii="標楷體" w:eastAsia="標楷體" w:hAnsi="標楷體"/>
          <w:szCs w:val="24"/>
        </w:rPr>
        <w:t>特婁肩上的鳥類生物突然說話了</w:t>
      </w:r>
      <w:r w:rsidRPr="00281B41">
        <w:rPr>
          <w:rFonts w:ascii="標楷體" w:eastAsia="標楷體" w:hAnsi="標楷體" w:hint="eastAsia"/>
          <w:szCs w:val="24"/>
        </w:rPr>
        <w:t>，呼喊著</w:t>
      </w:r>
      <w:r w:rsidR="00A81815">
        <w:rPr>
          <w:rFonts w:ascii="標楷體" w:eastAsia="標楷體" w:hAnsi="標楷體" w:hint="eastAsia"/>
          <w:szCs w:val="24"/>
        </w:rPr>
        <w:t>迪莉婭</w:t>
      </w:r>
      <w:r w:rsidRPr="00281B41">
        <w:rPr>
          <w:rFonts w:ascii="標楷體" w:eastAsia="標楷體" w:hAnsi="標楷體"/>
          <w:szCs w:val="24"/>
        </w:rPr>
        <w:t>的名字，跟她說想辦法帶巴特婁</w:t>
      </w:r>
      <w:r w:rsidRPr="00281B41">
        <w:rPr>
          <w:rFonts w:ascii="標楷體" w:eastAsia="標楷體" w:hAnsi="標楷體" w:hint="eastAsia"/>
          <w:szCs w:val="24"/>
        </w:rPr>
        <w:t>走</w:t>
      </w:r>
      <w:r w:rsidRPr="00281B41">
        <w:rPr>
          <w:rFonts w:ascii="標楷體" w:eastAsia="標楷體" w:hAnsi="標楷體"/>
          <w:szCs w:val="24"/>
        </w:rPr>
        <w:t>，他們必須趕緊找到霍伯特。</w:t>
      </w:r>
      <w:r w:rsidRPr="00281B41">
        <w:rPr>
          <w:rFonts w:ascii="標楷體" w:eastAsia="標楷體" w:hAnsi="標楷體" w:hint="eastAsia"/>
          <w:szCs w:val="24"/>
        </w:rPr>
        <w:t>但奇米發現竟只有她</w:t>
      </w:r>
      <w:r w:rsidRPr="00281B41">
        <w:rPr>
          <w:rFonts w:ascii="標楷體" w:eastAsia="標楷體" w:hAnsi="標楷體"/>
          <w:szCs w:val="24"/>
        </w:rPr>
        <w:t>聽的懂</w:t>
      </w:r>
      <w:r w:rsidRPr="00281B41">
        <w:rPr>
          <w:rFonts w:ascii="標楷體" w:eastAsia="標楷體" w:hAnsi="標楷體" w:hint="eastAsia"/>
          <w:szCs w:val="24"/>
        </w:rPr>
        <w:t>鳥類生物說的話。</w:t>
      </w:r>
    </w:p>
    <w:p w:rsidR="007126FC" w:rsidRDefault="007126FC">
      <w:pPr>
        <w:widowControl/>
        <w:rPr>
          <w:rFonts w:ascii="標楷體" w:eastAsia="標楷體" w:hAnsi="標楷體"/>
          <w:b/>
          <w:szCs w:val="24"/>
        </w:rPr>
      </w:pPr>
    </w:p>
    <w:p w:rsidR="00A367B7" w:rsidRPr="00933A3D" w:rsidRDefault="00A367B7" w:rsidP="00933A3D">
      <w:pPr>
        <w:pStyle w:val="ad"/>
        <w:rPr>
          <w:rFonts w:ascii="標楷體" w:eastAsia="標楷體" w:hAnsi="標楷體"/>
        </w:rPr>
      </w:pPr>
      <w:bookmarkStart w:id="492" w:name="_Toc535927731"/>
      <w:r w:rsidRPr="00933A3D">
        <w:rPr>
          <w:rFonts w:ascii="標楷體" w:eastAsia="標楷體" w:hAnsi="標楷體" w:hint="eastAsia"/>
        </w:rPr>
        <w:t>第一章 第十節</w:t>
      </w:r>
      <w:bookmarkEnd w:id="4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56"/>
        <w:gridCol w:w="1043"/>
        <w:gridCol w:w="1218"/>
        <w:gridCol w:w="1106"/>
        <w:gridCol w:w="3086"/>
      </w:tblGrid>
      <w:tr w:rsidR="00FD6B9B" w:rsidRPr="00281B41" w:rsidTr="003E4259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786F62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C272C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493" w:author="User" w:date="2019-01-18T20:32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傍晚</w:t>
              </w:r>
            </w:ins>
            <w:del w:id="494" w:author="User" w:date="2019-01-18T20:32:00Z">
              <w:r w:rsidR="006C495F" w:rsidRPr="00281B41" w:rsidDel="00FC272C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日</w:delText>
              </w:r>
            </w:del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6C495F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北方王國花園廣場</w:t>
            </w:r>
          </w:p>
        </w:tc>
      </w:tr>
      <w:tr w:rsidR="00FD6B9B" w:rsidRPr="00281B41" w:rsidTr="003E4259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859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6C495F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</w:t>
            </w:r>
            <w:r w:rsidRPr="00281B41">
              <w:rPr>
                <w:rFonts w:ascii="標楷體" w:eastAsia="標楷體" w:hAnsi="標楷體"/>
                <w:color w:val="000000" w:themeColor="text1"/>
                <w:szCs w:val="24"/>
              </w:rPr>
              <w:t>亞瑟、巴特婁</w:t>
            </w:r>
          </w:p>
        </w:tc>
      </w:tr>
    </w:tbl>
    <w:p w:rsidR="00233EFE" w:rsidRPr="00281B41" w:rsidRDefault="00233EFE" w:rsidP="00233EFE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 w:hint="eastAsia"/>
          <w:szCs w:val="24"/>
        </w:rPr>
        <w:t>巴</w:t>
      </w:r>
      <w:r w:rsidRPr="00281B41">
        <w:rPr>
          <w:rFonts w:ascii="標楷體" w:eastAsia="標楷體" w:hAnsi="標楷體"/>
          <w:szCs w:val="24"/>
        </w:rPr>
        <w:t>特婁突然地靠近</w:t>
      </w:r>
      <w:r w:rsidRPr="00281B41">
        <w:rPr>
          <w:rFonts w:ascii="標楷體" w:eastAsia="標楷體" w:hAnsi="標楷體" w:hint="eastAsia"/>
          <w:szCs w:val="24"/>
        </w:rPr>
        <w:t>奇米小聲地說：</w:t>
      </w:r>
      <w:r w:rsidRPr="00281B41">
        <w:rPr>
          <w:rFonts w:ascii="標楷體" w:eastAsia="標楷體" w:hAnsi="標楷體"/>
          <w:szCs w:val="24"/>
        </w:rPr>
        <w:t>您和這隻</w:t>
      </w:r>
      <w:r w:rsidRPr="00281B41">
        <w:rPr>
          <w:rFonts w:ascii="標楷體" w:eastAsia="標楷體" w:hAnsi="標楷體" w:hint="eastAsia"/>
          <w:szCs w:val="24"/>
        </w:rPr>
        <w:t>叫亞瑟的</w:t>
      </w:r>
      <w:r w:rsidRPr="00281B41">
        <w:rPr>
          <w:rFonts w:ascii="標楷體" w:eastAsia="標楷體" w:hAnsi="標楷體"/>
          <w:szCs w:val="24"/>
        </w:rPr>
        <w:t>小鳥</w:t>
      </w:r>
      <w:r w:rsidRPr="00281B41">
        <w:rPr>
          <w:rFonts w:ascii="標楷體" w:eastAsia="標楷體" w:hAnsi="標楷體" w:hint="eastAsia"/>
          <w:szCs w:val="24"/>
        </w:rPr>
        <w:t>都急著找</w:t>
      </w:r>
      <w:r w:rsidRPr="00281B41">
        <w:rPr>
          <w:rFonts w:ascii="標楷體" w:eastAsia="標楷體" w:hAnsi="標楷體"/>
          <w:szCs w:val="24"/>
        </w:rPr>
        <w:t>在下</w:t>
      </w:r>
      <w:r w:rsidRPr="00281B41">
        <w:rPr>
          <w:rFonts w:ascii="標楷體" w:eastAsia="標楷體" w:hAnsi="標楷體" w:hint="eastAsia"/>
          <w:szCs w:val="24"/>
        </w:rPr>
        <w:t>，究竟所為</w:t>
      </w:r>
      <w:r w:rsidRPr="00281B41">
        <w:rPr>
          <w:rFonts w:ascii="標楷體" w:eastAsia="標楷體" w:hAnsi="標楷體"/>
          <w:szCs w:val="24"/>
        </w:rPr>
        <w:t>何事呢？</w:t>
      </w:r>
      <w:r w:rsidRPr="00281B41">
        <w:rPr>
          <w:rFonts w:ascii="標楷體" w:eastAsia="標楷體" w:hAnsi="標楷體" w:hint="eastAsia"/>
          <w:szCs w:val="24"/>
        </w:rPr>
        <w:t>正好，我</w:t>
      </w:r>
      <w:r w:rsidRPr="00281B41">
        <w:rPr>
          <w:rFonts w:ascii="標楷體" w:eastAsia="標楷體" w:hAnsi="標楷體"/>
          <w:szCs w:val="24"/>
        </w:rPr>
        <w:t>還愁著抽不開身呢</w:t>
      </w:r>
      <w:r w:rsidRPr="00281B41">
        <w:rPr>
          <w:rFonts w:ascii="標楷體" w:eastAsia="標楷體" w:hAnsi="標楷體" w:hint="eastAsia"/>
          <w:szCs w:val="24"/>
        </w:rPr>
        <w:t>！幫幫我吧！&lt;</w:t>
      </w:r>
      <w:r w:rsidRPr="00281B41">
        <w:rPr>
          <w:rFonts w:ascii="標楷體" w:eastAsia="標楷體" w:hAnsi="標楷體"/>
          <w:szCs w:val="24"/>
        </w:rPr>
        <w:t>3</w:t>
      </w:r>
    </w:p>
    <w:p w:rsidR="00233EFE" w:rsidRPr="00281B41" w:rsidRDefault="00233EFE" w:rsidP="00233EFE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 w:hint="eastAsia"/>
          <w:szCs w:val="24"/>
        </w:rPr>
        <w:t>語畢，</w:t>
      </w:r>
      <w:r w:rsidRPr="00281B41">
        <w:rPr>
          <w:rFonts w:ascii="標楷體" w:eastAsia="標楷體" w:hAnsi="標楷體"/>
          <w:szCs w:val="24"/>
        </w:rPr>
        <w:t>嚇得</w:t>
      </w:r>
      <w:r w:rsidRPr="00281B41">
        <w:rPr>
          <w:rFonts w:ascii="標楷體" w:eastAsia="標楷體" w:hAnsi="標楷體" w:hint="eastAsia"/>
          <w:szCs w:val="24"/>
        </w:rPr>
        <w:t>奇米倒退兩步</w:t>
      </w:r>
      <w:r w:rsidRPr="00281B41">
        <w:rPr>
          <w:rFonts w:ascii="標楷體" w:eastAsia="標楷體" w:hAnsi="標楷體"/>
          <w:szCs w:val="24"/>
        </w:rPr>
        <w:t>，臉頰和</w:t>
      </w:r>
      <w:r w:rsidRPr="00281B41">
        <w:rPr>
          <w:rFonts w:ascii="標楷體" w:eastAsia="標楷體" w:hAnsi="標楷體" w:hint="eastAsia"/>
          <w:szCs w:val="24"/>
        </w:rPr>
        <w:t>腰間</w:t>
      </w:r>
      <w:r w:rsidRPr="00281B41">
        <w:rPr>
          <w:rFonts w:ascii="標楷體" w:eastAsia="標楷體" w:hAnsi="標楷體"/>
          <w:szCs w:val="24"/>
        </w:rPr>
        <w:t>的謬思筆記</w:t>
      </w:r>
      <w:r w:rsidRPr="00281B41">
        <w:rPr>
          <w:rFonts w:ascii="標楷體" w:eastAsia="標楷體" w:hAnsi="標楷體" w:hint="eastAsia"/>
          <w:szCs w:val="24"/>
        </w:rPr>
        <w:t>本</w:t>
      </w:r>
      <w:r w:rsidRPr="00281B41">
        <w:rPr>
          <w:rFonts w:ascii="標楷體" w:eastAsia="標楷體" w:hAnsi="標楷體"/>
          <w:szCs w:val="24"/>
        </w:rPr>
        <w:t>都熱得發燙</w:t>
      </w:r>
      <w:r w:rsidRPr="00281B41">
        <w:rPr>
          <w:rFonts w:ascii="標楷體" w:eastAsia="標楷體" w:hAnsi="標楷體" w:hint="eastAsia"/>
          <w:szCs w:val="24"/>
        </w:rPr>
        <w:t>，好似某種感應生效了，</w:t>
      </w:r>
      <w:r w:rsidRPr="00281B41">
        <w:rPr>
          <w:rFonts w:ascii="標楷體" w:eastAsia="標楷體" w:hAnsi="標楷體"/>
          <w:szCs w:val="24"/>
        </w:rPr>
        <w:t>而且他</w:t>
      </w:r>
      <w:r w:rsidRPr="00281B41">
        <w:rPr>
          <w:rFonts w:ascii="標楷體" w:eastAsia="標楷體" w:hAnsi="標楷體" w:hint="eastAsia"/>
          <w:szCs w:val="24"/>
        </w:rPr>
        <w:t>竟然</w:t>
      </w:r>
      <w:r w:rsidRPr="00281B41">
        <w:rPr>
          <w:rFonts w:ascii="標楷體" w:eastAsia="標楷體" w:hAnsi="標楷體"/>
          <w:szCs w:val="24"/>
        </w:rPr>
        <w:t>也</w:t>
      </w:r>
      <w:r w:rsidRPr="00281B41">
        <w:rPr>
          <w:rFonts w:ascii="標楷體" w:eastAsia="標楷體" w:hAnsi="標楷體" w:hint="eastAsia"/>
          <w:szCs w:val="24"/>
        </w:rPr>
        <w:t>能聽懂</w:t>
      </w:r>
      <w:r w:rsidRPr="00281B41">
        <w:rPr>
          <w:rFonts w:ascii="標楷體" w:eastAsia="標楷體" w:hAnsi="標楷體"/>
          <w:szCs w:val="24"/>
        </w:rPr>
        <w:t>鳥類</w:t>
      </w:r>
      <w:r w:rsidRPr="00281B41">
        <w:rPr>
          <w:rFonts w:ascii="標楷體" w:eastAsia="標楷體" w:hAnsi="標楷體" w:hint="eastAsia"/>
          <w:szCs w:val="24"/>
        </w:rPr>
        <w:t>生物</w:t>
      </w:r>
      <w:r w:rsidRPr="00281B41">
        <w:rPr>
          <w:rFonts w:ascii="標楷體" w:eastAsia="標楷體" w:hAnsi="標楷體"/>
          <w:szCs w:val="24"/>
        </w:rPr>
        <w:t>說的話？</w:t>
      </w:r>
    </w:p>
    <w:p w:rsidR="00233EFE" w:rsidRPr="00281B41" w:rsidRDefault="00233EFE" w:rsidP="00233EFE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 w:hint="eastAsia"/>
          <w:szCs w:val="24"/>
        </w:rPr>
        <w:t>定了定神，奇米</w:t>
      </w:r>
      <w:r w:rsidRPr="00281B41">
        <w:rPr>
          <w:rFonts w:ascii="標楷體" w:eastAsia="標楷體" w:hAnsi="標楷體"/>
          <w:szCs w:val="24"/>
        </w:rPr>
        <w:t>說</w:t>
      </w:r>
      <w:r w:rsidRPr="00281B41">
        <w:rPr>
          <w:rFonts w:ascii="標楷體" w:eastAsia="標楷體" w:hAnsi="標楷體" w:hint="eastAsia"/>
          <w:szCs w:val="24"/>
        </w:rPr>
        <w:t>道</w:t>
      </w:r>
      <w:r w:rsidRPr="00281B41">
        <w:rPr>
          <w:rFonts w:ascii="標楷體" w:eastAsia="標楷體" w:hAnsi="標楷體"/>
          <w:szCs w:val="24"/>
        </w:rPr>
        <w:t>：</w:t>
      </w:r>
      <w:r w:rsidRPr="00281B41">
        <w:rPr>
          <w:rFonts w:ascii="標楷體" w:eastAsia="標楷體" w:hAnsi="標楷體" w:hint="eastAsia"/>
          <w:szCs w:val="24"/>
        </w:rPr>
        <w:t>咳、、、</w:t>
      </w:r>
      <w:r w:rsidRPr="00281B41">
        <w:rPr>
          <w:rFonts w:ascii="標楷體" w:eastAsia="標楷體" w:hAnsi="標楷體"/>
          <w:szCs w:val="24"/>
        </w:rPr>
        <w:t>隊長吩咐我來找你回去</w:t>
      </w:r>
      <w:r w:rsidRPr="00281B41">
        <w:rPr>
          <w:rFonts w:ascii="標楷體" w:eastAsia="標楷體" w:hAnsi="標楷體" w:hint="eastAsia"/>
          <w:szCs w:val="24"/>
        </w:rPr>
        <w:t>，有要事商量</w:t>
      </w:r>
      <w:r w:rsidRPr="00281B41">
        <w:rPr>
          <w:rFonts w:ascii="標楷體" w:eastAsia="標楷體" w:hAnsi="標楷體"/>
          <w:szCs w:val="24"/>
        </w:rPr>
        <w:t>，跟我走吧！</w:t>
      </w:r>
    </w:p>
    <w:p w:rsidR="00233EFE" w:rsidRPr="00281B41" w:rsidRDefault="00233EFE" w:rsidP="00233EFE">
      <w:pPr>
        <w:spacing w:line="360" w:lineRule="exact"/>
        <w:rPr>
          <w:rFonts w:ascii="標楷體" w:eastAsia="標楷體" w:hAnsi="標楷體"/>
          <w:szCs w:val="24"/>
        </w:rPr>
      </w:pPr>
      <w:r w:rsidRPr="00281B41">
        <w:rPr>
          <w:rFonts w:ascii="標楷體" w:eastAsia="標楷體" w:hAnsi="標楷體" w:hint="eastAsia"/>
          <w:szCs w:val="24"/>
        </w:rPr>
        <w:t>此時</w:t>
      </w:r>
      <w:r w:rsidRPr="00281B41">
        <w:rPr>
          <w:rFonts w:ascii="標楷體" w:eastAsia="標楷體" w:hAnsi="標楷體"/>
          <w:szCs w:val="24"/>
        </w:rPr>
        <w:t>，</w:t>
      </w:r>
      <w:r w:rsidRPr="00281B41">
        <w:rPr>
          <w:rFonts w:ascii="標楷體" w:eastAsia="標楷體" w:hAnsi="標楷體" w:hint="eastAsia"/>
          <w:szCs w:val="24"/>
        </w:rPr>
        <w:t>巴特婁</w:t>
      </w:r>
      <w:r w:rsidRPr="00281B41">
        <w:rPr>
          <w:rFonts w:ascii="標楷體" w:eastAsia="標楷體" w:hAnsi="標楷體"/>
          <w:szCs w:val="24"/>
        </w:rPr>
        <w:t>笑咪咪的說好呀</w:t>
      </w:r>
      <w:r w:rsidRPr="00281B41">
        <w:rPr>
          <w:rFonts w:ascii="標楷體" w:eastAsia="標楷體" w:hAnsi="標楷體" w:hint="eastAsia"/>
          <w:szCs w:val="24"/>
        </w:rPr>
        <w:t>！</w:t>
      </w:r>
      <w:r w:rsidRPr="00D66386">
        <w:rPr>
          <w:rFonts w:ascii="標楷體" w:eastAsia="標楷體" w:hAnsi="標楷體" w:hint="eastAsia"/>
          <w:color w:val="FF0000"/>
          <w:szCs w:val="24"/>
        </w:rPr>
        <w:t>奇米在往回走時卻不小心扭傷腳往後跌到巴特婁身上，</w:t>
      </w:r>
      <w:r>
        <w:rPr>
          <w:rFonts w:ascii="標楷體" w:eastAsia="標楷體" w:hAnsi="標楷體" w:hint="eastAsia"/>
          <w:szCs w:val="24"/>
        </w:rPr>
        <w:t>巴特婁順勢</w:t>
      </w:r>
      <w:r w:rsidRPr="00281B41">
        <w:rPr>
          <w:rFonts w:ascii="標楷體" w:eastAsia="標楷體" w:hAnsi="標楷體" w:hint="eastAsia"/>
          <w:szCs w:val="24"/>
        </w:rPr>
        <w:t>把</w:t>
      </w:r>
      <w:r w:rsidRPr="00281B41">
        <w:rPr>
          <w:rFonts w:ascii="標楷體" w:eastAsia="標楷體" w:hAnsi="標楷體"/>
          <w:szCs w:val="24"/>
        </w:rPr>
        <w:t>奇米「公主抱」起，</w:t>
      </w:r>
      <w:r w:rsidRPr="00281B41">
        <w:rPr>
          <w:rFonts w:ascii="標楷體" w:eastAsia="標楷體" w:hAnsi="標楷體" w:hint="eastAsia"/>
          <w:szCs w:val="24"/>
        </w:rPr>
        <w:t>一同她</w:t>
      </w:r>
      <w:r w:rsidRPr="00281B41">
        <w:rPr>
          <w:rFonts w:ascii="標楷體" w:eastAsia="標楷體" w:hAnsi="標楷體"/>
          <w:szCs w:val="24"/>
        </w:rPr>
        <w:t>離開</w:t>
      </w:r>
      <w:r w:rsidRPr="00281B41">
        <w:rPr>
          <w:rFonts w:ascii="標楷體" w:eastAsia="標楷體" w:hAnsi="標楷體" w:hint="eastAsia"/>
          <w:szCs w:val="24"/>
        </w:rPr>
        <w:t>花園</w:t>
      </w:r>
      <w:r w:rsidRPr="00281B41">
        <w:rPr>
          <w:rFonts w:ascii="標楷體" w:eastAsia="標楷體" w:hAnsi="標楷體"/>
          <w:szCs w:val="24"/>
        </w:rPr>
        <w:t>。</w:t>
      </w:r>
      <w:r w:rsidRPr="00281B41">
        <w:rPr>
          <w:rFonts w:ascii="標楷體" w:eastAsia="標楷體" w:hAnsi="標楷體" w:hint="eastAsia"/>
          <w:color w:val="00B050"/>
          <w:szCs w:val="24"/>
        </w:rPr>
        <w:t>「此處需繪製ＣＧ圖：</w:t>
      </w:r>
      <w:r w:rsidRPr="00281B41">
        <w:rPr>
          <w:rFonts w:ascii="標楷體" w:eastAsia="標楷體" w:hAnsi="標楷體"/>
          <w:color w:val="00B050"/>
          <w:szCs w:val="24"/>
        </w:rPr>
        <w:t>巴特婁公主抱</w:t>
      </w:r>
      <w:r w:rsidRPr="00281B41">
        <w:rPr>
          <w:rFonts w:ascii="標楷體" w:eastAsia="標楷體" w:hAnsi="標楷體" w:hint="eastAsia"/>
          <w:color w:val="00B050"/>
          <w:szCs w:val="24"/>
        </w:rPr>
        <w:t>奇米」</w:t>
      </w:r>
    </w:p>
    <w:p w:rsidR="00AF1B1E" w:rsidRPr="00233EFE" w:rsidRDefault="00AF1B1E" w:rsidP="00A90984">
      <w:pPr>
        <w:spacing w:line="360" w:lineRule="exact"/>
        <w:rPr>
          <w:rFonts w:ascii="標楷體" w:eastAsia="標楷體" w:hAnsi="標楷體"/>
          <w:szCs w:val="24"/>
        </w:rPr>
      </w:pPr>
    </w:p>
    <w:p w:rsidR="001B65D8" w:rsidRPr="00281B41" w:rsidRDefault="001B65D8" w:rsidP="00A90984">
      <w:pPr>
        <w:widowControl/>
        <w:spacing w:line="360" w:lineRule="exact"/>
        <w:rPr>
          <w:rFonts w:ascii="標楷體" w:eastAsia="標楷體" w:hAnsi="標楷體"/>
          <w:b/>
          <w:szCs w:val="24"/>
        </w:rPr>
      </w:pPr>
      <w:r w:rsidRPr="00281B41">
        <w:rPr>
          <w:rFonts w:ascii="標楷體" w:eastAsia="標楷體" w:hAnsi="標楷體"/>
          <w:b/>
          <w:szCs w:val="24"/>
        </w:rPr>
        <w:br w:type="page"/>
      </w:r>
    </w:p>
    <w:p w:rsidR="001F6364" w:rsidRPr="00933A3D" w:rsidDel="00E415ED" w:rsidRDefault="00F47B36" w:rsidP="00933A3D">
      <w:pPr>
        <w:pStyle w:val="ab"/>
        <w:jc w:val="left"/>
        <w:rPr>
          <w:del w:id="495" w:author="User" w:date="2019-01-23T14:01:00Z"/>
          <w:rFonts w:ascii="標楷體" w:eastAsia="標楷體" w:hAnsi="標楷體"/>
        </w:rPr>
      </w:pPr>
      <w:bookmarkStart w:id="496" w:name="_Toc535927732"/>
      <w:del w:id="497" w:author="User" w:date="2019-01-23T14:01:00Z">
        <w:r w:rsidRPr="00933A3D" w:rsidDel="00E415ED">
          <w:rPr>
            <w:rFonts w:ascii="標楷體" w:eastAsia="標楷體" w:hAnsi="標楷體" w:hint="eastAsia"/>
          </w:rPr>
          <w:lastRenderedPageBreak/>
          <w:delText>第二章</w:delText>
        </w:r>
        <w:r w:rsidRPr="00933A3D" w:rsidDel="00E415ED">
          <w:rPr>
            <w:rFonts w:ascii="標楷體" w:eastAsia="標楷體" w:hAnsi="標楷體"/>
          </w:rPr>
          <w:delText xml:space="preserve"> </w:delText>
        </w:r>
        <w:r w:rsidRPr="00933A3D" w:rsidDel="00E415ED">
          <w:rPr>
            <w:rFonts w:ascii="標楷體" w:eastAsia="標楷體" w:hAnsi="標楷體" w:hint="eastAsia"/>
          </w:rPr>
          <w:delText>少年騎士的煩惱</w:delText>
        </w:r>
        <w:bookmarkEnd w:id="496"/>
        <w:r w:rsidRPr="00933A3D" w:rsidDel="00E415ED">
          <w:rPr>
            <w:rFonts w:ascii="標楷體" w:eastAsia="標楷體" w:hAnsi="標楷體"/>
          </w:rPr>
          <w:br/>
        </w:r>
      </w:del>
    </w:p>
    <w:p w:rsidR="002F6F47" w:rsidRPr="002F6F47" w:rsidRDefault="00E415ED" w:rsidP="00E415ED">
      <w:pPr>
        <w:pStyle w:val="ab"/>
        <w:jc w:val="left"/>
        <w:pPrChange w:id="498" w:author="User" w:date="2019-01-23T14:01:00Z">
          <w:pPr>
            <w:spacing w:line="360" w:lineRule="exact"/>
          </w:pPr>
        </w:pPrChange>
      </w:pPr>
      <w:ins w:id="499" w:author="User" w:date="2019-01-23T14:01:00Z">
        <w:r w:rsidRPr="00933A3D">
          <w:rPr>
            <w:rFonts w:ascii="標楷體" w:eastAsia="標楷體" w:hAnsi="標楷體" w:hint="eastAsia"/>
          </w:rPr>
          <w:t>第二章</w:t>
        </w:r>
        <w:r w:rsidRPr="00933A3D">
          <w:rPr>
            <w:rFonts w:ascii="標楷體" w:eastAsia="標楷體" w:hAnsi="標楷體"/>
          </w:rPr>
          <w:t xml:space="preserve"> </w:t>
        </w:r>
        <w:r w:rsidRPr="00933A3D">
          <w:rPr>
            <w:rFonts w:ascii="標楷體" w:eastAsia="標楷體" w:hAnsi="標楷體" w:hint="eastAsia"/>
          </w:rPr>
          <w:t>少年騎士的煩惱</w:t>
        </w:r>
      </w:ins>
      <w:del w:id="500" w:author="User" w:date="2019-01-23T14:01:00Z">
        <w:r w:rsidR="002F6F47" w:rsidDel="00E415ED">
          <w:rPr>
            <w:rFonts w:hint="eastAsia"/>
          </w:rPr>
          <w:delText>原型故事</w:delText>
        </w:r>
      </w:del>
    </w:p>
    <w:p w:rsidR="00E415ED" w:rsidRPr="00E415ED" w:rsidRDefault="00E415ED" w:rsidP="00A90984">
      <w:pPr>
        <w:spacing w:line="360" w:lineRule="exact"/>
        <w:rPr>
          <w:ins w:id="501" w:author="User" w:date="2019-01-23T14:01:00Z"/>
          <w:rFonts w:ascii="標楷體" w:eastAsia="標楷體" w:hAnsi="標楷體"/>
          <w:b/>
          <w:color w:val="000000" w:themeColor="text1"/>
          <w:szCs w:val="24"/>
          <w:rPrChange w:id="502" w:author="User" w:date="2019-01-23T14:02:00Z">
            <w:rPr>
              <w:ins w:id="503" w:author="User" w:date="2019-01-23T14:01:00Z"/>
              <w:rFonts w:ascii="標楷體" w:eastAsia="標楷體" w:hAnsi="標楷體"/>
              <w:szCs w:val="24"/>
            </w:rPr>
          </w:rPrChange>
        </w:rPr>
      </w:pPr>
      <w:ins w:id="504" w:author="User" w:date="2019-01-23T14:02:00Z">
        <w:r w:rsidRPr="00E415ED">
          <w:rPr>
            <w:rFonts w:ascii="標楷體" w:eastAsia="標楷體" w:hAnsi="標楷體" w:hint="eastAsia"/>
            <w:b/>
            <w:color w:val="000000" w:themeColor="text1"/>
            <w:szCs w:val="24"/>
            <w:rPrChange w:id="505" w:author="User" w:date="2019-01-23T14:02:00Z">
              <w:rPr>
                <w:rFonts w:ascii="標楷體" w:eastAsia="標楷體" w:hAnsi="標楷體" w:hint="eastAsia"/>
                <w:szCs w:val="24"/>
              </w:rPr>
            </w:rPrChange>
          </w:rPr>
          <w:t>原型故事</w:t>
        </w:r>
      </w:ins>
    </w:p>
    <w:p w:rsidR="00507D67" w:rsidRDefault="00507D67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巴</w:t>
      </w:r>
      <w:r>
        <w:rPr>
          <w:rFonts w:ascii="標楷體" w:eastAsia="標楷體" w:hAnsi="標楷體"/>
          <w:szCs w:val="24"/>
        </w:rPr>
        <w:t>特婁之家→</w:t>
      </w:r>
      <w:r>
        <w:rPr>
          <w:rFonts w:ascii="標楷體" w:eastAsia="標楷體" w:hAnsi="標楷體" w:hint="eastAsia"/>
          <w:szCs w:val="24"/>
        </w:rPr>
        <w:t>聖喬治屠龍</w:t>
      </w:r>
      <w:r w:rsidR="001F6364">
        <w:rPr>
          <w:rFonts w:ascii="標楷體" w:eastAsia="標楷體" w:hAnsi="標楷體"/>
          <w:szCs w:val="24"/>
        </w:rPr>
        <w:t>救公主的</w:t>
      </w:r>
      <w:r w:rsidR="001F6364">
        <w:rPr>
          <w:rFonts w:ascii="標楷體" w:eastAsia="標楷體" w:hAnsi="標楷體" w:hint="eastAsia"/>
          <w:szCs w:val="24"/>
        </w:rPr>
        <w:t>童話</w:t>
      </w:r>
      <w:del w:id="506" w:author="User" w:date="2019-01-23T14:02:00Z">
        <w:r w:rsidR="001F6364" w:rsidDel="00E415ED">
          <w:rPr>
            <w:rFonts w:ascii="標楷體" w:eastAsia="標楷體" w:hAnsi="標楷體" w:hint="eastAsia"/>
            <w:szCs w:val="24"/>
          </w:rPr>
          <w:delText>故事</w:delText>
        </w:r>
      </w:del>
    </w:p>
    <w:p w:rsidR="00507D67" w:rsidRDefault="00507D67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（以下是</w:t>
      </w:r>
      <w:r>
        <w:rPr>
          <w:rFonts w:ascii="標楷體" w:eastAsia="標楷體" w:hAnsi="標楷體"/>
          <w:szCs w:val="24"/>
        </w:rPr>
        <w:t>根據童話故事</w:t>
      </w:r>
      <w:r>
        <w:rPr>
          <w:rFonts w:ascii="標楷體" w:eastAsia="標楷體" w:hAnsi="標楷體" w:hint="eastAsia"/>
          <w:szCs w:val="24"/>
        </w:rPr>
        <w:t>加以</w:t>
      </w:r>
      <w:r>
        <w:rPr>
          <w:rFonts w:ascii="標楷體" w:eastAsia="標楷體" w:hAnsi="標楷體"/>
          <w:szCs w:val="24"/>
        </w:rPr>
        <w:t>描寫而成的</w:t>
      </w:r>
      <w:r w:rsidR="001F6364">
        <w:rPr>
          <w:rFonts w:ascii="標楷體" w:eastAsia="標楷體" w:hAnsi="標楷體" w:hint="eastAsia"/>
          <w:szCs w:val="24"/>
        </w:rPr>
        <w:t>摘要</w:t>
      </w:r>
      <w:r>
        <w:rPr>
          <w:rFonts w:ascii="標楷體" w:eastAsia="標楷體" w:hAnsi="標楷體" w:hint="eastAsia"/>
          <w:szCs w:val="24"/>
        </w:rPr>
        <w:t>，用來補足</w:t>
      </w:r>
      <w:r w:rsidR="001F6364">
        <w:rPr>
          <w:rFonts w:ascii="標楷體" w:eastAsia="標楷體" w:hAnsi="標楷體" w:hint="eastAsia"/>
          <w:szCs w:val="24"/>
        </w:rPr>
        <w:t>巴特婁的故事</w:t>
      </w:r>
      <w:r>
        <w:rPr>
          <w:rFonts w:ascii="標楷體" w:eastAsia="標楷體" w:hAnsi="標楷體" w:hint="eastAsia"/>
          <w:szCs w:val="24"/>
        </w:rPr>
        <w:t>）</w:t>
      </w:r>
    </w:p>
    <w:p w:rsidR="001F6364" w:rsidRDefault="001F6364" w:rsidP="001F636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聖喬治身為騎士恪守皇規，為了心愛的公主奮勇</w:t>
      </w:r>
      <w:r>
        <w:rPr>
          <w:rFonts w:ascii="標楷體" w:eastAsia="標楷體" w:hAnsi="標楷體"/>
          <w:szCs w:val="24"/>
        </w:rPr>
        <w:t>屠龍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成為守護</w:t>
      </w:r>
      <w:r>
        <w:rPr>
          <w:rFonts w:ascii="標楷體" w:eastAsia="標楷體" w:hAnsi="標楷體" w:hint="eastAsia"/>
          <w:szCs w:val="24"/>
        </w:rPr>
        <w:t>公主的存在</w:t>
      </w:r>
      <w:r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兩人卻因身分而無法結為連理，只能在公主</w:t>
      </w:r>
      <w:r>
        <w:rPr>
          <w:rFonts w:ascii="標楷體" w:eastAsia="標楷體" w:hAnsi="標楷體"/>
          <w:szCs w:val="24"/>
        </w:rPr>
        <w:t>大喜之日以</w:t>
      </w:r>
      <w:r>
        <w:rPr>
          <w:rFonts w:ascii="標楷體" w:eastAsia="標楷體" w:hAnsi="標楷體" w:hint="eastAsia"/>
          <w:szCs w:val="24"/>
        </w:rPr>
        <w:t>大量</w:t>
      </w:r>
      <w:r>
        <w:rPr>
          <w:rFonts w:ascii="標楷體" w:eastAsia="標楷體" w:hAnsi="標楷體"/>
          <w:szCs w:val="24"/>
        </w:rPr>
        <w:t>玫瑰花相贈</w:t>
      </w:r>
      <w:r>
        <w:rPr>
          <w:rFonts w:ascii="標楷體" w:eastAsia="標楷體" w:hAnsi="標楷體" w:hint="eastAsia"/>
          <w:szCs w:val="24"/>
        </w:rPr>
        <w:t>，以表祝福，最後公主以</w:t>
      </w:r>
      <w:r>
        <w:rPr>
          <w:rFonts w:ascii="標楷體" w:eastAsia="標楷體" w:hAnsi="標楷體"/>
          <w:szCs w:val="24"/>
        </w:rPr>
        <w:t>書</w:t>
      </w:r>
      <w:r>
        <w:rPr>
          <w:rFonts w:ascii="標楷體" w:eastAsia="標楷體" w:hAnsi="標楷體" w:hint="eastAsia"/>
          <w:szCs w:val="24"/>
        </w:rPr>
        <w:t>回</w:t>
      </w:r>
      <w:r>
        <w:rPr>
          <w:rFonts w:ascii="標楷體" w:eastAsia="標楷體" w:hAnsi="標楷體"/>
          <w:szCs w:val="24"/>
        </w:rPr>
        <w:t>贈</w:t>
      </w:r>
      <w:r>
        <w:rPr>
          <w:rFonts w:ascii="標楷體" w:eastAsia="標楷體" w:hAnsi="標楷體" w:hint="eastAsia"/>
          <w:szCs w:val="24"/>
        </w:rPr>
        <w:t>聖喬治，兩人的情止</w:t>
      </w:r>
      <w:r w:rsidR="00C651C2">
        <w:rPr>
          <w:rFonts w:ascii="標楷體" w:eastAsia="標楷體" w:hAnsi="標楷體" w:hint="eastAsia"/>
          <w:szCs w:val="24"/>
        </w:rPr>
        <w:t>乎</w:t>
      </w:r>
      <w:r>
        <w:rPr>
          <w:rFonts w:ascii="標楷體" w:eastAsia="標楷體" w:hAnsi="標楷體" w:hint="eastAsia"/>
          <w:szCs w:val="24"/>
        </w:rPr>
        <w:t>於禮、</w:t>
      </w:r>
      <w:r w:rsidR="00C651C2">
        <w:rPr>
          <w:rFonts w:ascii="標楷體" w:eastAsia="標楷體" w:hAnsi="標楷體" w:hint="eastAsia"/>
          <w:szCs w:val="24"/>
        </w:rPr>
        <w:t>長</w:t>
      </w:r>
      <w:r>
        <w:rPr>
          <w:rFonts w:ascii="標楷體" w:eastAsia="標楷體" w:hAnsi="標楷體" w:hint="eastAsia"/>
          <w:szCs w:val="24"/>
        </w:rPr>
        <w:t>存於心。</w:t>
      </w:r>
    </w:p>
    <w:p w:rsidR="00E76C76" w:rsidRDefault="001F6364" w:rsidP="001F6364">
      <w:pPr>
        <w:spacing w:line="360" w:lineRule="exact"/>
        <w:rPr>
          <w:rFonts w:ascii="標楷體" w:eastAsia="標楷體" w:hAnsi="標楷體"/>
          <w:b/>
          <w:color w:val="ED7D31" w:themeColor="accent2"/>
          <w:szCs w:val="24"/>
        </w:rPr>
      </w:pPr>
      <w:r w:rsidRPr="001F6364">
        <w:rPr>
          <w:rFonts w:ascii="標楷體" w:eastAsia="標楷體" w:hAnsi="標楷體" w:hint="eastAsia"/>
          <w:b/>
          <w:color w:val="ED7D31" w:themeColor="accent2"/>
          <w:szCs w:val="24"/>
        </w:rPr>
        <w:t>美好童話背後不為人知的故事。</w:t>
      </w:r>
    </w:p>
    <w:p w:rsidR="004E3C72" w:rsidRDefault="004E3C72" w:rsidP="00E76C76">
      <w:pPr>
        <w:spacing w:line="360" w:lineRule="exact"/>
        <w:rPr>
          <w:rFonts w:ascii="標楷體" w:eastAsia="標楷體" w:hAnsi="標楷體"/>
          <w:szCs w:val="24"/>
        </w:rPr>
      </w:pPr>
    </w:p>
    <w:p w:rsidR="003F782E" w:rsidRDefault="003F782E" w:rsidP="001F6364">
      <w:pPr>
        <w:spacing w:line="360" w:lineRule="exact"/>
        <w:rPr>
          <w:ins w:id="507" w:author="User" w:date="2019-01-22T20:46:00Z"/>
          <w:rFonts w:ascii="標楷體" w:eastAsia="標楷體" w:hAnsi="標楷體"/>
          <w:b/>
          <w:szCs w:val="24"/>
        </w:rPr>
      </w:pPr>
      <w:ins w:id="508" w:author="User" w:date="2019-01-19T10:40:00Z">
        <w:r w:rsidRPr="008449EB">
          <w:rPr>
            <w:rFonts w:ascii="標楷體" w:eastAsia="標楷體" w:hAnsi="標楷體" w:hint="eastAsia"/>
            <w:b/>
            <w:szCs w:val="24"/>
            <w:rPrChange w:id="509" w:author="User" w:date="2019-01-22T15:20:00Z">
              <w:rPr>
                <w:rFonts w:ascii="標楷體" w:eastAsia="標楷體" w:hAnsi="標楷體" w:hint="eastAsia"/>
                <w:szCs w:val="24"/>
              </w:rPr>
            </w:rPrChange>
          </w:rPr>
          <w:t>大綱</w:t>
        </w:r>
      </w:ins>
      <w:ins w:id="510" w:author="User" w:date="2019-01-22T19:32:00Z">
        <w:r w:rsidR="00D80EE8">
          <w:rPr>
            <w:rFonts w:ascii="標楷體" w:eastAsia="標楷體" w:hAnsi="標楷體" w:hint="eastAsia"/>
            <w:b/>
            <w:szCs w:val="24"/>
          </w:rPr>
          <w:t>事件</w:t>
        </w:r>
      </w:ins>
      <w:ins w:id="511" w:author="User" w:date="2019-01-19T10:40:00Z">
        <w:r w:rsidRPr="008449EB">
          <w:rPr>
            <w:rFonts w:ascii="標楷體" w:eastAsia="標楷體" w:hAnsi="標楷體" w:hint="eastAsia"/>
            <w:b/>
            <w:szCs w:val="24"/>
            <w:rPrChange w:id="512" w:author="User" w:date="2019-01-22T15:20:00Z">
              <w:rPr>
                <w:rFonts w:ascii="標楷體" w:eastAsia="標楷體" w:hAnsi="標楷體" w:hint="eastAsia"/>
                <w:szCs w:val="24"/>
              </w:rPr>
            </w:rPrChange>
          </w:rPr>
          <w:t>：</w:t>
        </w:r>
      </w:ins>
    </w:p>
    <w:p w:rsidR="00B77FCF" w:rsidRDefault="00B77FCF" w:rsidP="001F6364">
      <w:pPr>
        <w:spacing w:line="360" w:lineRule="exact"/>
        <w:rPr>
          <w:ins w:id="513" w:author="User" w:date="2019-01-22T21:36:00Z"/>
          <w:rFonts w:ascii="標楷體" w:eastAsia="標楷體" w:hAnsi="標楷體"/>
          <w:b/>
          <w:szCs w:val="24"/>
        </w:rPr>
      </w:pPr>
      <w:ins w:id="514" w:author="User" w:date="2019-01-22T21:36:00Z">
        <w:r>
          <w:rPr>
            <w:rFonts w:ascii="標楷體" w:eastAsia="標楷體" w:hAnsi="標楷體" w:hint="eastAsia"/>
            <w:b/>
            <w:szCs w:val="24"/>
          </w:rPr>
          <w:t>第二章 巴特</w:t>
        </w:r>
        <w:r w:rsidRPr="00E415ED">
          <w:rPr>
            <w:rFonts w:ascii="標楷體" w:eastAsia="標楷體" w:hAnsi="標楷體" w:hint="eastAsia"/>
            <w:b/>
            <w:szCs w:val="24"/>
            <w:rPrChange w:id="515" w:author="User" w:date="2019-01-23T14:02:00Z">
              <w:rPr>
                <w:rFonts w:ascii="標楷體" w:eastAsia="標楷體" w:hAnsi="標楷體" w:hint="eastAsia"/>
                <w:b/>
                <w:szCs w:val="24"/>
              </w:rPr>
            </w:rPrChange>
          </w:rPr>
          <w:t>婁</w:t>
        </w:r>
      </w:ins>
      <w:ins w:id="516" w:author="User" w:date="2019-01-23T14:02:00Z">
        <w:r w:rsidR="00E415ED" w:rsidRPr="00E415ED">
          <w:rPr>
            <w:rFonts w:ascii="標楷體" w:eastAsia="標楷體" w:hAnsi="標楷體" w:hint="eastAsia"/>
            <w:b/>
            <w:rPrChange w:id="517" w:author="User" w:date="2019-01-23T14:02:00Z">
              <w:rPr>
                <w:rFonts w:ascii="標楷體" w:eastAsia="標楷體" w:hAnsi="標楷體" w:hint="eastAsia"/>
              </w:rPr>
            </w:rPrChange>
          </w:rPr>
          <w:t>的煩惱</w:t>
        </w:r>
      </w:ins>
    </w:p>
    <w:p w:rsidR="00715C36" w:rsidRDefault="008449EB" w:rsidP="001F6364">
      <w:pPr>
        <w:spacing w:line="360" w:lineRule="exact"/>
        <w:rPr>
          <w:ins w:id="518" w:author="User" w:date="2019-01-22T21:23:00Z"/>
          <w:rFonts w:ascii="標楷體" w:eastAsia="標楷體" w:hAnsi="標楷體"/>
          <w:szCs w:val="24"/>
        </w:rPr>
      </w:pPr>
      <w:ins w:id="519" w:author="User" w:date="2019-01-22T15:20:00Z">
        <w:r w:rsidRPr="008449EB">
          <w:rPr>
            <w:rFonts w:ascii="標楷體" w:eastAsia="標楷體" w:hAnsi="標楷體" w:hint="eastAsia"/>
            <w:szCs w:val="24"/>
            <w:rPrChange w:id="520" w:author="User" w:date="2019-01-22T15:20:00Z">
              <w:rPr>
                <w:rFonts w:ascii="標楷體" w:eastAsia="標楷體" w:hAnsi="標楷體" w:hint="eastAsia"/>
                <w:b/>
                <w:szCs w:val="24"/>
              </w:rPr>
            </w:rPrChange>
          </w:rPr>
          <w:t>巴特婁向奇米</w:t>
        </w:r>
        <w:r w:rsidRPr="008449EB">
          <w:rPr>
            <w:rFonts w:ascii="標楷體" w:eastAsia="標楷體" w:hAnsi="標楷體"/>
            <w:szCs w:val="24"/>
            <w:rPrChange w:id="521" w:author="User" w:date="2019-01-22T15:20:00Z">
              <w:rPr>
                <w:rFonts w:ascii="標楷體" w:eastAsia="標楷體" w:hAnsi="標楷體"/>
                <w:b/>
                <w:szCs w:val="24"/>
              </w:rPr>
            </w:rPrChange>
          </w:rPr>
          <w:t>提出了邀約，</w:t>
        </w:r>
      </w:ins>
      <w:ins w:id="522" w:author="User" w:date="2019-01-22T21:21:00Z">
        <w:r w:rsidR="004C2CF6">
          <w:rPr>
            <w:rFonts w:ascii="標楷體" w:eastAsia="標楷體" w:hAnsi="標楷體" w:hint="eastAsia"/>
            <w:szCs w:val="24"/>
          </w:rPr>
          <w:t>奇米有點尷尬的婉拒他的請求，告訴</w:t>
        </w:r>
      </w:ins>
      <w:ins w:id="523" w:author="User" w:date="2019-01-22T21:22:00Z">
        <w:r w:rsidR="00B77FCF">
          <w:rPr>
            <w:rFonts w:ascii="標楷體" w:eastAsia="標楷體" w:hAnsi="標楷體"/>
            <w:szCs w:val="24"/>
          </w:rPr>
          <w:t>巴特婁自己</w:t>
        </w:r>
        <w:r w:rsidR="004C2CF6">
          <w:rPr>
            <w:rFonts w:ascii="標楷體" w:eastAsia="標楷體" w:hAnsi="標楷體"/>
            <w:szCs w:val="24"/>
          </w:rPr>
          <w:t>有事得先離開</w:t>
        </w:r>
        <w:r w:rsidR="004C2CF6">
          <w:rPr>
            <w:rFonts w:ascii="標楷體" w:eastAsia="標楷體" w:hAnsi="標楷體" w:hint="eastAsia"/>
            <w:szCs w:val="24"/>
          </w:rPr>
          <w:t>。</w:t>
        </w:r>
      </w:ins>
      <w:ins w:id="524" w:author="User" w:date="2019-01-22T21:21:00Z">
        <w:r w:rsidR="004C2CF6" w:rsidRPr="00B6050C">
          <w:rPr>
            <w:rFonts w:ascii="標楷體" w:eastAsia="標楷體" w:hAnsi="標楷體"/>
            <w:szCs w:val="24"/>
            <w:rPrChange w:id="525" w:author="User" w:date="2019-01-22T21:12:00Z">
              <w:rPr>
                <w:rFonts w:ascii="標楷體" w:eastAsia="標楷體" w:hAnsi="標楷體"/>
                <w:szCs w:val="24"/>
              </w:rPr>
            </w:rPrChange>
          </w:rPr>
          <w:t xml:space="preserve"> </w:t>
        </w:r>
      </w:ins>
    </w:p>
    <w:p w:rsidR="007D3A89" w:rsidRDefault="007D3A89" w:rsidP="007D3A89">
      <w:pPr>
        <w:spacing w:line="360" w:lineRule="exact"/>
        <w:rPr>
          <w:ins w:id="526" w:author="User" w:date="2019-01-22T21:24:00Z"/>
          <w:rFonts w:ascii="標楷體" w:eastAsia="標楷體" w:hAnsi="標楷體" w:hint="eastAsia"/>
          <w:szCs w:val="24"/>
        </w:rPr>
      </w:pPr>
      <w:ins w:id="527" w:author="User" w:date="2019-01-22T21:24:00Z">
        <w:r>
          <w:rPr>
            <w:rFonts w:ascii="標楷體" w:eastAsia="標楷體" w:hAnsi="標楷體" w:hint="eastAsia"/>
            <w:szCs w:val="24"/>
          </w:rPr>
          <w:t>亞瑟告訴奇米，</w:t>
        </w:r>
        <w:r>
          <w:rPr>
            <w:rFonts w:ascii="標楷體" w:eastAsia="標楷體" w:hAnsi="標楷體"/>
            <w:szCs w:val="24"/>
          </w:rPr>
          <w:t>似乎巴特婁</w:t>
        </w:r>
        <w:r>
          <w:rPr>
            <w:rFonts w:ascii="標楷體" w:eastAsia="標楷體" w:hAnsi="標楷體" w:hint="eastAsia"/>
            <w:szCs w:val="24"/>
          </w:rPr>
          <w:t>關於</w:t>
        </w:r>
        <w:r>
          <w:rPr>
            <w:rFonts w:ascii="標楷體" w:eastAsia="標楷體" w:hAnsi="標楷體"/>
            <w:szCs w:val="24"/>
          </w:rPr>
          <w:t>藝術品的記憶喪失了，</w:t>
        </w:r>
        <w:r>
          <w:rPr>
            <w:rFonts w:ascii="標楷體" w:eastAsia="標楷體" w:hAnsi="標楷體" w:hint="eastAsia"/>
            <w:szCs w:val="24"/>
          </w:rPr>
          <w:t>可能得</w:t>
        </w:r>
      </w:ins>
      <w:ins w:id="528" w:author="User" w:date="2019-01-22T21:32:00Z">
        <w:r>
          <w:rPr>
            <w:rFonts w:ascii="標楷體" w:eastAsia="標楷體" w:hAnsi="標楷體" w:hint="eastAsia"/>
            <w:szCs w:val="24"/>
          </w:rPr>
          <w:t>多</w:t>
        </w:r>
        <w:r>
          <w:rPr>
            <w:rFonts w:ascii="標楷體" w:eastAsia="標楷體" w:hAnsi="標楷體"/>
            <w:szCs w:val="24"/>
          </w:rPr>
          <w:t>與他接觸，看能不能</w:t>
        </w:r>
        <w:r>
          <w:rPr>
            <w:rFonts w:ascii="標楷體" w:eastAsia="標楷體" w:hAnsi="標楷體" w:hint="eastAsia"/>
            <w:szCs w:val="24"/>
          </w:rPr>
          <w:t>幫助他</w:t>
        </w:r>
        <w:r>
          <w:rPr>
            <w:rFonts w:ascii="標楷體" w:eastAsia="標楷體" w:hAnsi="標楷體"/>
            <w:szCs w:val="24"/>
          </w:rPr>
          <w:t>找回一些記憶。</w:t>
        </w:r>
      </w:ins>
    </w:p>
    <w:p w:rsidR="007D3A89" w:rsidRDefault="007D3A89" w:rsidP="001F6364">
      <w:pPr>
        <w:spacing w:line="360" w:lineRule="exact"/>
        <w:rPr>
          <w:ins w:id="529" w:author="User" w:date="2019-01-23T17:16:00Z"/>
          <w:rFonts w:ascii="標楷體" w:eastAsia="標楷體" w:hAnsi="標楷體"/>
          <w:szCs w:val="24"/>
        </w:rPr>
      </w:pPr>
    </w:p>
    <w:p w:rsidR="002E66C4" w:rsidRDefault="002E66C4" w:rsidP="001F6364">
      <w:pPr>
        <w:spacing w:line="360" w:lineRule="exact"/>
        <w:rPr>
          <w:ins w:id="530" w:author="User" w:date="2019-01-22T21:59:00Z"/>
          <w:rFonts w:ascii="標楷體" w:eastAsia="標楷體" w:hAnsi="標楷體" w:hint="eastAsia"/>
          <w:szCs w:val="24"/>
        </w:rPr>
      </w:pPr>
    </w:p>
    <w:p w:rsidR="007D3A89" w:rsidRDefault="00B77FCF" w:rsidP="001F6364">
      <w:pPr>
        <w:spacing w:line="360" w:lineRule="exact"/>
        <w:rPr>
          <w:ins w:id="531" w:author="User" w:date="2019-01-22T21:41:00Z"/>
          <w:rFonts w:ascii="標楷體" w:eastAsia="標楷體" w:hAnsi="標楷體"/>
          <w:szCs w:val="24"/>
        </w:rPr>
      </w:pPr>
      <w:ins w:id="532" w:author="User" w:date="2019-01-22T21:35:00Z">
        <w:r>
          <w:rPr>
            <w:rFonts w:ascii="標楷體" w:eastAsia="標楷體" w:hAnsi="標楷體" w:hint="eastAsia"/>
            <w:szCs w:val="24"/>
          </w:rPr>
          <w:t>巴特婁帶著奇米前往舞蹈教室參觀看見公主與</w:t>
        </w:r>
      </w:ins>
      <w:ins w:id="533" w:author="User" w:date="2019-01-22T21:40:00Z">
        <w:r>
          <w:rPr>
            <w:rFonts w:ascii="標楷體" w:eastAsia="標楷體" w:hAnsi="標楷體" w:hint="eastAsia"/>
            <w:szCs w:val="24"/>
          </w:rPr>
          <w:t>娜塔莉，</w:t>
        </w:r>
        <w:r>
          <w:rPr>
            <w:rFonts w:ascii="標楷體" w:eastAsia="標楷體" w:hAnsi="標楷體"/>
            <w:szCs w:val="24"/>
          </w:rPr>
          <w:t>娜</w:t>
        </w:r>
      </w:ins>
      <w:ins w:id="534" w:author="User" w:date="2019-01-22T21:41:00Z">
        <w:r>
          <w:rPr>
            <w:rFonts w:ascii="標楷體" w:eastAsia="標楷體" w:hAnsi="標楷體"/>
            <w:szCs w:val="24"/>
          </w:rPr>
          <w:t>塔莉明顯不太喜歡巴特婁</w:t>
        </w:r>
      </w:ins>
      <w:ins w:id="535" w:author="User" w:date="2019-01-22T21:45:00Z">
        <w:r w:rsidR="00EF017D">
          <w:rPr>
            <w:rFonts w:ascii="標楷體" w:eastAsia="標楷體" w:hAnsi="標楷體" w:hint="eastAsia"/>
            <w:szCs w:val="24"/>
          </w:rPr>
          <w:t>，所以也不太喜歡奇米</w:t>
        </w:r>
      </w:ins>
      <w:ins w:id="536" w:author="User" w:date="2019-01-22T21:41:00Z">
        <w:r>
          <w:rPr>
            <w:rFonts w:ascii="標楷體" w:eastAsia="標楷體" w:hAnsi="標楷體"/>
            <w:szCs w:val="24"/>
          </w:rPr>
          <w:t>。</w:t>
        </w:r>
      </w:ins>
    </w:p>
    <w:p w:rsidR="00B77FCF" w:rsidRDefault="00B77FCF" w:rsidP="001F6364">
      <w:pPr>
        <w:spacing w:line="360" w:lineRule="exact"/>
        <w:rPr>
          <w:ins w:id="537" w:author="User" w:date="2019-01-22T21:44:00Z"/>
          <w:rFonts w:ascii="標楷體" w:eastAsia="標楷體" w:hAnsi="標楷體"/>
          <w:color w:val="00B050"/>
          <w:szCs w:val="24"/>
        </w:rPr>
      </w:pPr>
      <w:ins w:id="538" w:author="User" w:date="2019-01-22T21:41:00Z">
        <w:r w:rsidRPr="00B77FCF">
          <w:rPr>
            <w:rFonts w:ascii="標楷體" w:eastAsia="標楷體" w:hAnsi="標楷體"/>
            <w:color w:val="00B050"/>
            <w:szCs w:val="24"/>
            <w:rPrChange w:id="539" w:author="User" w:date="2019-01-22T21:42:00Z">
              <w:rPr>
                <w:rFonts w:ascii="標楷體" w:eastAsia="標楷體" w:hAnsi="標楷體"/>
                <w:szCs w:val="24"/>
              </w:rPr>
            </w:rPrChange>
          </w:rPr>
          <w:t>※一些人物關係設定，娜塔莉與公主是好姐妹，</w:t>
        </w:r>
        <w:r w:rsidRPr="00B77FCF">
          <w:rPr>
            <w:rFonts w:ascii="標楷體" w:eastAsia="標楷體" w:hAnsi="標楷體" w:hint="eastAsia"/>
            <w:color w:val="00B050"/>
            <w:szCs w:val="24"/>
            <w:rPrChange w:id="540" w:author="User" w:date="2019-01-22T21:42:00Z">
              <w:rPr>
                <w:rFonts w:ascii="標楷體" w:eastAsia="標楷體" w:hAnsi="標楷體" w:hint="eastAsia"/>
                <w:szCs w:val="24"/>
              </w:rPr>
            </w:rPrChange>
          </w:rPr>
          <w:t>巴特婁一開始與公主</w:t>
        </w:r>
      </w:ins>
      <w:ins w:id="541" w:author="User" w:date="2019-01-22T21:43:00Z">
        <w:r w:rsidR="00EF017D">
          <w:rPr>
            <w:rFonts w:ascii="標楷體" w:eastAsia="標楷體" w:hAnsi="標楷體" w:hint="eastAsia"/>
            <w:color w:val="00B050"/>
            <w:szCs w:val="24"/>
          </w:rPr>
          <w:t>兩情相悅時</w:t>
        </w:r>
      </w:ins>
      <w:ins w:id="542" w:author="User" w:date="2019-01-22T21:42:00Z">
        <w:r w:rsidR="00EF017D">
          <w:rPr>
            <w:rFonts w:ascii="標楷體" w:eastAsia="標楷體" w:hAnsi="標楷體"/>
            <w:color w:val="00B050"/>
            <w:szCs w:val="24"/>
            <w:rPrChange w:id="543" w:author="User" w:date="2019-01-22T21:42:00Z">
              <w:rPr>
                <w:rFonts w:ascii="標楷體" w:eastAsia="標楷體" w:hAnsi="標楷體"/>
                <w:color w:val="00B050"/>
                <w:szCs w:val="24"/>
              </w:rPr>
            </w:rPrChange>
          </w:rPr>
          <w:t>她</w:t>
        </w:r>
      </w:ins>
      <w:ins w:id="544" w:author="User" w:date="2019-01-22T21:43:00Z">
        <w:r w:rsidR="00EF017D">
          <w:rPr>
            <w:rFonts w:ascii="標楷體" w:eastAsia="標楷體" w:hAnsi="標楷體" w:hint="eastAsia"/>
            <w:color w:val="00B050"/>
            <w:szCs w:val="24"/>
          </w:rPr>
          <w:t>並不討厭巴特婁，</w:t>
        </w:r>
        <w:r w:rsidR="00EF017D">
          <w:rPr>
            <w:rFonts w:ascii="標楷體" w:eastAsia="標楷體" w:hAnsi="標楷體"/>
            <w:color w:val="00B050"/>
            <w:szCs w:val="24"/>
          </w:rPr>
          <w:t>但自從知道巴特婁並沒有</w:t>
        </w:r>
        <w:r w:rsidR="00EF017D">
          <w:rPr>
            <w:rFonts w:ascii="標楷體" w:eastAsia="標楷體" w:hAnsi="標楷體" w:hint="eastAsia"/>
            <w:color w:val="00B050"/>
            <w:szCs w:val="24"/>
          </w:rPr>
          <w:t>為自己與公主</w:t>
        </w:r>
      </w:ins>
      <w:ins w:id="545" w:author="User" w:date="2019-01-22T21:44:00Z">
        <w:r w:rsidR="00EF017D">
          <w:rPr>
            <w:rFonts w:ascii="標楷體" w:eastAsia="標楷體" w:hAnsi="標楷體" w:hint="eastAsia"/>
            <w:color w:val="00B050"/>
            <w:szCs w:val="24"/>
          </w:rPr>
          <w:t>努力爭取幸福，</w:t>
        </w:r>
        <w:r w:rsidR="00EF017D">
          <w:rPr>
            <w:rFonts w:ascii="標楷體" w:eastAsia="標楷體" w:hAnsi="標楷體"/>
            <w:color w:val="00B050"/>
            <w:szCs w:val="24"/>
          </w:rPr>
          <w:t>便開始</w:t>
        </w:r>
        <w:r w:rsidR="00EF017D">
          <w:rPr>
            <w:rFonts w:ascii="標楷體" w:eastAsia="標楷體" w:hAnsi="標楷體" w:hint="eastAsia"/>
            <w:color w:val="00B050"/>
            <w:szCs w:val="24"/>
          </w:rPr>
          <w:t>對他有</w:t>
        </w:r>
        <w:r w:rsidR="00EF017D">
          <w:rPr>
            <w:rFonts w:ascii="標楷體" w:eastAsia="標楷體" w:hAnsi="標楷體"/>
            <w:color w:val="00B050"/>
            <w:szCs w:val="24"/>
          </w:rPr>
          <w:t>些偏見。</w:t>
        </w:r>
      </w:ins>
    </w:p>
    <w:p w:rsidR="000442AB" w:rsidRDefault="000442AB" w:rsidP="00F34930">
      <w:pPr>
        <w:spacing w:line="360" w:lineRule="exact"/>
        <w:rPr>
          <w:ins w:id="546" w:author="User" w:date="2019-01-23T14:06:00Z"/>
          <w:rFonts w:ascii="標楷體" w:eastAsia="標楷體" w:hAnsi="標楷體"/>
          <w:szCs w:val="24"/>
        </w:rPr>
      </w:pPr>
    </w:p>
    <w:p w:rsidR="00F34930" w:rsidRDefault="00F34930" w:rsidP="00F34930">
      <w:pPr>
        <w:spacing w:line="360" w:lineRule="exact"/>
        <w:rPr>
          <w:ins w:id="547" w:author="User" w:date="2019-01-23T13:47:00Z"/>
          <w:rFonts w:ascii="標楷體" w:eastAsia="標楷體" w:hAnsi="標楷體"/>
          <w:szCs w:val="24"/>
        </w:rPr>
      </w:pPr>
      <w:ins w:id="548" w:author="User" w:date="2019-01-23T13:47:00Z">
        <w:r>
          <w:rPr>
            <w:rFonts w:ascii="標楷體" w:eastAsia="標楷體" w:hAnsi="標楷體"/>
            <w:szCs w:val="24"/>
          </w:rPr>
          <w:t>巴特婁告訴奇米自己與公主的</w:t>
        </w:r>
        <w:r>
          <w:rPr>
            <w:rFonts w:ascii="標楷體" w:eastAsia="標楷體" w:hAnsi="標楷體" w:hint="eastAsia"/>
            <w:szCs w:val="24"/>
          </w:rPr>
          <w:t>過往，</w:t>
        </w:r>
        <w:r>
          <w:rPr>
            <w:rFonts w:ascii="標楷體" w:eastAsia="標楷體" w:hAnsi="標楷體"/>
            <w:szCs w:val="24"/>
          </w:rPr>
          <w:t>奇米決定幫忙試探</w:t>
        </w:r>
        <w:r>
          <w:rPr>
            <w:rFonts w:ascii="標楷體" w:eastAsia="標楷體" w:hAnsi="標楷體" w:hint="eastAsia"/>
            <w:szCs w:val="24"/>
          </w:rPr>
          <w:t>公主的心意。</w:t>
        </w:r>
      </w:ins>
    </w:p>
    <w:p w:rsidR="007D3A89" w:rsidRPr="00F34930" w:rsidRDefault="007D3A89" w:rsidP="007D3A89">
      <w:pPr>
        <w:spacing w:line="360" w:lineRule="exact"/>
        <w:rPr>
          <w:ins w:id="549" w:author="User" w:date="2019-01-22T21:28:00Z"/>
          <w:rFonts w:ascii="標楷體" w:eastAsia="標楷體" w:hAnsi="標楷體"/>
          <w:szCs w:val="24"/>
          <w:rPrChange w:id="550" w:author="User" w:date="2019-01-23T13:47:00Z">
            <w:rPr>
              <w:ins w:id="551" w:author="User" w:date="2019-01-22T21:28:00Z"/>
              <w:rFonts w:ascii="標楷體" w:eastAsia="標楷體" w:hAnsi="標楷體"/>
              <w:szCs w:val="24"/>
            </w:rPr>
          </w:rPrChange>
        </w:rPr>
      </w:pPr>
    </w:p>
    <w:p w:rsidR="007D3A89" w:rsidRPr="007D3A89" w:rsidRDefault="007D3A89" w:rsidP="007D3A89">
      <w:pPr>
        <w:spacing w:line="360" w:lineRule="exact"/>
        <w:rPr>
          <w:ins w:id="552" w:author="User" w:date="2019-01-22T21:26:00Z"/>
          <w:rFonts w:ascii="標楷體" w:eastAsia="標楷體" w:hAnsi="標楷體" w:hint="eastAsia"/>
          <w:szCs w:val="24"/>
          <w:rPrChange w:id="553" w:author="User" w:date="2019-01-22T21:28:00Z">
            <w:rPr>
              <w:ins w:id="554" w:author="User" w:date="2019-01-22T21:26:00Z"/>
              <w:rFonts w:ascii="標楷體" w:eastAsia="標楷體" w:hAnsi="標楷體" w:hint="eastAsia"/>
              <w:szCs w:val="24"/>
            </w:rPr>
          </w:rPrChange>
        </w:rPr>
      </w:pPr>
    </w:p>
    <w:p w:rsidR="00911046" w:rsidRPr="00A44E31" w:rsidRDefault="00B77FCF" w:rsidP="00911046">
      <w:pPr>
        <w:spacing w:line="360" w:lineRule="exact"/>
        <w:rPr>
          <w:ins w:id="555" w:author="User" w:date="2019-01-23T10:31:00Z"/>
          <w:rFonts w:ascii="標楷體" w:eastAsia="標楷體" w:hAnsi="標楷體" w:hint="eastAsia"/>
          <w:b/>
          <w:szCs w:val="24"/>
        </w:rPr>
      </w:pPr>
      <w:ins w:id="556" w:author="User" w:date="2019-01-22T21:34:00Z">
        <w:r w:rsidRPr="00B77FCF">
          <w:rPr>
            <w:rFonts w:ascii="標楷體" w:eastAsia="標楷體" w:hAnsi="標楷體" w:hint="eastAsia"/>
            <w:b/>
            <w:szCs w:val="24"/>
            <w:rPrChange w:id="557" w:author="User" w:date="2019-01-22T21:40:00Z">
              <w:rPr>
                <w:rFonts w:ascii="標楷體" w:eastAsia="標楷體" w:hAnsi="標楷體" w:hint="eastAsia"/>
                <w:color w:val="FF0000"/>
                <w:szCs w:val="24"/>
              </w:rPr>
            </w:rPrChange>
          </w:rPr>
          <w:t>第三章</w:t>
        </w:r>
      </w:ins>
      <w:ins w:id="558" w:author="User" w:date="2019-01-22T21:37:00Z">
        <w:r w:rsidRPr="00B77FCF">
          <w:rPr>
            <w:rFonts w:ascii="標楷體" w:eastAsia="標楷體" w:hAnsi="標楷體" w:hint="eastAsia"/>
            <w:b/>
            <w:szCs w:val="24"/>
            <w:rPrChange w:id="559" w:author="User" w:date="2019-01-22T21:40:00Z">
              <w:rPr>
                <w:rFonts w:ascii="標楷體" w:eastAsia="標楷體" w:hAnsi="標楷體" w:hint="eastAsia"/>
                <w:b/>
                <w:color w:val="FF0000"/>
                <w:szCs w:val="24"/>
              </w:rPr>
            </w:rPrChange>
          </w:rPr>
          <w:t xml:space="preserve"> </w:t>
        </w:r>
      </w:ins>
      <w:ins w:id="560" w:author="User" w:date="2019-01-23T10:31:00Z">
        <w:r w:rsidR="00911046">
          <w:rPr>
            <w:rFonts w:ascii="標楷體" w:eastAsia="標楷體" w:hAnsi="標楷體" w:hint="eastAsia"/>
            <w:b/>
            <w:szCs w:val="24"/>
          </w:rPr>
          <w:t>協助巴特婁</w:t>
        </w:r>
        <w:r w:rsidR="00911046">
          <w:rPr>
            <w:rFonts w:ascii="標楷體" w:eastAsia="標楷體" w:hAnsi="標楷體"/>
            <w:b/>
            <w:szCs w:val="24"/>
          </w:rPr>
          <w:t>找</w:t>
        </w:r>
        <w:r w:rsidR="00911046">
          <w:rPr>
            <w:rFonts w:ascii="標楷體" w:eastAsia="標楷體" w:hAnsi="標楷體" w:hint="eastAsia"/>
            <w:b/>
            <w:szCs w:val="24"/>
          </w:rPr>
          <w:t>到</w:t>
        </w:r>
      </w:ins>
      <w:ins w:id="561" w:author="User" w:date="2019-01-23T11:09:00Z">
        <w:r w:rsidR="004F506E">
          <w:rPr>
            <w:rFonts w:ascii="標楷體" w:eastAsia="標楷體" w:hAnsi="標楷體" w:hint="eastAsia"/>
            <w:b/>
            <w:szCs w:val="24"/>
          </w:rPr>
          <w:t>雪</w:t>
        </w:r>
      </w:ins>
      <w:ins w:id="562" w:author="User" w:date="2019-01-23T10:31:00Z">
        <w:r w:rsidR="00911046">
          <w:rPr>
            <w:rFonts w:ascii="標楷體" w:eastAsia="標楷體" w:hAnsi="標楷體"/>
            <w:b/>
            <w:szCs w:val="24"/>
          </w:rPr>
          <w:t>玫瑰</w:t>
        </w:r>
      </w:ins>
    </w:p>
    <w:p w:rsidR="00F34930" w:rsidRDefault="00F34930" w:rsidP="00F34930">
      <w:pPr>
        <w:spacing w:line="360" w:lineRule="exact"/>
        <w:rPr>
          <w:ins w:id="563" w:author="User" w:date="2019-01-23T13:47:00Z"/>
          <w:rFonts w:ascii="標楷體" w:eastAsia="標楷體" w:hAnsi="標楷體"/>
          <w:szCs w:val="24"/>
        </w:rPr>
      </w:pPr>
      <w:ins w:id="564" w:author="User" w:date="2019-01-23T13:47:00Z">
        <w:r>
          <w:rPr>
            <w:rFonts w:ascii="標楷體" w:eastAsia="標楷體" w:hAnsi="標楷體" w:hint="eastAsia"/>
            <w:szCs w:val="24"/>
          </w:rPr>
          <w:t>亞瑟</w:t>
        </w:r>
      </w:ins>
      <w:ins w:id="565" w:author="User" w:date="2019-01-23T14:06:00Z">
        <w:r w:rsidR="000442AB">
          <w:rPr>
            <w:rFonts w:ascii="標楷體" w:eastAsia="標楷體" w:hAnsi="標楷體" w:hint="eastAsia"/>
            <w:szCs w:val="24"/>
          </w:rPr>
          <w:t>為了指導</w:t>
        </w:r>
        <w:r w:rsidR="000442AB">
          <w:rPr>
            <w:rFonts w:ascii="標楷體" w:eastAsia="標楷體" w:hAnsi="標楷體"/>
            <w:szCs w:val="24"/>
          </w:rPr>
          <w:t>奇米</w:t>
        </w:r>
        <w:r w:rsidR="000442AB">
          <w:rPr>
            <w:rFonts w:ascii="標楷體" w:eastAsia="標楷體" w:hAnsi="標楷體" w:hint="eastAsia"/>
            <w:szCs w:val="24"/>
          </w:rPr>
          <w:t>熟練氏族</w:t>
        </w:r>
      </w:ins>
      <w:ins w:id="566" w:author="User" w:date="2019-01-23T14:07:00Z">
        <w:r w:rsidR="000442AB">
          <w:rPr>
            <w:rFonts w:ascii="標楷體" w:eastAsia="標楷體" w:hAnsi="標楷體"/>
            <w:szCs w:val="24"/>
          </w:rPr>
          <w:t>的魔法</w:t>
        </w:r>
      </w:ins>
      <w:ins w:id="567" w:author="User" w:date="2019-01-23T13:47:00Z">
        <w:r>
          <w:rPr>
            <w:rFonts w:ascii="標楷體" w:eastAsia="標楷體" w:hAnsi="標楷體" w:hint="eastAsia"/>
            <w:szCs w:val="24"/>
          </w:rPr>
          <w:t>，</w:t>
        </w:r>
        <w:r>
          <w:rPr>
            <w:rFonts w:ascii="標楷體" w:eastAsia="標楷體" w:hAnsi="標楷體"/>
            <w:szCs w:val="24"/>
          </w:rPr>
          <w:t>讓奇米練習啟動《</w:t>
        </w:r>
        <w:r>
          <w:rPr>
            <w:rFonts w:ascii="標楷體" w:eastAsia="標楷體" w:hAnsi="標楷體" w:hint="eastAsia"/>
            <w:szCs w:val="24"/>
          </w:rPr>
          <w:t>謬思筆記本</w:t>
        </w:r>
        <w:r>
          <w:rPr>
            <w:rFonts w:ascii="標楷體" w:eastAsia="標楷體" w:hAnsi="標楷體"/>
            <w:szCs w:val="24"/>
          </w:rPr>
          <w:t>》</w:t>
        </w:r>
        <w:r>
          <w:rPr>
            <w:rFonts w:ascii="標楷體" w:eastAsia="標楷體" w:hAnsi="標楷體" w:hint="eastAsia"/>
            <w:szCs w:val="24"/>
          </w:rPr>
          <w:t>，除了地獄之門的資訊浮現在書上外，還出現了</w:t>
        </w:r>
        <w:r>
          <w:rPr>
            <w:rFonts w:ascii="標楷體" w:eastAsia="標楷體" w:hAnsi="標楷體"/>
            <w:szCs w:val="24"/>
          </w:rPr>
          <w:t>巴特婁</w:t>
        </w:r>
        <w:r>
          <w:rPr>
            <w:rFonts w:ascii="標楷體" w:eastAsia="標楷體" w:hAnsi="標楷體" w:hint="eastAsia"/>
            <w:szCs w:val="24"/>
          </w:rPr>
          <w:t>之家、</w:t>
        </w:r>
        <w:r>
          <w:rPr>
            <w:rFonts w:ascii="標楷體" w:eastAsia="標楷體" w:hAnsi="標楷體"/>
            <w:szCs w:val="24"/>
          </w:rPr>
          <w:t>神奈川沖浪里、夜曲等</w:t>
        </w:r>
        <w:r>
          <w:rPr>
            <w:rFonts w:ascii="標楷體" w:eastAsia="標楷體" w:hAnsi="標楷體" w:hint="eastAsia"/>
            <w:szCs w:val="24"/>
          </w:rPr>
          <w:t>名字，卻沒有任何資料</w:t>
        </w:r>
        <w:r>
          <w:rPr>
            <w:rFonts w:ascii="標楷體" w:eastAsia="標楷體" w:hAnsi="標楷體"/>
            <w:szCs w:val="24"/>
          </w:rPr>
          <w:t>。</w:t>
        </w:r>
      </w:ins>
    </w:p>
    <w:p w:rsidR="00F34930" w:rsidRPr="00A44E31" w:rsidRDefault="00F34930" w:rsidP="00F34930">
      <w:pPr>
        <w:spacing w:line="360" w:lineRule="exact"/>
        <w:rPr>
          <w:ins w:id="568" w:author="User" w:date="2019-01-23T13:47:00Z"/>
          <w:rFonts w:ascii="標楷體" w:eastAsia="標楷體" w:hAnsi="標楷體"/>
          <w:color w:val="00B050"/>
          <w:szCs w:val="24"/>
        </w:rPr>
      </w:pPr>
      <w:ins w:id="569" w:author="User" w:date="2019-01-23T13:47:00Z">
        <w:r w:rsidRPr="00A44E31">
          <w:rPr>
            <w:rFonts w:ascii="標楷體" w:eastAsia="標楷體" w:hAnsi="標楷體" w:hint="eastAsia"/>
            <w:color w:val="00B050"/>
            <w:szCs w:val="24"/>
          </w:rPr>
          <w:t>※</w:t>
        </w:r>
        <w:r w:rsidRPr="00A44E31">
          <w:rPr>
            <w:rFonts w:ascii="標楷體" w:eastAsia="標楷體" w:hAnsi="標楷體"/>
            <w:color w:val="00B050"/>
            <w:szCs w:val="24"/>
          </w:rPr>
          <w:t>可以插入</w:t>
        </w:r>
        <w:r w:rsidRPr="00A44E31">
          <w:rPr>
            <w:rFonts w:ascii="標楷體" w:eastAsia="標楷體" w:hAnsi="標楷體" w:hint="eastAsia"/>
            <w:color w:val="00B050"/>
            <w:szCs w:val="24"/>
          </w:rPr>
          <w:t>收服動畫，</w:t>
        </w:r>
        <w:r w:rsidRPr="00A44E31">
          <w:rPr>
            <w:rFonts w:ascii="標楷體" w:eastAsia="標楷體" w:hAnsi="標楷體"/>
            <w:color w:val="00B050"/>
            <w:szCs w:val="24"/>
          </w:rPr>
          <w:t>但不顯示</w:t>
        </w:r>
        <w:r w:rsidRPr="00A44E31">
          <w:rPr>
            <w:rFonts w:ascii="標楷體" w:eastAsia="標楷體" w:hAnsi="標楷體" w:hint="eastAsia"/>
            <w:color w:val="00B050"/>
            <w:szCs w:val="24"/>
          </w:rPr>
          <w:t>角色圖</w:t>
        </w:r>
        <w:r w:rsidRPr="00A44E31">
          <w:rPr>
            <w:rFonts w:ascii="標楷體" w:eastAsia="標楷體" w:hAnsi="標楷體"/>
            <w:color w:val="00B050"/>
            <w:szCs w:val="24"/>
          </w:rPr>
          <w:t>，就是空空的一本書。</w:t>
        </w:r>
      </w:ins>
    </w:p>
    <w:p w:rsidR="00F34930" w:rsidRPr="00F34930" w:rsidRDefault="00F34930" w:rsidP="00911046">
      <w:pPr>
        <w:spacing w:line="360" w:lineRule="exact"/>
        <w:rPr>
          <w:ins w:id="570" w:author="User" w:date="2019-01-23T13:47:00Z"/>
          <w:rFonts w:ascii="標楷體" w:eastAsia="標楷體" w:hAnsi="標楷體"/>
          <w:szCs w:val="24"/>
          <w:rPrChange w:id="571" w:author="User" w:date="2019-01-23T13:47:00Z">
            <w:rPr>
              <w:ins w:id="572" w:author="User" w:date="2019-01-23T13:47:00Z"/>
              <w:rFonts w:ascii="標楷體" w:eastAsia="標楷體" w:hAnsi="標楷體"/>
              <w:szCs w:val="24"/>
            </w:rPr>
          </w:rPrChange>
        </w:rPr>
      </w:pPr>
    </w:p>
    <w:p w:rsidR="004F506E" w:rsidRPr="004F506E" w:rsidRDefault="004F506E" w:rsidP="00911046">
      <w:pPr>
        <w:spacing w:line="360" w:lineRule="exact"/>
        <w:rPr>
          <w:ins w:id="573" w:author="User" w:date="2019-01-23T11:09:00Z"/>
          <w:rFonts w:ascii="標楷體" w:eastAsia="標楷體" w:hAnsi="標楷體"/>
          <w:color w:val="00B050"/>
          <w:szCs w:val="24"/>
          <w:rPrChange w:id="574" w:author="User" w:date="2019-01-23T11:10:00Z">
            <w:rPr>
              <w:ins w:id="575" w:author="User" w:date="2019-01-23T11:09:00Z"/>
              <w:rFonts w:ascii="標楷體" w:eastAsia="標楷體" w:hAnsi="標楷體"/>
              <w:szCs w:val="24"/>
            </w:rPr>
          </w:rPrChange>
        </w:rPr>
      </w:pPr>
      <w:ins w:id="576" w:author="User" w:date="2019-01-23T11:09:00Z">
        <w:r w:rsidRPr="004F506E">
          <w:rPr>
            <w:rFonts w:ascii="標楷體" w:eastAsia="標楷體" w:hAnsi="標楷體" w:hint="eastAsia"/>
            <w:color w:val="00B050"/>
            <w:szCs w:val="24"/>
            <w:rPrChange w:id="577" w:author="User" w:date="2019-01-23T11:10:00Z">
              <w:rPr>
                <w:rFonts w:ascii="標楷體" w:eastAsia="標楷體" w:hAnsi="標楷體" w:hint="eastAsia"/>
                <w:szCs w:val="24"/>
              </w:rPr>
            </w:rPrChange>
          </w:rPr>
          <w:t>※雪玫瑰</w:t>
        </w:r>
      </w:ins>
    </w:p>
    <w:p w:rsidR="004F506E" w:rsidRPr="004F506E" w:rsidRDefault="00F34930" w:rsidP="004F506E">
      <w:pPr>
        <w:spacing w:line="360" w:lineRule="exact"/>
        <w:rPr>
          <w:ins w:id="578" w:author="User" w:date="2019-01-23T11:10:00Z"/>
          <w:rFonts w:ascii="標楷體" w:eastAsia="標楷體" w:hAnsi="標楷體" w:hint="eastAsia"/>
          <w:color w:val="00B050"/>
          <w:szCs w:val="24"/>
          <w:rPrChange w:id="579" w:author="User" w:date="2019-01-23T11:10:00Z">
            <w:rPr>
              <w:ins w:id="580" w:author="User" w:date="2019-01-23T11:10:00Z"/>
              <w:rFonts w:ascii="標楷體" w:eastAsia="標楷體" w:hAnsi="標楷體" w:hint="eastAsia"/>
              <w:szCs w:val="24"/>
            </w:rPr>
          </w:rPrChange>
        </w:rPr>
      </w:pPr>
      <w:ins w:id="581" w:author="User" w:date="2019-01-23T12:02:00Z">
        <w:r w:rsidRPr="00131AD7">
          <w:rPr>
            <w:rFonts w:ascii="標楷體" w:eastAsia="標楷體" w:hAnsi="標楷體"/>
            <w:noProof/>
            <w:szCs w:val="24"/>
          </w:rPr>
          <w:lastRenderedPageBreak/>
          <w:drawing>
            <wp:anchor distT="0" distB="0" distL="114300" distR="114300" simplePos="0" relativeHeight="251659264" behindDoc="0" locked="0" layoutInCell="1" allowOverlap="1" wp14:anchorId="7B68C80B" wp14:editId="7DCF5683">
              <wp:simplePos x="0" y="0"/>
              <wp:positionH relativeFrom="column">
                <wp:posOffset>2178050</wp:posOffset>
              </wp:positionH>
              <wp:positionV relativeFrom="paragraph">
                <wp:posOffset>1214120</wp:posOffset>
              </wp:positionV>
              <wp:extent cx="1058545" cy="1521460"/>
              <wp:effectExtent l="0" t="0" r="8255" b="2540"/>
              <wp:wrapTopAndBottom/>
              <wp:docPr id="2" name="圖片 2" descr="C:\Users\User\AppData\Roaming\Tencent\Users\2953029300\QQ\WinTemp\RichOle\OR({33HRNE2L8M6BRJUQS2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User\AppData\Roaming\Tencent\Users\2953029300\QQ\WinTemp\RichOle\OR({33HRNE2L8M6BRJUQS2M.pn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8545" cy="152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582" w:author="User" w:date="2019-01-23T11:11:00Z">
        <w:r w:rsidRPr="004F506E">
          <w:rPr>
            <w:rFonts w:ascii="標楷體" w:eastAsia="標楷體" w:hAnsi="標楷體"/>
            <w:noProof/>
            <w:szCs w:val="24"/>
          </w:rPr>
          <w:drawing>
            <wp:anchor distT="0" distB="0" distL="114300" distR="114300" simplePos="0" relativeHeight="251658240" behindDoc="0" locked="0" layoutInCell="1" allowOverlap="1" wp14:anchorId="656E70C4" wp14:editId="58E90DE8">
              <wp:simplePos x="0" y="0"/>
              <wp:positionH relativeFrom="margin">
                <wp:align>left</wp:align>
              </wp:positionH>
              <wp:positionV relativeFrom="paragraph">
                <wp:posOffset>1199515</wp:posOffset>
              </wp:positionV>
              <wp:extent cx="2061210" cy="1272540"/>
              <wp:effectExtent l="0" t="0" r="0" b="3810"/>
              <wp:wrapTopAndBottom/>
              <wp:docPr id="1" name="圖片 1" descr="C:\Users\User\AppData\Roaming\Tencent\Users\2953029300\QQ\WinTemp\RichOle\CVQ4{ACWG78LFPW@JLGW{C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User\AppData\Roaming\Tencent\Users\2953029300\QQ\WinTemp\RichOle\CVQ4{ACWG78LFPW@JLGW{CP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61210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583" w:author="User" w:date="2019-01-23T11:10:00Z">
        <w:r w:rsidR="004F506E" w:rsidRPr="004F506E">
          <w:rPr>
            <w:rFonts w:ascii="標楷體" w:eastAsia="標楷體" w:hAnsi="標楷體" w:hint="eastAsia"/>
            <w:color w:val="00B050"/>
            <w:szCs w:val="24"/>
            <w:rPrChange w:id="584" w:author="User" w:date="2019-01-23T11:10:00Z">
              <w:rPr>
                <w:rFonts w:ascii="標楷體" w:eastAsia="標楷體" w:hAnsi="標楷體" w:hint="eastAsia"/>
                <w:szCs w:val="24"/>
              </w:rPr>
            </w:rPrChange>
          </w:rPr>
          <w:t>高山玫瑰杜鵑 (Rhododendron ferrugineum), 是西洋杜鵑的一種，有類似玫瑰的鐘形花瓣，原產於阿爾卑斯山，故名阿爾卑斯玫瑰 (Alpenrose)，它的葉片擁有厚的表皮，且氣孔被鱗片覆蓋，能有效阻止水分流失，有特別的蛋白質，在冬天也不會結冰，所以能在雪地開放，綻放豔紅色彩，故俗稱雪玫瑰 (Snowrose).，花語是危難中沉著、努力、堅持與希望。</w:t>
        </w:r>
      </w:ins>
    </w:p>
    <w:p w:rsidR="00131AD7" w:rsidRDefault="00131AD7" w:rsidP="00911046">
      <w:pPr>
        <w:spacing w:line="360" w:lineRule="exact"/>
        <w:rPr>
          <w:ins w:id="585" w:author="User" w:date="2019-01-23T12:02:00Z"/>
          <w:rFonts w:ascii="標楷體" w:eastAsia="標楷體" w:hAnsi="標楷體"/>
          <w:szCs w:val="24"/>
        </w:rPr>
      </w:pPr>
    </w:p>
    <w:p w:rsidR="00911046" w:rsidRPr="00A44E31" w:rsidRDefault="000442AB" w:rsidP="00911046">
      <w:pPr>
        <w:spacing w:line="360" w:lineRule="exact"/>
        <w:rPr>
          <w:ins w:id="586" w:author="User" w:date="2019-01-23T10:31:00Z"/>
          <w:rFonts w:ascii="標楷體" w:eastAsia="標楷體" w:hAnsi="標楷體" w:hint="eastAsia"/>
          <w:szCs w:val="24"/>
        </w:rPr>
      </w:pPr>
      <w:ins w:id="587" w:author="User" w:date="2019-01-23T14:09:00Z">
        <w:r>
          <w:rPr>
            <w:rFonts w:ascii="標楷體" w:eastAsia="標楷體" w:hAnsi="標楷體" w:hint="eastAsia"/>
            <w:szCs w:val="24"/>
          </w:rPr>
          <w:t>幾天後，</w:t>
        </w:r>
      </w:ins>
      <w:ins w:id="588" w:author="User" w:date="2019-01-23T10:31:00Z">
        <w:r w:rsidR="00911046">
          <w:rPr>
            <w:rFonts w:ascii="標楷體" w:eastAsia="標楷體" w:hAnsi="標楷體" w:hint="eastAsia"/>
            <w:szCs w:val="24"/>
          </w:rPr>
          <w:t>霍伯特</w:t>
        </w:r>
        <w:r w:rsidR="00911046">
          <w:rPr>
            <w:rFonts w:ascii="標楷體" w:eastAsia="標楷體" w:hAnsi="標楷體"/>
            <w:szCs w:val="24"/>
          </w:rPr>
          <w:t>叔叔還是</w:t>
        </w:r>
        <w:r w:rsidR="00911046">
          <w:rPr>
            <w:rFonts w:ascii="標楷體" w:eastAsia="標楷體" w:hAnsi="標楷體" w:hint="eastAsia"/>
            <w:szCs w:val="24"/>
          </w:rPr>
          <w:t>沒有回來，</w:t>
        </w:r>
      </w:ins>
      <w:ins w:id="589" w:author="User" w:date="2019-01-23T14:09:00Z">
        <w:r>
          <w:rPr>
            <w:rFonts w:ascii="標楷體" w:eastAsia="標楷體" w:hAnsi="標楷體" w:hint="eastAsia"/>
            <w:szCs w:val="24"/>
          </w:rPr>
          <w:t>奇米</w:t>
        </w:r>
      </w:ins>
      <w:ins w:id="590" w:author="User" w:date="2019-01-23T10:31:00Z">
        <w:r w:rsidR="00911046">
          <w:rPr>
            <w:rFonts w:ascii="標楷體" w:eastAsia="標楷體" w:hAnsi="標楷體" w:hint="eastAsia"/>
            <w:szCs w:val="24"/>
          </w:rPr>
          <w:t>覺得</w:t>
        </w:r>
      </w:ins>
      <w:ins w:id="591" w:author="User" w:date="2019-01-23T14:09:00Z">
        <w:r>
          <w:rPr>
            <w:rFonts w:ascii="標楷體" w:eastAsia="標楷體" w:hAnsi="標楷體" w:hint="eastAsia"/>
            <w:szCs w:val="24"/>
          </w:rPr>
          <w:t>愈發有不好的預感</w:t>
        </w:r>
      </w:ins>
      <w:ins w:id="592" w:author="User" w:date="2019-01-23T10:31:00Z">
        <w:r w:rsidR="00911046">
          <w:rPr>
            <w:rFonts w:ascii="標楷體" w:eastAsia="標楷體" w:hAnsi="標楷體" w:hint="eastAsia"/>
            <w:szCs w:val="24"/>
          </w:rPr>
          <w:t>，檢閱了婚宴上的賓客名單，想想</w:t>
        </w:r>
      </w:ins>
      <w:ins w:id="593" w:author="User" w:date="2019-01-23T14:08:00Z">
        <w:r>
          <w:rPr>
            <w:rFonts w:ascii="標楷體" w:eastAsia="標楷體" w:hAnsi="標楷體" w:hint="eastAsia"/>
            <w:szCs w:val="24"/>
          </w:rPr>
          <w:t>也許是</w:t>
        </w:r>
      </w:ins>
      <w:ins w:id="594" w:author="User" w:date="2019-01-23T10:31:00Z">
        <w:r w:rsidR="00911046">
          <w:rPr>
            <w:rFonts w:ascii="標楷體" w:eastAsia="標楷體" w:hAnsi="標楷體"/>
            <w:szCs w:val="24"/>
          </w:rPr>
          <w:t>賓客之一的人</w:t>
        </w:r>
        <w:r w:rsidR="00911046">
          <w:rPr>
            <w:rFonts w:ascii="標楷體" w:eastAsia="標楷體" w:hAnsi="標楷體" w:hint="eastAsia"/>
            <w:szCs w:val="24"/>
          </w:rPr>
          <w:t>將叔叔帶走的，</w:t>
        </w:r>
        <w:r w:rsidR="00911046">
          <w:rPr>
            <w:rFonts w:ascii="標楷體" w:eastAsia="標楷體" w:hAnsi="標楷體"/>
            <w:szCs w:val="24"/>
          </w:rPr>
          <w:t>或者有沒有可以和叔叔聯繫的方法。</w:t>
        </w:r>
      </w:ins>
    </w:p>
    <w:p w:rsidR="00911046" w:rsidRPr="00A44E31" w:rsidRDefault="00911046" w:rsidP="00911046">
      <w:pPr>
        <w:spacing w:line="360" w:lineRule="exact"/>
        <w:rPr>
          <w:ins w:id="595" w:author="User" w:date="2019-01-23T10:31:00Z"/>
          <w:rFonts w:ascii="標楷體" w:eastAsia="標楷體" w:hAnsi="標楷體"/>
          <w:szCs w:val="24"/>
        </w:rPr>
      </w:pPr>
      <w:ins w:id="596" w:author="User" w:date="2019-01-23T10:31:00Z">
        <w:r>
          <w:rPr>
            <w:rFonts w:ascii="標楷體" w:eastAsia="標楷體" w:hAnsi="標楷體" w:hint="eastAsia"/>
            <w:szCs w:val="24"/>
          </w:rPr>
          <w:t>因此</w:t>
        </w:r>
        <w:r>
          <w:rPr>
            <w:rFonts w:ascii="標楷體" w:eastAsia="標楷體" w:hAnsi="標楷體"/>
            <w:szCs w:val="24"/>
          </w:rPr>
          <w:t>，</w:t>
        </w:r>
        <w:r>
          <w:rPr>
            <w:rFonts w:ascii="標楷體" w:eastAsia="標楷體" w:hAnsi="標楷體" w:hint="eastAsia"/>
            <w:szCs w:val="24"/>
          </w:rPr>
          <w:t>亞瑟指導奇米如何使用</w:t>
        </w:r>
        <w:r w:rsidRPr="00101E8F">
          <w:rPr>
            <w:rFonts w:ascii="標楷體" w:eastAsia="標楷體" w:hAnsi="標楷體" w:hint="eastAsia"/>
            <w:color w:val="FF0000"/>
            <w:szCs w:val="24"/>
          </w:rPr>
          <w:t>「</w:t>
        </w:r>
        <w:r>
          <w:rPr>
            <w:rFonts w:ascii="標楷體" w:eastAsia="標楷體" w:hAnsi="標楷體" w:hint="eastAsia"/>
            <w:color w:val="FF0000"/>
            <w:szCs w:val="24"/>
          </w:rPr>
          <w:t>通訊水晶</w:t>
        </w:r>
        <w:r w:rsidRPr="00101E8F">
          <w:rPr>
            <w:rFonts w:ascii="標楷體" w:eastAsia="標楷體" w:hAnsi="標楷體" w:hint="eastAsia"/>
            <w:color w:val="FF0000"/>
            <w:szCs w:val="24"/>
          </w:rPr>
          <w:t>」</w:t>
        </w:r>
        <w:r w:rsidRPr="00A44E31">
          <w:rPr>
            <w:rFonts w:ascii="標楷體" w:eastAsia="標楷體" w:hAnsi="標楷體" w:hint="eastAsia"/>
            <w:szCs w:val="24"/>
          </w:rPr>
          <w:t>與霍伯特溝通</w:t>
        </w:r>
        <w:r w:rsidRPr="00A44E31">
          <w:rPr>
            <w:rFonts w:ascii="標楷體" w:eastAsia="標楷體" w:hAnsi="標楷體"/>
            <w:szCs w:val="24"/>
          </w:rPr>
          <w:t>，卻</w:t>
        </w:r>
        <w:r w:rsidRPr="00A44E31">
          <w:rPr>
            <w:rFonts w:ascii="標楷體" w:eastAsia="標楷體" w:hAnsi="標楷體" w:hint="eastAsia"/>
            <w:szCs w:val="24"/>
          </w:rPr>
          <w:t>無法</w:t>
        </w:r>
        <w:r w:rsidRPr="00A44E31">
          <w:rPr>
            <w:rFonts w:ascii="標楷體" w:eastAsia="標楷體" w:hAnsi="標楷體"/>
            <w:szCs w:val="24"/>
          </w:rPr>
          <w:t>聯繫</w:t>
        </w:r>
        <w:r w:rsidRPr="00A44E31">
          <w:rPr>
            <w:rFonts w:ascii="標楷體" w:eastAsia="標楷體" w:hAnsi="標楷體" w:hint="eastAsia"/>
            <w:szCs w:val="24"/>
          </w:rPr>
          <w:t>上霍伯特</w:t>
        </w:r>
        <w:r>
          <w:rPr>
            <w:rFonts w:ascii="標楷體" w:eastAsia="標楷體" w:hAnsi="標楷體" w:hint="eastAsia"/>
            <w:szCs w:val="24"/>
          </w:rPr>
          <w:t>，</w:t>
        </w:r>
        <w:r w:rsidRPr="00A44E31">
          <w:rPr>
            <w:rFonts w:ascii="標楷體" w:eastAsia="標楷體" w:hAnsi="標楷體" w:hint="eastAsia"/>
            <w:szCs w:val="24"/>
          </w:rPr>
          <w:t>決定找巴特婁</w:t>
        </w:r>
      </w:ins>
      <w:ins w:id="597" w:author="User" w:date="2019-01-23T14:08:00Z">
        <w:r w:rsidR="000442AB">
          <w:rPr>
            <w:rFonts w:ascii="標楷體" w:eastAsia="標楷體" w:hAnsi="標楷體" w:hint="eastAsia"/>
            <w:szCs w:val="24"/>
          </w:rPr>
          <w:t>報告</w:t>
        </w:r>
      </w:ins>
      <w:ins w:id="598" w:author="User" w:date="2019-01-23T10:31:00Z">
        <w:r>
          <w:rPr>
            <w:rFonts w:ascii="標楷體" w:eastAsia="標楷體" w:hAnsi="標楷體" w:hint="eastAsia"/>
            <w:szCs w:val="24"/>
          </w:rPr>
          <w:t>霍伯特</w:t>
        </w:r>
        <w:r>
          <w:rPr>
            <w:rFonts w:ascii="標楷體" w:eastAsia="標楷體" w:hAnsi="標楷體"/>
            <w:szCs w:val="24"/>
          </w:rPr>
          <w:t>失蹤的消息</w:t>
        </w:r>
        <w:r w:rsidRPr="00A44E31">
          <w:rPr>
            <w:rFonts w:ascii="標楷體" w:eastAsia="標楷體" w:hAnsi="標楷體" w:hint="eastAsia"/>
            <w:szCs w:val="24"/>
          </w:rPr>
          <w:t>。</w:t>
        </w:r>
      </w:ins>
    </w:p>
    <w:p w:rsidR="007C4E28" w:rsidRPr="00911046" w:rsidRDefault="007C4E28" w:rsidP="00911046">
      <w:pPr>
        <w:spacing w:line="360" w:lineRule="exact"/>
        <w:rPr>
          <w:ins w:id="599" w:author="User" w:date="2019-01-22T19:41:00Z"/>
          <w:rFonts w:ascii="標楷體" w:eastAsia="標楷體" w:hAnsi="標楷體" w:hint="eastAsia"/>
          <w:szCs w:val="24"/>
          <w:rPrChange w:id="600" w:author="User" w:date="2019-01-23T10:31:00Z">
            <w:rPr>
              <w:ins w:id="601" w:author="User" w:date="2019-01-22T19:41:00Z"/>
              <w:rFonts w:ascii="標楷體" w:eastAsia="標楷體" w:hAnsi="標楷體" w:hint="eastAsia"/>
              <w:szCs w:val="24"/>
            </w:rPr>
          </w:rPrChange>
        </w:rPr>
        <w:pPrChange w:id="602" w:author="User" w:date="2019-01-23T10:31:00Z">
          <w:pPr>
            <w:spacing w:line="360" w:lineRule="exact"/>
          </w:pPr>
        </w:pPrChange>
      </w:pPr>
    </w:p>
    <w:p w:rsidR="00E76C76" w:rsidRPr="008449EB" w:rsidDel="003F782E" w:rsidRDefault="002F6F47" w:rsidP="00E76C76">
      <w:pPr>
        <w:spacing w:line="360" w:lineRule="exact"/>
        <w:rPr>
          <w:del w:id="603" w:author="User" w:date="2019-01-19T10:40:00Z"/>
          <w:rFonts w:ascii="標楷體" w:eastAsia="標楷體" w:hAnsi="標楷體"/>
          <w:szCs w:val="24"/>
          <w:rPrChange w:id="604" w:author="User" w:date="2019-01-22T15:20:00Z">
            <w:rPr>
              <w:del w:id="605" w:author="User" w:date="2019-01-19T10:40:00Z"/>
              <w:rFonts w:ascii="標楷體" w:eastAsia="標楷體" w:hAnsi="標楷體"/>
              <w:b/>
              <w:szCs w:val="24"/>
            </w:rPr>
          </w:rPrChange>
        </w:rPr>
      </w:pPr>
      <w:del w:id="606" w:author="User" w:date="2019-01-19T10:40:00Z">
        <w:r w:rsidRPr="008449EB" w:rsidDel="003F782E">
          <w:rPr>
            <w:rFonts w:ascii="標楷體" w:eastAsia="標楷體" w:hAnsi="標楷體" w:hint="eastAsia"/>
            <w:szCs w:val="24"/>
            <w:rPrChange w:id="607" w:author="User" w:date="2019-01-22T15:20:00Z">
              <w:rPr>
                <w:rFonts w:ascii="標楷體" w:eastAsia="標楷體" w:hAnsi="標楷體" w:hint="eastAsia"/>
                <w:b/>
                <w:szCs w:val="24"/>
              </w:rPr>
            </w:rPrChange>
          </w:rPr>
          <w:delText>前景提要</w:delText>
        </w:r>
      </w:del>
    </w:p>
    <w:p w:rsidR="00B77FCF" w:rsidRDefault="00E76C76" w:rsidP="00911046">
      <w:pPr>
        <w:spacing w:line="360" w:lineRule="exact"/>
        <w:rPr>
          <w:ins w:id="608" w:author="User" w:date="2019-01-23T10:31:00Z"/>
          <w:rFonts w:ascii="標楷體" w:eastAsia="標楷體" w:hAnsi="標楷體"/>
          <w:b/>
          <w:szCs w:val="24"/>
        </w:rPr>
        <w:pPrChange w:id="609" w:author="User" w:date="2019-01-23T10:31:00Z">
          <w:pPr>
            <w:spacing w:line="360" w:lineRule="exact"/>
          </w:pPr>
        </w:pPrChange>
      </w:pPr>
      <w:del w:id="610" w:author="User" w:date="2019-01-19T10:40:00Z">
        <w:r w:rsidDel="003F782E">
          <w:rPr>
            <w:rFonts w:ascii="標楷體" w:eastAsia="標楷體" w:hAnsi="標楷體" w:hint="eastAsia"/>
            <w:szCs w:val="24"/>
          </w:rPr>
          <w:delText>奇米與巴特婁</w:delText>
        </w:r>
        <w:r w:rsidDel="003F782E">
          <w:rPr>
            <w:rFonts w:ascii="標楷體" w:eastAsia="標楷體" w:hAnsi="標楷體"/>
            <w:szCs w:val="24"/>
          </w:rPr>
          <w:delText>初次在花園</w:delText>
        </w:r>
        <w:r w:rsidDel="003F782E">
          <w:rPr>
            <w:rFonts w:ascii="標楷體" w:eastAsia="標楷體" w:hAnsi="標楷體" w:hint="eastAsia"/>
            <w:szCs w:val="24"/>
          </w:rPr>
          <w:delText>廣場</w:delText>
        </w:r>
        <w:r w:rsidDel="003F782E">
          <w:rPr>
            <w:rFonts w:ascii="標楷體" w:eastAsia="標楷體" w:hAnsi="標楷體"/>
            <w:szCs w:val="24"/>
          </w:rPr>
          <w:delText>相遇</w:delText>
        </w:r>
        <w:r w:rsidDel="003F782E">
          <w:rPr>
            <w:rFonts w:ascii="標楷體" w:eastAsia="標楷體" w:hAnsi="標楷體" w:hint="eastAsia"/>
            <w:szCs w:val="24"/>
          </w:rPr>
          <w:delText>，被疑似</w:delText>
        </w:r>
        <w:r w:rsidDel="003F782E">
          <w:rPr>
            <w:rFonts w:ascii="標楷體" w:eastAsia="標楷體" w:hAnsi="標楷體"/>
            <w:szCs w:val="24"/>
          </w:rPr>
          <w:delText>吃豆腐的奇米</w:delText>
        </w:r>
        <w:r w:rsidDel="003F782E">
          <w:rPr>
            <w:rFonts w:ascii="標楷體" w:eastAsia="標楷體" w:hAnsi="標楷體" w:hint="eastAsia"/>
            <w:szCs w:val="24"/>
          </w:rPr>
          <w:delText>對巴特婁其實</w:delText>
        </w:r>
        <w:r w:rsidDel="003F782E">
          <w:rPr>
            <w:rFonts w:ascii="標楷體" w:eastAsia="標楷體" w:hAnsi="標楷體"/>
            <w:szCs w:val="24"/>
          </w:rPr>
          <w:delText>非常感冒，但因為亞瑟</w:delText>
        </w:r>
        <w:r w:rsidDel="003F782E">
          <w:rPr>
            <w:rFonts w:ascii="標楷體" w:eastAsia="標楷體" w:hAnsi="標楷體" w:hint="eastAsia"/>
            <w:szCs w:val="24"/>
          </w:rPr>
          <w:delText>告訴奇米懷思氏族收復藝術品的使命，</w:delText>
        </w:r>
        <w:r w:rsidDel="003F782E">
          <w:rPr>
            <w:rFonts w:ascii="標楷體" w:eastAsia="標楷體" w:hAnsi="標楷體"/>
            <w:szCs w:val="24"/>
          </w:rPr>
          <w:delText>讓</w:delText>
        </w:r>
        <w:r w:rsidDel="003F782E">
          <w:rPr>
            <w:rFonts w:ascii="標楷體" w:eastAsia="標楷體" w:hAnsi="標楷體" w:hint="eastAsia"/>
            <w:szCs w:val="24"/>
          </w:rPr>
          <w:delText>她</w:delText>
        </w:r>
        <w:r w:rsidDel="003F782E">
          <w:rPr>
            <w:rFonts w:ascii="標楷體" w:eastAsia="標楷體" w:hAnsi="標楷體"/>
            <w:szCs w:val="24"/>
          </w:rPr>
          <w:delText>不得不找到巴特婁。</w:delText>
        </w:r>
      </w:del>
      <w:ins w:id="611" w:author="User" w:date="2019-01-22T21:34:00Z">
        <w:r w:rsidR="00B77FCF" w:rsidRPr="00B77FCF">
          <w:rPr>
            <w:rFonts w:ascii="標楷體" w:eastAsia="標楷體" w:hAnsi="標楷體" w:hint="eastAsia"/>
            <w:b/>
            <w:szCs w:val="24"/>
            <w:rPrChange w:id="612" w:author="User" w:date="2019-01-22T21:37:00Z">
              <w:rPr>
                <w:rFonts w:ascii="標楷體" w:eastAsia="標楷體" w:hAnsi="標楷體" w:hint="eastAsia"/>
                <w:szCs w:val="24"/>
              </w:rPr>
            </w:rPrChange>
          </w:rPr>
          <w:t>第四章</w:t>
        </w:r>
      </w:ins>
      <w:ins w:id="613" w:author="User" w:date="2019-01-22T21:36:00Z">
        <w:r w:rsidR="00B77FCF" w:rsidRPr="00B77FCF">
          <w:rPr>
            <w:rFonts w:ascii="標楷體" w:eastAsia="標楷體" w:hAnsi="標楷體" w:hint="eastAsia"/>
            <w:b/>
            <w:szCs w:val="24"/>
            <w:rPrChange w:id="614" w:author="User" w:date="2019-01-22T21:37:00Z">
              <w:rPr>
                <w:rFonts w:ascii="標楷體" w:eastAsia="標楷體" w:hAnsi="標楷體" w:hint="eastAsia"/>
                <w:szCs w:val="24"/>
              </w:rPr>
            </w:rPrChange>
          </w:rPr>
          <w:t xml:space="preserve"> </w:t>
        </w:r>
      </w:ins>
      <w:ins w:id="615" w:author="User" w:date="2019-01-23T10:31:00Z">
        <w:r w:rsidR="00911046">
          <w:rPr>
            <w:rFonts w:ascii="標楷體" w:eastAsia="標楷體" w:hAnsi="標楷體" w:hint="eastAsia"/>
            <w:b/>
            <w:szCs w:val="24"/>
          </w:rPr>
          <w:t>奇米能力甦醒的關鍵-收服第一隻角色巴特婁</w:t>
        </w:r>
      </w:ins>
    </w:p>
    <w:p w:rsidR="00911046" w:rsidRPr="00911046" w:rsidRDefault="00911046" w:rsidP="00911046">
      <w:pPr>
        <w:spacing w:line="360" w:lineRule="exact"/>
        <w:rPr>
          <w:ins w:id="616" w:author="User" w:date="2019-01-22T21:34:00Z"/>
          <w:rFonts w:ascii="標楷體" w:eastAsia="標楷體" w:hAnsi="標楷體" w:hint="eastAsia"/>
          <w:szCs w:val="24"/>
          <w:rPrChange w:id="617" w:author="User" w:date="2019-01-23T10:31:00Z">
            <w:rPr>
              <w:ins w:id="618" w:author="User" w:date="2019-01-22T21:34:00Z"/>
              <w:rFonts w:ascii="標楷體" w:eastAsia="標楷體" w:hAnsi="標楷體" w:hint="eastAsia"/>
              <w:szCs w:val="24"/>
            </w:rPr>
          </w:rPrChange>
        </w:rPr>
        <w:pPrChange w:id="619" w:author="User" w:date="2019-01-23T10:31:00Z">
          <w:pPr>
            <w:spacing w:line="360" w:lineRule="exact"/>
          </w:pPr>
        </w:pPrChange>
      </w:pPr>
    </w:p>
    <w:p w:rsidR="00E415ED" w:rsidRDefault="00E415ED" w:rsidP="00911046">
      <w:pPr>
        <w:spacing w:line="360" w:lineRule="exact"/>
        <w:rPr>
          <w:ins w:id="620" w:author="User" w:date="2019-01-23T14:02:00Z"/>
          <w:rFonts w:ascii="標楷體" w:eastAsia="標楷體" w:hAnsi="標楷體"/>
          <w:b/>
          <w:szCs w:val="24"/>
        </w:rPr>
      </w:pPr>
    </w:p>
    <w:p w:rsidR="00E415ED" w:rsidRDefault="00E415ED" w:rsidP="00911046">
      <w:pPr>
        <w:spacing w:line="360" w:lineRule="exact"/>
        <w:rPr>
          <w:ins w:id="621" w:author="User" w:date="2019-01-23T14:02:00Z"/>
          <w:rFonts w:ascii="標楷體" w:eastAsia="標楷體" w:hAnsi="標楷體"/>
          <w:b/>
          <w:szCs w:val="24"/>
        </w:rPr>
      </w:pPr>
    </w:p>
    <w:p w:rsidR="00911046" w:rsidRPr="00A44E31" w:rsidRDefault="00B77FCF" w:rsidP="00911046">
      <w:pPr>
        <w:spacing w:line="360" w:lineRule="exact"/>
        <w:rPr>
          <w:ins w:id="622" w:author="User" w:date="2019-01-23T10:31:00Z"/>
          <w:rFonts w:ascii="標楷體" w:eastAsia="標楷體" w:hAnsi="標楷體" w:hint="eastAsia"/>
          <w:b/>
          <w:szCs w:val="24"/>
        </w:rPr>
      </w:pPr>
      <w:ins w:id="623" w:author="User" w:date="2019-01-22T21:35:00Z">
        <w:r w:rsidRPr="00B77FCF">
          <w:rPr>
            <w:rFonts w:ascii="標楷體" w:eastAsia="標楷體" w:hAnsi="標楷體" w:hint="eastAsia"/>
            <w:b/>
            <w:szCs w:val="24"/>
            <w:rPrChange w:id="624" w:author="User" w:date="2019-01-22T21:39:00Z">
              <w:rPr>
                <w:rFonts w:ascii="標楷體" w:eastAsia="標楷體" w:hAnsi="標楷體" w:hint="eastAsia"/>
                <w:szCs w:val="24"/>
              </w:rPr>
            </w:rPrChange>
          </w:rPr>
          <w:t>第五章</w:t>
        </w:r>
      </w:ins>
      <w:ins w:id="625" w:author="User" w:date="2019-01-23T10:31:00Z">
        <w:r w:rsidR="00911046">
          <w:rPr>
            <w:rFonts w:ascii="標楷體" w:eastAsia="標楷體" w:hAnsi="標楷體" w:hint="eastAsia"/>
            <w:b/>
            <w:szCs w:val="24"/>
          </w:rPr>
          <w:t xml:space="preserve"> </w:t>
        </w:r>
        <w:r w:rsidR="00911046" w:rsidRPr="00A44E31">
          <w:rPr>
            <w:rFonts w:ascii="標楷體" w:eastAsia="標楷體" w:hAnsi="標楷體" w:hint="eastAsia"/>
            <w:b/>
            <w:szCs w:val="24"/>
          </w:rPr>
          <w:t>洛斯</w:t>
        </w:r>
      </w:ins>
    </w:p>
    <w:p w:rsidR="00911046" w:rsidRDefault="00911046" w:rsidP="00911046">
      <w:pPr>
        <w:spacing w:line="360" w:lineRule="exact"/>
        <w:rPr>
          <w:ins w:id="626" w:author="User" w:date="2019-01-23T10:31:00Z"/>
          <w:rFonts w:ascii="標楷體" w:eastAsia="標楷體" w:hAnsi="標楷體" w:hint="eastAsia"/>
          <w:szCs w:val="24"/>
        </w:rPr>
      </w:pPr>
      <w:ins w:id="627" w:author="User" w:date="2019-01-23T10:31:00Z">
        <w:r w:rsidRPr="00A44E31">
          <w:rPr>
            <w:rFonts w:ascii="標楷體" w:eastAsia="標楷體" w:hAnsi="標楷體" w:hint="eastAsia"/>
            <w:szCs w:val="24"/>
          </w:rPr>
          <w:t>奇</w:t>
        </w:r>
        <w:r>
          <w:rPr>
            <w:rFonts w:ascii="標楷體" w:eastAsia="標楷體" w:hAnsi="標楷體" w:hint="eastAsia"/>
            <w:szCs w:val="24"/>
          </w:rPr>
          <w:t>米收到來自洛斯的鉅額</w:t>
        </w:r>
        <w:r>
          <w:rPr>
            <w:rFonts w:ascii="標楷體" w:eastAsia="標楷體" w:hAnsi="標楷體"/>
            <w:szCs w:val="24"/>
          </w:rPr>
          <w:t>醫藥費</w:t>
        </w:r>
        <w:r>
          <w:rPr>
            <w:rFonts w:ascii="標楷體" w:eastAsia="標楷體" w:hAnsi="標楷體" w:hint="eastAsia"/>
            <w:szCs w:val="24"/>
          </w:rPr>
          <w:t>，驚嚇之餘，覺得自己不能收下，因此</w:t>
        </w:r>
        <w:r>
          <w:rPr>
            <w:rFonts w:ascii="標楷體" w:eastAsia="標楷體" w:hAnsi="標楷體"/>
            <w:szCs w:val="24"/>
          </w:rPr>
          <w:t>想還他這筆巨款</w:t>
        </w:r>
        <w:r>
          <w:rPr>
            <w:rFonts w:ascii="標楷體" w:eastAsia="標楷體" w:hAnsi="標楷體" w:hint="eastAsia"/>
            <w:szCs w:val="24"/>
          </w:rPr>
          <w:t>。</w:t>
        </w:r>
      </w:ins>
    </w:p>
    <w:p w:rsidR="00800EFC" w:rsidRPr="00911046" w:rsidRDefault="00800EFC" w:rsidP="00911046">
      <w:pPr>
        <w:spacing w:line="360" w:lineRule="exact"/>
        <w:rPr>
          <w:ins w:id="628" w:author="User" w:date="2019-01-23T10:01:00Z"/>
          <w:rFonts w:ascii="標楷體" w:eastAsia="標楷體" w:hAnsi="標楷體" w:hint="eastAsia"/>
          <w:szCs w:val="24"/>
          <w:rPrChange w:id="629" w:author="User" w:date="2019-01-23T10:31:00Z">
            <w:rPr>
              <w:ins w:id="630" w:author="User" w:date="2019-01-23T10:01:00Z"/>
              <w:rFonts w:ascii="標楷體" w:eastAsia="標楷體" w:hAnsi="標楷體" w:hint="eastAsia"/>
              <w:szCs w:val="24"/>
            </w:rPr>
          </w:rPrChange>
        </w:rPr>
        <w:pPrChange w:id="631" w:author="User" w:date="2019-01-23T10:30:00Z">
          <w:pPr>
            <w:spacing w:line="360" w:lineRule="exact"/>
          </w:pPr>
        </w:pPrChange>
      </w:pPr>
    </w:p>
    <w:p w:rsidR="00B77FCF" w:rsidRPr="00800EFC" w:rsidRDefault="00B77FCF" w:rsidP="001F6364">
      <w:pPr>
        <w:spacing w:line="360" w:lineRule="exact"/>
        <w:rPr>
          <w:ins w:id="632" w:author="User" w:date="2019-01-22T21:39:00Z"/>
          <w:rFonts w:ascii="標楷體" w:eastAsia="標楷體" w:hAnsi="標楷體" w:hint="eastAsia"/>
          <w:b/>
          <w:szCs w:val="24"/>
          <w:rPrChange w:id="633" w:author="User" w:date="2019-01-23T10:01:00Z">
            <w:rPr>
              <w:ins w:id="634" w:author="User" w:date="2019-01-22T21:39:00Z"/>
              <w:rFonts w:ascii="標楷體" w:eastAsia="標楷體" w:hAnsi="標楷體" w:hint="eastAsia"/>
              <w:b/>
              <w:szCs w:val="24"/>
            </w:rPr>
          </w:rPrChange>
        </w:rPr>
      </w:pPr>
    </w:p>
    <w:p w:rsidR="00911046" w:rsidRDefault="00800EFC" w:rsidP="00911046">
      <w:pPr>
        <w:spacing w:line="360" w:lineRule="exact"/>
        <w:rPr>
          <w:ins w:id="635" w:author="User" w:date="2019-01-23T10:30:00Z"/>
          <w:rFonts w:ascii="標楷體" w:eastAsia="標楷體" w:hAnsi="標楷體" w:hint="eastAsia"/>
          <w:b/>
          <w:szCs w:val="24"/>
        </w:rPr>
      </w:pPr>
      <w:ins w:id="636" w:author="User" w:date="2019-01-23T10:00:00Z">
        <w:r>
          <w:rPr>
            <w:rFonts w:ascii="標楷體" w:eastAsia="標楷體" w:hAnsi="標楷體" w:hint="eastAsia"/>
            <w:b/>
            <w:szCs w:val="24"/>
          </w:rPr>
          <w:t>第</w:t>
        </w:r>
      </w:ins>
      <w:ins w:id="637" w:author="User" w:date="2019-01-23T10:30:00Z">
        <w:r w:rsidR="00911046">
          <w:rPr>
            <w:rFonts w:ascii="標楷體" w:eastAsia="標楷體" w:hAnsi="標楷體" w:hint="eastAsia"/>
            <w:b/>
            <w:szCs w:val="24"/>
          </w:rPr>
          <w:t>六</w:t>
        </w:r>
      </w:ins>
      <w:ins w:id="638" w:author="User" w:date="2019-01-23T10:00:00Z">
        <w:r>
          <w:rPr>
            <w:rFonts w:ascii="標楷體" w:eastAsia="標楷體" w:hAnsi="標楷體" w:hint="eastAsia"/>
            <w:b/>
            <w:szCs w:val="24"/>
          </w:rPr>
          <w:t>章</w:t>
        </w:r>
      </w:ins>
      <w:ins w:id="639" w:author="User" w:date="2019-01-23T10:31:00Z">
        <w:r w:rsidR="00911046">
          <w:rPr>
            <w:rFonts w:ascii="標楷體" w:eastAsia="標楷體" w:hAnsi="標楷體" w:hint="eastAsia"/>
            <w:b/>
            <w:szCs w:val="24"/>
          </w:rPr>
          <w:t xml:space="preserve"> </w:t>
        </w:r>
      </w:ins>
      <w:ins w:id="640" w:author="User" w:date="2019-01-23T10:30:00Z">
        <w:r w:rsidR="00911046">
          <w:rPr>
            <w:rFonts w:ascii="標楷體" w:eastAsia="標楷體" w:hAnsi="標楷體" w:hint="eastAsia"/>
            <w:b/>
            <w:szCs w:val="24"/>
          </w:rPr>
          <w:t>娜塔莉</w:t>
        </w:r>
      </w:ins>
    </w:p>
    <w:p w:rsidR="00911046" w:rsidRPr="00E04C51" w:rsidRDefault="00F34930" w:rsidP="00911046">
      <w:pPr>
        <w:spacing w:line="360" w:lineRule="exact"/>
        <w:rPr>
          <w:ins w:id="641" w:author="User" w:date="2019-01-23T10:30:00Z"/>
          <w:rFonts w:ascii="標楷體" w:eastAsia="標楷體" w:hAnsi="標楷體" w:hint="eastAsia"/>
          <w:szCs w:val="24"/>
          <w:rPrChange w:id="642" w:author="User" w:date="2019-01-23T14:18:00Z">
            <w:rPr>
              <w:ins w:id="643" w:author="User" w:date="2019-01-23T10:30:00Z"/>
              <w:rFonts w:ascii="標楷體" w:eastAsia="標楷體" w:hAnsi="標楷體" w:hint="eastAsia"/>
              <w:b/>
              <w:szCs w:val="24"/>
            </w:rPr>
          </w:rPrChange>
        </w:rPr>
      </w:pPr>
      <w:ins w:id="644" w:author="User" w:date="2019-01-23T13:53:00Z">
        <w:r w:rsidRPr="00E04C51">
          <w:rPr>
            <w:rFonts w:ascii="標楷體" w:eastAsia="標楷體" w:hAnsi="標楷體" w:hint="eastAsia"/>
            <w:szCs w:val="24"/>
            <w:rPrChange w:id="645" w:author="User" w:date="2019-01-23T14:18:00Z">
              <w:rPr>
                <w:rFonts w:ascii="標楷體" w:eastAsia="標楷體" w:hAnsi="標楷體" w:hint="eastAsia"/>
                <w:b/>
                <w:szCs w:val="24"/>
              </w:rPr>
            </w:rPrChange>
          </w:rPr>
          <w:t>為了</w:t>
        </w:r>
      </w:ins>
      <w:ins w:id="646" w:author="User" w:date="2019-01-23T13:54:00Z">
        <w:r w:rsidRPr="00E04C51">
          <w:rPr>
            <w:rFonts w:ascii="標楷體" w:eastAsia="標楷體" w:hAnsi="標楷體"/>
            <w:szCs w:val="24"/>
            <w:rPrChange w:id="647" w:author="User" w:date="2019-01-23T14:18:00Z">
              <w:rPr>
                <w:rFonts w:ascii="標楷體" w:eastAsia="標楷體" w:hAnsi="標楷體"/>
                <w:b/>
                <w:szCs w:val="24"/>
              </w:rPr>
            </w:rPrChange>
          </w:rPr>
          <w:t>了解公主真實想法，而想從娜塔莉的口中旁敲</w:t>
        </w:r>
        <w:r w:rsidRPr="00E04C51">
          <w:rPr>
            <w:rFonts w:ascii="標楷體" w:eastAsia="標楷體" w:hAnsi="標楷體" w:hint="eastAsia"/>
            <w:szCs w:val="24"/>
            <w:rPrChange w:id="648" w:author="User" w:date="2019-01-23T14:18:00Z">
              <w:rPr>
                <w:rFonts w:ascii="標楷體" w:eastAsia="標楷體" w:hAnsi="標楷體" w:hint="eastAsia"/>
                <w:b/>
                <w:szCs w:val="24"/>
              </w:rPr>
            </w:rPrChange>
          </w:rPr>
          <w:t>側擊</w:t>
        </w:r>
        <w:r w:rsidRPr="00E04C51">
          <w:rPr>
            <w:rFonts w:ascii="標楷體" w:eastAsia="標楷體" w:hAnsi="標楷體"/>
            <w:szCs w:val="24"/>
            <w:rPrChange w:id="649" w:author="User" w:date="2019-01-23T14:18:00Z">
              <w:rPr>
                <w:rFonts w:ascii="標楷體" w:eastAsia="標楷體" w:hAnsi="標楷體"/>
                <w:b/>
                <w:szCs w:val="24"/>
              </w:rPr>
            </w:rPrChange>
          </w:rPr>
          <w:t>，</w:t>
        </w:r>
        <w:r w:rsidRPr="00E04C51">
          <w:rPr>
            <w:rFonts w:ascii="標楷體" w:eastAsia="標楷體" w:hAnsi="標楷體" w:hint="eastAsia"/>
            <w:szCs w:val="24"/>
            <w:rPrChange w:id="650" w:author="User" w:date="2019-01-23T14:18:00Z">
              <w:rPr>
                <w:rFonts w:ascii="標楷體" w:eastAsia="標楷體" w:hAnsi="標楷體" w:hint="eastAsia"/>
                <w:b/>
                <w:szCs w:val="24"/>
              </w:rPr>
            </w:rPrChange>
          </w:rPr>
          <w:t>在相處的過程中了解娜塔莉</w:t>
        </w:r>
        <w:r w:rsidRPr="00E04C51">
          <w:rPr>
            <w:rFonts w:ascii="標楷體" w:eastAsia="標楷體" w:hAnsi="標楷體"/>
            <w:szCs w:val="24"/>
            <w:rPrChange w:id="651" w:author="User" w:date="2019-01-23T14:18:00Z">
              <w:rPr>
                <w:rFonts w:ascii="標楷體" w:eastAsia="標楷體" w:hAnsi="標楷體"/>
                <w:b/>
                <w:szCs w:val="24"/>
              </w:rPr>
            </w:rPrChange>
          </w:rPr>
          <w:t>的心願，並透過</w:t>
        </w:r>
        <w:r w:rsidRPr="00E04C51">
          <w:rPr>
            <w:rFonts w:ascii="標楷體" w:eastAsia="標楷體" w:hAnsi="標楷體" w:hint="eastAsia"/>
            <w:szCs w:val="24"/>
            <w:rPrChange w:id="652" w:author="User" w:date="2019-01-23T14:18:00Z">
              <w:rPr>
                <w:rFonts w:ascii="標楷體" w:eastAsia="標楷體" w:hAnsi="標楷體" w:hint="eastAsia"/>
                <w:b/>
                <w:szCs w:val="24"/>
              </w:rPr>
            </w:rPrChange>
          </w:rPr>
          <w:t>筆記本</w:t>
        </w:r>
        <w:r w:rsidRPr="00E04C51">
          <w:rPr>
            <w:rFonts w:ascii="標楷體" w:eastAsia="標楷體" w:hAnsi="標楷體"/>
            <w:szCs w:val="24"/>
            <w:rPrChange w:id="653" w:author="User" w:date="2019-01-23T14:18:00Z">
              <w:rPr>
                <w:rFonts w:ascii="標楷體" w:eastAsia="標楷體" w:hAnsi="標楷體"/>
                <w:b/>
                <w:szCs w:val="24"/>
              </w:rPr>
            </w:rPrChange>
          </w:rPr>
          <w:t>得知她也是</w:t>
        </w:r>
      </w:ins>
      <w:ins w:id="654" w:author="User" w:date="2019-01-23T14:17:00Z">
        <w:r w:rsidR="00E04C51" w:rsidRPr="00E04C51">
          <w:rPr>
            <w:rFonts w:ascii="標楷體" w:eastAsia="標楷體" w:hAnsi="標楷體" w:hint="eastAsia"/>
            <w:szCs w:val="24"/>
            <w:rPrChange w:id="655" w:author="User" w:date="2019-01-23T14:18:00Z">
              <w:rPr>
                <w:rFonts w:ascii="標楷體" w:eastAsia="標楷體" w:hAnsi="標楷體" w:hint="eastAsia"/>
                <w:b/>
                <w:szCs w:val="24"/>
              </w:rPr>
            </w:rPrChange>
          </w:rPr>
          <w:t>藝術品靈之一。</w:t>
        </w:r>
      </w:ins>
    </w:p>
    <w:p w:rsidR="00911046" w:rsidRDefault="00911046" w:rsidP="00911046">
      <w:pPr>
        <w:spacing w:line="360" w:lineRule="exact"/>
        <w:rPr>
          <w:ins w:id="656" w:author="User" w:date="2019-01-23T10:30:00Z"/>
          <w:rFonts w:ascii="標楷體" w:eastAsia="標楷體" w:hAnsi="標楷體" w:hint="eastAsia"/>
          <w:b/>
          <w:szCs w:val="24"/>
        </w:rPr>
      </w:pPr>
    </w:p>
    <w:p w:rsidR="00911046" w:rsidRDefault="00911046" w:rsidP="00911046">
      <w:pPr>
        <w:spacing w:line="360" w:lineRule="exact"/>
        <w:rPr>
          <w:ins w:id="657" w:author="User" w:date="2019-01-23T10:30:00Z"/>
          <w:rFonts w:ascii="標楷體" w:eastAsia="標楷體" w:hAnsi="標楷體" w:hint="eastAsia"/>
          <w:szCs w:val="24"/>
        </w:rPr>
      </w:pPr>
      <w:ins w:id="658" w:author="User" w:date="2019-01-23T10:30:00Z">
        <w:r>
          <w:rPr>
            <w:rFonts w:ascii="標楷體" w:eastAsia="標楷體" w:hAnsi="標楷體" w:hint="eastAsia"/>
            <w:b/>
            <w:szCs w:val="24"/>
          </w:rPr>
          <w:t>第</w:t>
        </w:r>
        <w:r>
          <w:rPr>
            <w:rFonts w:ascii="標楷體" w:eastAsia="標楷體" w:hAnsi="標楷體" w:hint="eastAsia"/>
            <w:b/>
            <w:szCs w:val="24"/>
          </w:rPr>
          <w:t>七</w:t>
        </w:r>
        <w:r>
          <w:rPr>
            <w:rFonts w:ascii="標楷體" w:eastAsia="標楷體" w:hAnsi="標楷體" w:hint="eastAsia"/>
            <w:b/>
            <w:szCs w:val="24"/>
          </w:rPr>
          <w:t>章 娜塔莉的心願</w:t>
        </w:r>
      </w:ins>
    </w:p>
    <w:p w:rsidR="00ED7D46" w:rsidRDefault="00E04C51" w:rsidP="00911046">
      <w:pPr>
        <w:spacing w:line="360" w:lineRule="exact"/>
        <w:rPr>
          <w:ins w:id="659" w:author="User" w:date="2019-01-23T10:22:00Z"/>
          <w:rFonts w:ascii="標楷體" w:eastAsia="標楷體" w:hAnsi="標楷體" w:hint="eastAsia"/>
          <w:szCs w:val="24"/>
        </w:rPr>
        <w:pPrChange w:id="660" w:author="User" w:date="2019-01-23T10:30:00Z">
          <w:pPr>
            <w:spacing w:line="360" w:lineRule="exact"/>
          </w:pPr>
        </w:pPrChange>
      </w:pPr>
      <w:ins w:id="661" w:author="User" w:date="2019-01-23T14:18:00Z">
        <w:r>
          <w:rPr>
            <w:rFonts w:ascii="標楷體" w:eastAsia="標楷體" w:hAnsi="標楷體" w:hint="eastAsia"/>
            <w:szCs w:val="24"/>
          </w:rPr>
          <w:t>娜塔莉的心願便是</w:t>
        </w:r>
        <w:r>
          <w:rPr>
            <w:rFonts w:ascii="標楷體" w:eastAsia="標楷體" w:hAnsi="標楷體"/>
            <w:szCs w:val="24"/>
          </w:rPr>
          <w:t>能夠</w:t>
        </w:r>
      </w:ins>
      <w:ins w:id="662" w:author="User" w:date="2019-01-23T14:19:00Z">
        <w:r>
          <w:rPr>
            <w:rFonts w:ascii="標楷體" w:eastAsia="標楷體" w:hAnsi="標楷體" w:hint="eastAsia"/>
            <w:szCs w:val="24"/>
          </w:rPr>
          <w:t>完美的完成這場</w:t>
        </w:r>
        <w:r>
          <w:rPr>
            <w:rFonts w:ascii="標楷體" w:eastAsia="標楷體" w:hAnsi="標楷體"/>
            <w:szCs w:val="24"/>
          </w:rPr>
          <w:t>婚宴</w:t>
        </w:r>
        <w:r>
          <w:rPr>
            <w:rFonts w:ascii="標楷體" w:eastAsia="標楷體" w:hAnsi="標楷體" w:hint="eastAsia"/>
            <w:szCs w:val="24"/>
          </w:rPr>
          <w:t>演出，除了</w:t>
        </w:r>
        <w:r>
          <w:rPr>
            <w:rFonts w:ascii="標楷體" w:eastAsia="標楷體" w:hAnsi="標楷體"/>
            <w:szCs w:val="24"/>
          </w:rPr>
          <w:t>是替自己的好姐妹祝福之外，也是完成收留自己</w:t>
        </w:r>
      </w:ins>
      <w:ins w:id="663" w:author="User" w:date="2019-01-23T14:20:00Z">
        <w:r>
          <w:rPr>
            <w:rFonts w:ascii="標楷體" w:eastAsia="標楷體" w:hAnsi="標楷體" w:hint="eastAsia"/>
            <w:szCs w:val="24"/>
          </w:rPr>
          <w:t>的埃文斯夫人</w:t>
        </w:r>
      </w:ins>
      <w:ins w:id="664" w:author="User" w:date="2019-01-23T14:19:00Z">
        <w:r>
          <w:rPr>
            <w:rFonts w:ascii="標楷體" w:eastAsia="標楷體" w:hAnsi="標楷體"/>
            <w:szCs w:val="24"/>
          </w:rPr>
          <w:t>的心願。</w:t>
        </w:r>
      </w:ins>
    </w:p>
    <w:p w:rsidR="00911046" w:rsidRDefault="00800EFC" w:rsidP="00911046">
      <w:pPr>
        <w:spacing w:line="360" w:lineRule="exact"/>
        <w:rPr>
          <w:ins w:id="665" w:author="User" w:date="2019-01-23T10:30:00Z"/>
          <w:rFonts w:ascii="標楷體" w:eastAsia="標楷體" w:hAnsi="標楷體"/>
          <w:b/>
          <w:szCs w:val="24"/>
        </w:rPr>
      </w:pPr>
      <w:ins w:id="666" w:author="User" w:date="2019-01-23T10:00:00Z">
        <w:r>
          <w:rPr>
            <w:rFonts w:ascii="標楷體" w:eastAsia="標楷體" w:hAnsi="標楷體"/>
            <w:b/>
            <w:szCs w:val="24"/>
          </w:rPr>
          <w:br/>
        </w:r>
        <w:r>
          <w:rPr>
            <w:rFonts w:ascii="標楷體" w:eastAsia="標楷體" w:hAnsi="標楷體" w:hint="eastAsia"/>
            <w:b/>
            <w:szCs w:val="24"/>
          </w:rPr>
          <w:t>第</w:t>
        </w:r>
        <w:r>
          <w:rPr>
            <w:rFonts w:ascii="標楷體" w:eastAsia="標楷體" w:hAnsi="標楷體" w:hint="eastAsia"/>
            <w:b/>
            <w:szCs w:val="24"/>
          </w:rPr>
          <w:t>八</w:t>
        </w:r>
        <w:r>
          <w:rPr>
            <w:rFonts w:ascii="標楷體" w:eastAsia="標楷體" w:hAnsi="標楷體" w:hint="eastAsia"/>
            <w:b/>
            <w:szCs w:val="24"/>
          </w:rPr>
          <w:t>章</w:t>
        </w:r>
      </w:ins>
      <w:ins w:id="667" w:author="User" w:date="2019-01-23T10:30:00Z">
        <w:r w:rsidR="00911046">
          <w:rPr>
            <w:rFonts w:ascii="標楷體" w:eastAsia="標楷體" w:hAnsi="標楷體" w:hint="eastAsia"/>
            <w:b/>
            <w:szCs w:val="24"/>
          </w:rPr>
          <w:t xml:space="preserve"> </w:t>
        </w:r>
        <w:r w:rsidR="00911046" w:rsidRPr="00A44E31">
          <w:rPr>
            <w:rFonts w:ascii="標楷體" w:eastAsia="標楷體" w:hAnsi="標楷體" w:hint="eastAsia"/>
            <w:b/>
            <w:szCs w:val="24"/>
          </w:rPr>
          <w:t>尚</w:t>
        </w:r>
      </w:ins>
    </w:p>
    <w:p w:rsidR="00800EFC" w:rsidRPr="00ED7D46" w:rsidRDefault="00800EFC" w:rsidP="00800EFC">
      <w:pPr>
        <w:spacing w:line="360" w:lineRule="exact"/>
        <w:rPr>
          <w:ins w:id="668" w:author="User" w:date="2019-01-23T10:00:00Z"/>
          <w:rFonts w:ascii="標楷體" w:eastAsia="標楷體" w:hAnsi="標楷體"/>
          <w:b/>
          <w:szCs w:val="24"/>
          <w:rPrChange w:id="669" w:author="User" w:date="2019-01-23T10:22:00Z">
            <w:rPr>
              <w:ins w:id="670" w:author="User" w:date="2019-01-23T10:00:00Z"/>
              <w:rFonts w:ascii="標楷體" w:eastAsia="標楷體" w:hAnsi="標楷體"/>
              <w:b/>
              <w:szCs w:val="24"/>
            </w:rPr>
          </w:rPrChange>
        </w:rPr>
      </w:pPr>
    </w:p>
    <w:p w:rsidR="00911046" w:rsidRDefault="00800EFC" w:rsidP="00911046">
      <w:pPr>
        <w:spacing w:line="360" w:lineRule="exact"/>
        <w:rPr>
          <w:ins w:id="671" w:author="User" w:date="2019-01-23T10:24:00Z"/>
          <w:rFonts w:ascii="標楷體" w:eastAsia="標楷體" w:hAnsi="標楷體"/>
          <w:b/>
          <w:szCs w:val="24"/>
        </w:rPr>
      </w:pPr>
      <w:ins w:id="672" w:author="User" w:date="2019-01-23T10:00:00Z">
        <w:r>
          <w:rPr>
            <w:rFonts w:ascii="標楷體" w:eastAsia="標楷體" w:hAnsi="標楷體" w:hint="eastAsia"/>
            <w:b/>
            <w:szCs w:val="24"/>
          </w:rPr>
          <w:lastRenderedPageBreak/>
          <w:t>第</w:t>
        </w:r>
        <w:r>
          <w:rPr>
            <w:rFonts w:ascii="標楷體" w:eastAsia="標楷體" w:hAnsi="標楷體" w:hint="eastAsia"/>
            <w:b/>
            <w:szCs w:val="24"/>
          </w:rPr>
          <w:t>九</w:t>
        </w:r>
        <w:r>
          <w:rPr>
            <w:rFonts w:ascii="標楷體" w:eastAsia="標楷體" w:hAnsi="標楷體" w:hint="eastAsia"/>
            <w:b/>
            <w:szCs w:val="24"/>
          </w:rPr>
          <w:t xml:space="preserve">章 </w:t>
        </w:r>
      </w:ins>
      <w:ins w:id="673" w:author="User" w:date="2019-01-23T10:24:00Z">
        <w:r w:rsidR="00911046">
          <w:rPr>
            <w:rFonts w:ascii="標楷體" w:eastAsia="標楷體" w:hAnsi="標楷體" w:hint="eastAsia"/>
            <w:b/>
            <w:szCs w:val="24"/>
          </w:rPr>
          <w:t>娜塔莉失蹤</w:t>
        </w:r>
      </w:ins>
    </w:p>
    <w:p w:rsidR="00911046" w:rsidRPr="00A44E31" w:rsidRDefault="00911046" w:rsidP="00911046">
      <w:pPr>
        <w:spacing w:line="360" w:lineRule="exact"/>
        <w:rPr>
          <w:ins w:id="674" w:author="User" w:date="2019-01-23T10:24:00Z"/>
          <w:rFonts w:ascii="標楷體" w:eastAsia="標楷體" w:hAnsi="標楷體" w:hint="eastAsia"/>
          <w:szCs w:val="24"/>
        </w:rPr>
      </w:pPr>
      <w:ins w:id="675" w:author="User" w:date="2019-01-23T10:24:00Z">
        <w:r w:rsidRPr="00A44E31">
          <w:rPr>
            <w:rFonts w:ascii="標楷體" w:eastAsia="標楷體" w:hAnsi="標楷體" w:hint="eastAsia"/>
            <w:szCs w:val="24"/>
          </w:rPr>
          <w:t>奇米與巴特婁尋找娜塔莉，</w:t>
        </w:r>
        <w:r w:rsidRPr="00A44E31">
          <w:rPr>
            <w:rFonts w:ascii="標楷體" w:eastAsia="標楷體" w:hAnsi="標楷體"/>
            <w:szCs w:val="24"/>
          </w:rPr>
          <w:t>透過海斗的證言</w:t>
        </w:r>
        <w:r>
          <w:rPr>
            <w:rFonts w:ascii="標楷體" w:eastAsia="標楷體" w:hAnsi="標楷體" w:hint="eastAsia"/>
            <w:szCs w:val="24"/>
          </w:rPr>
          <w:t>終於</w:t>
        </w:r>
        <w:r>
          <w:rPr>
            <w:rFonts w:ascii="標楷體" w:eastAsia="標楷體" w:hAnsi="標楷體"/>
            <w:szCs w:val="24"/>
          </w:rPr>
          <w:t>在王國的某倉庫內找到娜塔莉</w:t>
        </w:r>
      </w:ins>
    </w:p>
    <w:p w:rsidR="00800EFC" w:rsidRPr="000442AB" w:rsidRDefault="000442AB" w:rsidP="00800EFC">
      <w:pPr>
        <w:spacing w:line="360" w:lineRule="exact"/>
        <w:rPr>
          <w:ins w:id="676" w:author="User" w:date="2019-01-23T10:22:00Z"/>
          <w:rFonts w:ascii="標楷體" w:eastAsia="標楷體" w:hAnsi="標楷體" w:hint="eastAsia"/>
          <w:szCs w:val="24"/>
          <w:rPrChange w:id="677" w:author="User" w:date="2019-01-23T14:14:00Z">
            <w:rPr>
              <w:ins w:id="678" w:author="User" w:date="2019-01-23T10:22:00Z"/>
              <w:rFonts w:ascii="標楷體" w:eastAsia="標楷體" w:hAnsi="標楷體"/>
              <w:b/>
              <w:szCs w:val="24"/>
            </w:rPr>
          </w:rPrChange>
        </w:rPr>
      </w:pPr>
      <w:ins w:id="679" w:author="User" w:date="2019-01-23T14:13:00Z">
        <w:r w:rsidRPr="000442AB">
          <w:rPr>
            <w:rFonts w:ascii="標楷體" w:eastAsia="標楷體" w:hAnsi="標楷體" w:hint="eastAsia"/>
            <w:szCs w:val="24"/>
            <w:rPrChange w:id="680" w:author="User" w:date="2019-01-23T14:14:00Z">
              <w:rPr>
                <w:rFonts w:ascii="標楷體" w:eastAsia="標楷體" w:hAnsi="標楷體" w:hint="eastAsia"/>
                <w:b/>
                <w:szCs w:val="24"/>
              </w:rPr>
            </w:rPrChange>
          </w:rPr>
          <w:t>尚抓走</w:t>
        </w:r>
      </w:ins>
      <w:ins w:id="681" w:author="User" w:date="2019-01-23T14:14:00Z">
        <w:r w:rsidRPr="000442AB">
          <w:rPr>
            <w:rFonts w:ascii="標楷體" w:eastAsia="標楷體" w:hAnsi="標楷體"/>
            <w:szCs w:val="24"/>
            <w:rPrChange w:id="682" w:author="User" w:date="2019-01-23T14:14:00Z">
              <w:rPr>
                <w:rFonts w:ascii="標楷體" w:eastAsia="標楷體" w:hAnsi="標楷體"/>
                <w:b/>
                <w:szCs w:val="24"/>
              </w:rPr>
            </w:rPrChange>
          </w:rPr>
          <w:t>娜塔莉時，得知她是逃出雪沃茲氏族的藝術品靈</w:t>
        </w:r>
      </w:ins>
      <w:ins w:id="683" w:author="User" w:date="2019-01-23T16:49:00Z">
        <w:r w:rsidR="005D06A2">
          <w:rPr>
            <w:rFonts w:ascii="標楷體" w:eastAsia="標楷體" w:hAnsi="標楷體" w:hint="eastAsia"/>
            <w:szCs w:val="24"/>
          </w:rPr>
          <w:t>。</w:t>
        </w:r>
      </w:ins>
    </w:p>
    <w:p w:rsidR="00911046" w:rsidRDefault="00911046" w:rsidP="00800EFC">
      <w:pPr>
        <w:spacing w:line="360" w:lineRule="exact"/>
        <w:rPr>
          <w:ins w:id="684" w:author="User" w:date="2019-01-23T10:02:00Z"/>
          <w:rFonts w:ascii="標楷體" w:eastAsia="標楷體" w:hAnsi="標楷體" w:hint="eastAsia"/>
          <w:b/>
          <w:szCs w:val="24"/>
        </w:rPr>
      </w:pPr>
    </w:p>
    <w:p w:rsidR="00800EFC" w:rsidRDefault="00800EFC" w:rsidP="00800EFC">
      <w:pPr>
        <w:spacing w:line="360" w:lineRule="exact"/>
        <w:rPr>
          <w:ins w:id="685" w:author="User" w:date="2019-01-23T10:02:00Z"/>
          <w:rFonts w:ascii="標楷體" w:eastAsia="標楷體" w:hAnsi="標楷體"/>
          <w:b/>
          <w:szCs w:val="24"/>
        </w:rPr>
      </w:pPr>
      <w:ins w:id="686" w:author="User" w:date="2019-01-23T10:02:00Z">
        <w:r>
          <w:rPr>
            <w:rFonts w:ascii="標楷體" w:eastAsia="標楷體" w:hAnsi="標楷體" w:hint="eastAsia"/>
            <w:b/>
            <w:szCs w:val="24"/>
          </w:rPr>
          <w:t>第</w:t>
        </w:r>
        <w:r>
          <w:rPr>
            <w:rFonts w:ascii="標楷體" w:eastAsia="標楷體" w:hAnsi="標楷體" w:hint="eastAsia"/>
            <w:b/>
            <w:szCs w:val="24"/>
          </w:rPr>
          <w:t>十</w:t>
        </w:r>
        <w:r>
          <w:rPr>
            <w:rFonts w:ascii="標楷體" w:eastAsia="標楷體" w:hAnsi="標楷體" w:hint="eastAsia"/>
            <w:b/>
            <w:szCs w:val="24"/>
          </w:rPr>
          <w:t xml:space="preserve">章 </w:t>
        </w:r>
        <w:r>
          <w:rPr>
            <w:rFonts w:ascii="標楷體" w:eastAsia="標楷體" w:hAnsi="標楷體" w:hint="eastAsia"/>
            <w:b/>
            <w:szCs w:val="24"/>
          </w:rPr>
          <w:t>公主大典</w:t>
        </w:r>
        <w:bookmarkStart w:id="687" w:name="_GoBack"/>
        <w:bookmarkEnd w:id="687"/>
      </w:ins>
    </w:p>
    <w:p w:rsidR="00800EFC" w:rsidRPr="00A44E31" w:rsidRDefault="00800EFC" w:rsidP="00800EFC">
      <w:pPr>
        <w:spacing w:line="360" w:lineRule="exact"/>
        <w:rPr>
          <w:ins w:id="688" w:author="User" w:date="2019-01-23T10:02:00Z"/>
          <w:rFonts w:ascii="標楷體" w:eastAsia="標楷體" w:hAnsi="標楷體" w:hint="eastAsia"/>
          <w:b/>
          <w:szCs w:val="24"/>
        </w:rPr>
      </w:pPr>
    </w:p>
    <w:p w:rsidR="00800EFC" w:rsidRPr="00800EFC" w:rsidRDefault="00800EFC" w:rsidP="00800EFC">
      <w:pPr>
        <w:spacing w:line="360" w:lineRule="exact"/>
        <w:rPr>
          <w:ins w:id="689" w:author="User" w:date="2019-01-23T10:00:00Z"/>
          <w:rFonts w:ascii="標楷體" w:eastAsia="標楷體" w:hAnsi="標楷體" w:hint="eastAsia"/>
          <w:b/>
          <w:szCs w:val="24"/>
          <w:rPrChange w:id="690" w:author="User" w:date="2019-01-23T10:00:00Z">
            <w:rPr>
              <w:ins w:id="691" w:author="User" w:date="2019-01-23T10:00:00Z"/>
              <w:rFonts w:ascii="標楷體" w:eastAsia="標楷體" w:hAnsi="標楷體"/>
              <w:b/>
              <w:szCs w:val="24"/>
            </w:rPr>
          </w:rPrChange>
        </w:rPr>
      </w:pPr>
    </w:p>
    <w:p w:rsidR="00507D67" w:rsidRPr="00E76C76" w:rsidRDefault="00507D67" w:rsidP="001F6364">
      <w:pPr>
        <w:spacing w:line="360" w:lineRule="exact"/>
        <w:rPr>
          <w:rFonts w:ascii="標楷體" w:eastAsia="標楷體" w:hAnsi="標楷體"/>
          <w:szCs w:val="24"/>
        </w:rPr>
      </w:pPr>
      <w:r w:rsidRPr="001F6364">
        <w:rPr>
          <w:rFonts w:ascii="標楷體" w:eastAsia="標楷體" w:hAnsi="標楷體"/>
          <w:b/>
          <w:szCs w:val="24"/>
        </w:rPr>
        <w:br w:type="page"/>
      </w:r>
    </w:p>
    <w:p w:rsidR="00F47B36" w:rsidRPr="00933A3D" w:rsidRDefault="00F47B36" w:rsidP="00933A3D">
      <w:pPr>
        <w:pStyle w:val="ad"/>
        <w:rPr>
          <w:rFonts w:ascii="標楷體" w:eastAsia="標楷體" w:hAnsi="標楷體"/>
        </w:rPr>
      </w:pPr>
      <w:bookmarkStart w:id="692" w:name="_Toc535927733"/>
      <w:r w:rsidRPr="00933A3D">
        <w:rPr>
          <w:rFonts w:ascii="標楷體" w:eastAsia="標楷體" w:hAnsi="標楷體" w:hint="eastAsia"/>
        </w:rPr>
        <w:lastRenderedPageBreak/>
        <w:t>第二章 第一節</w:t>
      </w:r>
      <w:bookmarkEnd w:id="6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56"/>
        <w:gridCol w:w="1043"/>
        <w:gridCol w:w="1218"/>
        <w:gridCol w:w="1106"/>
        <w:gridCol w:w="3086"/>
      </w:tblGrid>
      <w:tr w:rsidR="00FD6B9B" w:rsidRPr="00281B41" w:rsidTr="00516017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CC399C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82536F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693" w:author="User" w:date="2019-01-18T20:39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傍晚</w:t>
              </w:r>
            </w:ins>
            <w:del w:id="694" w:author="User" w:date="2019-01-18T20:39:00Z">
              <w:r w:rsidR="00CC399C" w:rsidDel="0082536F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日</w:delText>
              </w:r>
            </w:del>
          </w:p>
        </w:tc>
        <w:tc>
          <w:tcPr>
            <w:tcW w:w="1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82536F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695" w:author="User" w:date="2019-01-18T20:39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北方王國街道01</w:t>
              </w:r>
            </w:ins>
          </w:p>
        </w:tc>
      </w:tr>
      <w:tr w:rsidR="00FD6B9B" w:rsidRPr="00281B41" w:rsidTr="00516017"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CC399C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奇米、巴特婁、亞瑟</w:t>
            </w:r>
          </w:p>
        </w:tc>
      </w:tr>
    </w:tbl>
    <w:p w:rsidR="00F47B36" w:rsidRDefault="00AA3400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巴特婁把</w:t>
      </w:r>
      <w:r>
        <w:rPr>
          <w:rFonts w:ascii="標楷體" w:eastAsia="標楷體" w:hAnsi="標楷體"/>
          <w:szCs w:val="24"/>
        </w:rPr>
        <w:t>奇米</w:t>
      </w:r>
      <w:r>
        <w:rPr>
          <w:rFonts w:ascii="標楷體" w:eastAsia="標楷體" w:hAnsi="標楷體" w:hint="eastAsia"/>
          <w:szCs w:val="24"/>
        </w:rPr>
        <w:t>帶離</w:t>
      </w:r>
      <w:r>
        <w:rPr>
          <w:rFonts w:ascii="標楷體" w:eastAsia="標楷體" w:hAnsi="標楷體"/>
          <w:szCs w:val="24"/>
        </w:rPr>
        <w:t>人群，</w:t>
      </w:r>
      <w:r>
        <w:rPr>
          <w:rFonts w:ascii="標楷體" w:eastAsia="標楷體" w:hAnsi="標楷體" w:hint="eastAsia"/>
          <w:szCs w:val="24"/>
        </w:rPr>
        <w:t>並伸手</w:t>
      </w:r>
      <w:r>
        <w:rPr>
          <w:rFonts w:ascii="標楷體" w:eastAsia="標楷體" w:hAnsi="標楷體"/>
          <w:szCs w:val="24"/>
        </w:rPr>
        <w:t>將奇米的</w:t>
      </w:r>
      <w:r>
        <w:rPr>
          <w:rFonts w:ascii="標楷體" w:eastAsia="標楷體" w:hAnsi="標楷體" w:hint="eastAsia"/>
          <w:szCs w:val="24"/>
        </w:rPr>
        <w:t>頭盔</w:t>
      </w:r>
      <w:r>
        <w:rPr>
          <w:rFonts w:ascii="標楷體" w:eastAsia="標楷體" w:hAnsi="標楷體"/>
          <w:szCs w:val="24"/>
        </w:rPr>
        <w:t>拿下來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奇米被這一連串的舉動嚇了一跳</w:t>
      </w:r>
      <w:r>
        <w:rPr>
          <w:rFonts w:ascii="標楷體" w:eastAsia="標楷體" w:hAnsi="標楷體" w:hint="eastAsia"/>
          <w:szCs w:val="24"/>
        </w:rPr>
        <w:t>。</w:t>
      </w:r>
    </w:p>
    <w:p w:rsidR="00772087" w:rsidRDefault="00AA3400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巴特婁</w:t>
      </w:r>
      <w:r>
        <w:rPr>
          <w:rFonts w:ascii="標楷體" w:eastAsia="標楷體" w:hAnsi="標楷體"/>
          <w:szCs w:val="24"/>
        </w:rPr>
        <w:t>表示</w:t>
      </w:r>
      <w:r>
        <w:rPr>
          <w:rFonts w:ascii="標楷體" w:eastAsia="標楷體" w:hAnsi="標楷體" w:hint="eastAsia"/>
          <w:szCs w:val="24"/>
        </w:rPr>
        <w:t>：早</w:t>
      </w:r>
      <w:r>
        <w:rPr>
          <w:rFonts w:ascii="標楷體" w:eastAsia="標楷體" w:hAnsi="標楷體"/>
          <w:szCs w:val="24"/>
        </w:rPr>
        <w:t>就看</w:t>
      </w:r>
      <w:r>
        <w:rPr>
          <w:rFonts w:ascii="標楷體" w:eastAsia="標楷體" w:hAnsi="標楷體" w:hint="eastAsia"/>
          <w:szCs w:val="24"/>
        </w:rPr>
        <w:t>穿奇米</w:t>
      </w:r>
      <w:r>
        <w:rPr>
          <w:rFonts w:ascii="標楷體" w:eastAsia="標楷體" w:hAnsi="標楷體"/>
          <w:szCs w:val="24"/>
        </w:rPr>
        <w:t>是女孩子，她和這隻鳥找</w:t>
      </w:r>
      <w:r>
        <w:rPr>
          <w:rFonts w:ascii="標楷體" w:eastAsia="標楷體" w:hAnsi="標楷體" w:hint="eastAsia"/>
          <w:szCs w:val="24"/>
        </w:rPr>
        <w:t>他</w:t>
      </w:r>
      <w:r>
        <w:rPr>
          <w:rFonts w:ascii="標楷體" w:eastAsia="標楷體" w:hAnsi="標楷體"/>
          <w:szCs w:val="24"/>
        </w:rPr>
        <w:t>有什麼事呢？</w:t>
      </w:r>
    </w:p>
    <w:p w:rsidR="00AA3400" w:rsidRDefault="00AA3400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奇米</w:t>
      </w:r>
      <w:r>
        <w:rPr>
          <w:rFonts w:ascii="標楷體" w:eastAsia="標楷體" w:hAnsi="標楷體"/>
          <w:szCs w:val="24"/>
        </w:rPr>
        <w:t>指著亞瑟</w:t>
      </w:r>
      <w:r>
        <w:rPr>
          <w:rFonts w:ascii="標楷體" w:eastAsia="標楷體" w:hAnsi="標楷體" w:hint="eastAsia"/>
          <w:szCs w:val="24"/>
        </w:rPr>
        <w:t>沒說話，示意讓亞瑟來解釋。</w:t>
      </w:r>
    </w:p>
    <w:p w:rsidR="00AA3400" w:rsidRDefault="00AA3400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此時亞瑟接著解釋</w:t>
      </w:r>
      <w:r>
        <w:rPr>
          <w:rFonts w:ascii="標楷體" w:eastAsia="標楷體" w:hAnsi="標楷體"/>
          <w:szCs w:val="24"/>
        </w:rPr>
        <w:t>，只有祕術使一族與藝術品之靈才有辦法和牠溝通，</w:t>
      </w:r>
      <w:r>
        <w:rPr>
          <w:rFonts w:ascii="標楷體" w:eastAsia="標楷體" w:hAnsi="標楷體" w:hint="eastAsia"/>
          <w:szCs w:val="24"/>
        </w:rPr>
        <w:t>既然</w:t>
      </w:r>
      <w:r>
        <w:rPr>
          <w:rFonts w:ascii="標楷體" w:eastAsia="標楷體" w:hAnsi="標楷體"/>
          <w:szCs w:val="24"/>
        </w:rPr>
        <w:t>巴特婁能聽懂他說話，那就代表他一定不是普通人。</w:t>
      </w:r>
    </w:p>
    <w:p w:rsidR="00AA3400" w:rsidRDefault="00AA3400" w:rsidP="00A90984">
      <w:pPr>
        <w:spacing w:line="360" w:lineRule="exact"/>
        <w:rPr>
          <w:ins w:id="696" w:author="User" w:date="2019-01-18T20:29:00Z"/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此時</w:t>
      </w:r>
      <w:r>
        <w:rPr>
          <w:rFonts w:ascii="標楷體" w:eastAsia="標楷體" w:hAnsi="標楷體"/>
          <w:szCs w:val="24"/>
        </w:rPr>
        <w:t>，巴特婁</w:t>
      </w:r>
      <w:r>
        <w:rPr>
          <w:rFonts w:ascii="標楷體" w:eastAsia="標楷體" w:hAnsi="標楷體" w:hint="eastAsia"/>
          <w:szCs w:val="24"/>
        </w:rPr>
        <w:t>表示他也是第一次看到長得這麼奇特的鳥</w:t>
      </w:r>
      <w:r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而且竟然還會說話。</w:t>
      </w:r>
      <w:r>
        <w:rPr>
          <w:rFonts w:ascii="標楷體" w:eastAsia="標楷體" w:hAnsi="標楷體"/>
          <w:szCs w:val="24"/>
        </w:rPr>
        <w:t>但他想知道所謂祕術使究竟是</w:t>
      </w:r>
      <w:r>
        <w:rPr>
          <w:rFonts w:ascii="標楷體" w:eastAsia="標楷體" w:hAnsi="標楷體" w:hint="eastAsia"/>
          <w:szCs w:val="24"/>
        </w:rPr>
        <w:t>何來歷</w:t>
      </w:r>
      <w:r>
        <w:rPr>
          <w:rFonts w:ascii="標楷體" w:eastAsia="標楷體" w:hAnsi="標楷體"/>
          <w:szCs w:val="24"/>
        </w:rPr>
        <w:t>？</w:t>
      </w:r>
    </w:p>
    <w:p w:rsidR="00FC272C" w:rsidRDefault="00FC272C" w:rsidP="00A90984">
      <w:pPr>
        <w:spacing w:line="360" w:lineRule="exact"/>
        <w:rPr>
          <w:ins w:id="697" w:author="User" w:date="2019-01-18T20:34:00Z"/>
          <w:rFonts w:ascii="標楷體" w:eastAsia="標楷體" w:hAnsi="標楷體"/>
          <w:szCs w:val="24"/>
        </w:rPr>
      </w:pPr>
      <w:ins w:id="698" w:author="User" w:date="2019-01-18T20:36:00Z">
        <w:r>
          <w:rPr>
            <w:rFonts w:ascii="標楷體" w:eastAsia="標楷體" w:hAnsi="標楷體" w:hint="eastAsia"/>
            <w:szCs w:val="24"/>
          </w:rPr>
          <w:t>因此亞瑟帶著奇米</w:t>
        </w:r>
        <w:r>
          <w:rPr>
            <w:rFonts w:ascii="標楷體" w:eastAsia="標楷體" w:hAnsi="標楷體"/>
            <w:szCs w:val="24"/>
          </w:rPr>
          <w:t>施展魔法，</w:t>
        </w:r>
        <w:r>
          <w:rPr>
            <w:rFonts w:ascii="標楷體" w:eastAsia="標楷體" w:hAnsi="標楷體" w:hint="eastAsia"/>
            <w:szCs w:val="24"/>
          </w:rPr>
          <w:t>《M</w:t>
        </w:r>
        <w:r>
          <w:rPr>
            <w:rFonts w:ascii="標楷體" w:eastAsia="標楷體" w:hAnsi="標楷體"/>
            <w:szCs w:val="24"/>
          </w:rPr>
          <w:t>useNote》</w:t>
        </w:r>
      </w:ins>
      <w:ins w:id="699" w:author="User" w:date="2019-01-18T20:37:00Z">
        <w:r>
          <w:rPr>
            <w:rFonts w:ascii="標楷體" w:eastAsia="標楷體" w:hAnsi="標楷體" w:hint="eastAsia"/>
            <w:szCs w:val="24"/>
          </w:rPr>
          <w:t>翻到巴特婁之家</w:t>
        </w:r>
        <w:r>
          <w:rPr>
            <w:rFonts w:ascii="標楷體" w:eastAsia="標楷體" w:hAnsi="標楷體"/>
            <w:szCs w:val="24"/>
          </w:rPr>
          <w:t>那一頁，巴特婁的名字浮現了出來。</w:t>
        </w:r>
      </w:ins>
    </w:p>
    <w:p w:rsidR="00FC272C" w:rsidRPr="00FC272C" w:rsidRDefault="00FC272C" w:rsidP="00A90984">
      <w:pPr>
        <w:spacing w:line="360" w:lineRule="exact"/>
        <w:rPr>
          <w:rFonts w:ascii="標楷體" w:eastAsia="標楷體" w:hAnsi="標楷體"/>
          <w:szCs w:val="24"/>
        </w:rPr>
      </w:pPr>
    </w:p>
    <w:p w:rsidR="00FC272C" w:rsidRDefault="00FC272C" w:rsidP="00FC272C">
      <w:pPr>
        <w:widowControl/>
        <w:rPr>
          <w:ins w:id="700" w:author="User" w:date="2019-01-18T20:34:00Z"/>
          <w:rFonts w:ascii="標楷體" w:eastAsia="標楷體" w:hAnsi="標楷體"/>
          <w:szCs w:val="24"/>
        </w:rPr>
      </w:pPr>
      <w:ins w:id="701" w:author="User" w:date="2019-01-18T20:34:00Z">
        <w:r>
          <w:rPr>
            <w:rFonts w:ascii="標楷體" w:eastAsia="標楷體" w:hAnsi="標楷體" w:hint="eastAsia"/>
            <w:szCs w:val="24"/>
          </w:rPr>
          <w:t>了解</w:t>
        </w:r>
        <w:r>
          <w:rPr>
            <w:rFonts w:ascii="標楷體" w:eastAsia="標楷體" w:hAnsi="標楷體"/>
            <w:szCs w:val="24"/>
          </w:rPr>
          <w:t>事情來龍去脈後，</w:t>
        </w:r>
        <w:r>
          <w:rPr>
            <w:rFonts w:ascii="標楷體" w:eastAsia="標楷體" w:hAnsi="標楷體" w:hint="eastAsia"/>
            <w:szCs w:val="24"/>
          </w:rPr>
          <w:t>巴特婁對亞瑟說</w:t>
        </w:r>
        <w:r>
          <w:rPr>
            <w:rFonts w:ascii="標楷體" w:eastAsia="標楷體" w:hAnsi="標楷體"/>
            <w:szCs w:val="24"/>
          </w:rPr>
          <w:t>自己非人類這件事感到</w:t>
        </w:r>
        <w:r>
          <w:rPr>
            <w:rFonts w:ascii="標楷體" w:eastAsia="標楷體" w:hAnsi="標楷體" w:hint="eastAsia"/>
            <w:szCs w:val="24"/>
          </w:rPr>
          <w:t>荒謬</w:t>
        </w:r>
        <w:r>
          <w:rPr>
            <w:rFonts w:ascii="標楷體" w:eastAsia="標楷體" w:hAnsi="標楷體"/>
            <w:szCs w:val="24"/>
          </w:rPr>
          <w:t>，</w:t>
        </w:r>
        <w:r>
          <w:rPr>
            <w:rFonts w:ascii="標楷體" w:eastAsia="標楷體" w:hAnsi="標楷體" w:hint="eastAsia"/>
            <w:szCs w:val="24"/>
          </w:rPr>
          <w:t>卻又對於自己聽得懂鳥類生物語言感到不可思議。</w:t>
        </w:r>
      </w:ins>
    </w:p>
    <w:p w:rsidR="00FC272C" w:rsidRDefault="00FC272C" w:rsidP="00FC272C">
      <w:pPr>
        <w:widowControl/>
        <w:rPr>
          <w:ins w:id="702" w:author="User" w:date="2019-01-18T20:34:00Z"/>
          <w:rFonts w:ascii="標楷體" w:eastAsia="標楷體" w:hAnsi="標楷體"/>
          <w:szCs w:val="24"/>
        </w:rPr>
      </w:pPr>
    </w:p>
    <w:p w:rsidR="00AA3400" w:rsidRPr="00AA3400" w:rsidDel="00FC272C" w:rsidRDefault="00AA3400" w:rsidP="00A90984">
      <w:pPr>
        <w:spacing w:line="360" w:lineRule="exact"/>
        <w:rPr>
          <w:del w:id="703" w:author="User" w:date="2019-01-18T20:28:00Z"/>
          <w:rFonts w:ascii="標楷體" w:eastAsia="標楷體" w:hAnsi="標楷體"/>
          <w:szCs w:val="24"/>
        </w:rPr>
      </w:pPr>
      <w:del w:id="704" w:author="User" w:date="2019-01-18T20:28:00Z">
        <w:r w:rsidDel="00FC272C">
          <w:rPr>
            <w:rFonts w:ascii="標楷體" w:eastAsia="標楷體" w:hAnsi="標楷體" w:hint="eastAsia"/>
            <w:szCs w:val="24"/>
          </w:rPr>
          <w:delText>奇</w:delText>
        </w:r>
        <w:r w:rsidDel="00FC272C">
          <w:rPr>
            <w:rFonts w:ascii="標楷體" w:eastAsia="標楷體" w:hAnsi="標楷體"/>
            <w:szCs w:val="24"/>
          </w:rPr>
          <w:delText>米這時就換上了家族專屬的服飾</w:delText>
        </w:r>
        <w:r w:rsidDel="00FC272C">
          <w:rPr>
            <w:rFonts w:ascii="標楷體" w:eastAsia="標楷體" w:hAnsi="標楷體" w:hint="eastAsia"/>
            <w:szCs w:val="24"/>
          </w:rPr>
          <w:delText>，並和</w:delText>
        </w:r>
        <w:r w:rsidDel="00FC272C">
          <w:rPr>
            <w:rFonts w:ascii="標楷體" w:eastAsia="標楷體" w:hAnsi="標楷體"/>
            <w:szCs w:val="24"/>
          </w:rPr>
          <w:delText>巴特婁做解釋。</w:delText>
        </w:r>
      </w:del>
    </w:p>
    <w:p w:rsidR="00AA3400" w:rsidRPr="00AA3400" w:rsidRDefault="00AA3400" w:rsidP="00A90984">
      <w:pPr>
        <w:spacing w:line="360" w:lineRule="exact"/>
        <w:rPr>
          <w:rFonts w:ascii="標楷體" w:eastAsia="標楷體" w:hAnsi="標楷體"/>
          <w:szCs w:val="24"/>
        </w:rPr>
      </w:pPr>
    </w:p>
    <w:p w:rsidR="00F47B36" w:rsidRPr="00933A3D" w:rsidRDefault="00F47B36" w:rsidP="00933A3D">
      <w:pPr>
        <w:pStyle w:val="ad"/>
        <w:rPr>
          <w:rFonts w:ascii="標楷體" w:eastAsia="標楷體" w:hAnsi="標楷體"/>
        </w:rPr>
      </w:pPr>
      <w:bookmarkStart w:id="705" w:name="_Toc535927734"/>
      <w:r w:rsidRPr="00933A3D">
        <w:rPr>
          <w:rFonts w:ascii="標楷體" w:eastAsia="標楷體" w:hAnsi="標楷體" w:hint="eastAsia"/>
        </w:rPr>
        <w:t>第二章 第二節</w:t>
      </w:r>
      <w:bookmarkEnd w:id="7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886"/>
        <w:gridCol w:w="1048"/>
        <w:gridCol w:w="1181"/>
        <w:gridCol w:w="1114"/>
        <w:gridCol w:w="3073"/>
      </w:tblGrid>
      <w:tr w:rsidR="00FD6B9B" w:rsidRPr="00281B41" w:rsidTr="00516017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E41A32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4E7392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FD6B9B" w:rsidRPr="00281B41" w:rsidTr="00516017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474E1A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ins w:id="706" w:author="User" w:date="2019-01-18T20:16:00Z">
              <w:r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t>換裝關卡</w:t>
              </w:r>
            </w:ins>
          </w:p>
        </w:tc>
      </w:tr>
    </w:tbl>
    <w:p w:rsidR="00C037A7" w:rsidRPr="00853124" w:rsidRDefault="00C037A7" w:rsidP="00A90984">
      <w:pPr>
        <w:spacing w:line="360" w:lineRule="exact"/>
        <w:rPr>
          <w:rFonts w:ascii="標楷體" w:eastAsia="標楷體" w:hAnsi="標楷體"/>
          <w:szCs w:val="24"/>
        </w:rPr>
      </w:pPr>
    </w:p>
    <w:p w:rsidR="00F47B36" w:rsidRPr="00933A3D" w:rsidRDefault="00F47B36" w:rsidP="00933A3D">
      <w:pPr>
        <w:pStyle w:val="ad"/>
        <w:rPr>
          <w:rFonts w:ascii="標楷體" w:eastAsia="標楷體" w:hAnsi="標楷體"/>
        </w:rPr>
      </w:pPr>
      <w:bookmarkStart w:id="707" w:name="_Toc535927735"/>
      <w:r w:rsidRPr="00933A3D">
        <w:rPr>
          <w:rFonts w:ascii="標楷體" w:eastAsia="標楷體" w:hAnsi="標楷體" w:hint="eastAsia"/>
        </w:rPr>
        <w:t>第二章 第三節</w:t>
      </w:r>
      <w:bookmarkEnd w:id="7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56"/>
        <w:gridCol w:w="1043"/>
        <w:gridCol w:w="1218"/>
        <w:gridCol w:w="1106"/>
        <w:gridCol w:w="3086"/>
      </w:tblGrid>
      <w:tr w:rsidR="00FD6B9B" w:rsidRPr="00281B41" w:rsidTr="003E4259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E41A32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E41A32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A25A13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北方王國街道01</w:t>
            </w:r>
          </w:p>
        </w:tc>
      </w:tr>
      <w:tr w:rsidR="00FD6B9B" w:rsidRPr="00281B41" w:rsidTr="003E4259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859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AA3400" w:rsidP="00A25A13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</w:t>
            </w:r>
            <w:r w:rsidR="00A25A13">
              <w:rPr>
                <w:rFonts w:ascii="標楷體" w:eastAsia="標楷體" w:hAnsi="標楷體" w:hint="eastAsia"/>
                <w:color w:val="000000" w:themeColor="text1"/>
                <w:szCs w:val="24"/>
              </w:rPr>
              <w:t>巴特婁</w:t>
            </w:r>
          </w:p>
        </w:tc>
      </w:tr>
    </w:tbl>
    <w:p w:rsidR="00951B08" w:rsidRDefault="00951B08">
      <w:pPr>
        <w:widowControl/>
        <w:rPr>
          <w:ins w:id="708" w:author="User" w:date="2019-01-18T20:08:00Z"/>
          <w:rFonts w:ascii="標楷體" w:eastAsia="標楷體" w:hAnsi="標楷體"/>
          <w:szCs w:val="24"/>
        </w:rPr>
      </w:pPr>
    </w:p>
    <w:p w:rsidR="00A25A13" w:rsidDel="00FC272C" w:rsidRDefault="00A25A13">
      <w:pPr>
        <w:widowControl/>
        <w:rPr>
          <w:del w:id="709" w:author="User" w:date="2019-01-18T20:34:00Z"/>
          <w:rFonts w:ascii="標楷體" w:eastAsia="標楷體" w:hAnsi="標楷體"/>
          <w:szCs w:val="24"/>
        </w:rPr>
      </w:pPr>
      <w:del w:id="710" w:author="User" w:date="2019-01-18T20:34:00Z">
        <w:r w:rsidDel="00FC272C">
          <w:rPr>
            <w:rFonts w:ascii="標楷體" w:eastAsia="標楷體" w:hAnsi="標楷體" w:hint="eastAsia"/>
            <w:szCs w:val="24"/>
          </w:rPr>
          <w:delText>了解</w:delText>
        </w:r>
        <w:r w:rsidDel="00FC272C">
          <w:rPr>
            <w:rFonts w:ascii="標楷體" w:eastAsia="標楷體" w:hAnsi="標楷體"/>
            <w:szCs w:val="24"/>
          </w:rPr>
          <w:delText>事情來龍去脈後，</w:delText>
        </w:r>
        <w:r w:rsidDel="00FC272C">
          <w:rPr>
            <w:rFonts w:ascii="標楷體" w:eastAsia="標楷體" w:hAnsi="標楷體" w:hint="eastAsia"/>
            <w:szCs w:val="24"/>
          </w:rPr>
          <w:delText>巴特婁對亞瑟說</w:delText>
        </w:r>
        <w:r w:rsidDel="00FC272C">
          <w:rPr>
            <w:rFonts w:ascii="標楷體" w:eastAsia="標楷體" w:hAnsi="標楷體"/>
            <w:szCs w:val="24"/>
          </w:rPr>
          <w:delText>自己非人類這件事感到</w:delText>
        </w:r>
        <w:r w:rsidDel="00FC272C">
          <w:rPr>
            <w:rFonts w:ascii="標楷體" w:eastAsia="標楷體" w:hAnsi="標楷體" w:hint="eastAsia"/>
            <w:szCs w:val="24"/>
          </w:rPr>
          <w:delText>荒謬</w:delText>
        </w:r>
        <w:r w:rsidDel="00FC272C">
          <w:rPr>
            <w:rFonts w:ascii="標楷體" w:eastAsia="標楷體" w:hAnsi="標楷體"/>
            <w:szCs w:val="24"/>
          </w:rPr>
          <w:delText>，</w:delText>
        </w:r>
        <w:r w:rsidDel="00FC272C">
          <w:rPr>
            <w:rFonts w:ascii="標楷體" w:eastAsia="標楷體" w:hAnsi="標楷體" w:hint="eastAsia"/>
            <w:szCs w:val="24"/>
          </w:rPr>
          <w:delText>卻又對於自己聽得懂鳥類生物語言感到不可思議。</w:delText>
        </w:r>
      </w:del>
    </w:p>
    <w:p w:rsidR="00BF7453" w:rsidDel="00FC272C" w:rsidRDefault="00BF7453">
      <w:pPr>
        <w:widowControl/>
        <w:rPr>
          <w:del w:id="711" w:author="User" w:date="2019-01-18T20:34:00Z"/>
          <w:rFonts w:ascii="標楷體" w:eastAsia="標楷體" w:hAnsi="標楷體"/>
          <w:szCs w:val="24"/>
        </w:rPr>
      </w:pPr>
    </w:p>
    <w:p w:rsidR="00BF7453" w:rsidDel="00951B08" w:rsidRDefault="00BF7453">
      <w:pPr>
        <w:widowControl/>
        <w:rPr>
          <w:del w:id="712" w:author="User" w:date="2019-01-18T20:05:00Z"/>
          <w:rFonts w:ascii="標楷體" w:eastAsia="標楷體" w:hAnsi="標楷體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713" w:author="User" w:date="2019-01-18T20:05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967"/>
        <w:gridCol w:w="856"/>
        <w:gridCol w:w="1043"/>
        <w:gridCol w:w="1218"/>
        <w:gridCol w:w="1106"/>
        <w:gridCol w:w="3086"/>
        <w:tblGridChange w:id="714">
          <w:tblGrid>
            <w:gridCol w:w="967"/>
            <w:gridCol w:w="856"/>
            <w:gridCol w:w="1043"/>
            <w:gridCol w:w="1218"/>
            <w:gridCol w:w="1106"/>
            <w:gridCol w:w="3086"/>
          </w:tblGrid>
        </w:tblGridChange>
      </w:tblGrid>
      <w:tr w:rsidR="00BF7453" w:rsidRPr="00281B41" w:rsidDel="00951B08" w:rsidTr="00951B08">
        <w:trPr>
          <w:del w:id="715" w:author="User" w:date="2019-01-18T20:05:00Z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716" w:author="User" w:date="2019-01-18T20:05:00Z">
              <w:tcPr>
                <w:tcW w:w="110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BF7453" w:rsidRPr="00281B41" w:rsidDel="00951B08" w:rsidRDefault="00BF7453" w:rsidP="00BF7453">
            <w:pPr>
              <w:adjustRightInd w:val="0"/>
              <w:snapToGrid w:val="0"/>
              <w:spacing w:line="360" w:lineRule="exact"/>
              <w:rPr>
                <w:del w:id="717" w:author="User" w:date="2019-01-18T20:05:00Z"/>
                <w:rFonts w:ascii="標楷體" w:eastAsia="標楷體" w:hAnsi="標楷體"/>
                <w:color w:val="000000" w:themeColor="text1"/>
                <w:szCs w:val="24"/>
              </w:rPr>
            </w:pPr>
            <w:del w:id="718" w:author="User" w:date="2019-01-18T20:05:00Z">
              <w:r w:rsidRPr="00281B41" w:rsidDel="00951B08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場次</w:delText>
              </w:r>
            </w:del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719" w:author="User" w:date="2019-01-18T20:05:00Z">
              <w:tcPr>
                <w:tcW w:w="99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BF7453" w:rsidRPr="00281B41" w:rsidDel="00951B08" w:rsidRDefault="00BF7453" w:rsidP="00BF7453">
            <w:pPr>
              <w:adjustRightInd w:val="0"/>
              <w:snapToGrid w:val="0"/>
              <w:spacing w:line="360" w:lineRule="exact"/>
              <w:rPr>
                <w:del w:id="720" w:author="User" w:date="2019-01-18T20:05:00Z"/>
                <w:rFonts w:ascii="標楷體" w:eastAsia="標楷體" w:hAnsi="標楷體"/>
                <w:color w:val="000000" w:themeColor="text1"/>
                <w:szCs w:val="24"/>
              </w:rPr>
            </w:pPr>
            <w:del w:id="721" w:author="User" w:date="2019-01-18T20:05:00Z">
              <w:r w:rsidDel="00951B08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2</w:delText>
              </w:r>
            </w:del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722" w:author="User" w:date="2019-01-18T20:05:00Z">
              <w:tcPr>
                <w:tcW w:w="1134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BF7453" w:rsidRPr="00281B41" w:rsidDel="00951B08" w:rsidRDefault="00BF7453" w:rsidP="00BF7453">
            <w:pPr>
              <w:adjustRightInd w:val="0"/>
              <w:snapToGrid w:val="0"/>
              <w:spacing w:line="360" w:lineRule="exact"/>
              <w:rPr>
                <w:del w:id="723" w:author="User" w:date="2019-01-18T20:05:00Z"/>
                <w:rFonts w:ascii="標楷體" w:eastAsia="標楷體" w:hAnsi="標楷體"/>
                <w:color w:val="000000" w:themeColor="text1"/>
                <w:szCs w:val="24"/>
              </w:rPr>
            </w:pPr>
            <w:del w:id="724" w:author="User" w:date="2019-01-18T20:05:00Z">
              <w:r w:rsidRPr="00281B41" w:rsidDel="00951B08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時間：</w:delText>
              </w:r>
            </w:del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725" w:author="User" w:date="2019-01-18T20:05:00Z">
              <w:tcPr>
                <w:tcW w:w="141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BF7453" w:rsidRPr="00281B41" w:rsidDel="00951B08" w:rsidRDefault="00BF7453" w:rsidP="00BF7453">
            <w:pPr>
              <w:adjustRightInd w:val="0"/>
              <w:snapToGrid w:val="0"/>
              <w:spacing w:line="360" w:lineRule="exact"/>
              <w:rPr>
                <w:del w:id="726" w:author="User" w:date="2019-01-18T20:05:00Z"/>
                <w:rFonts w:ascii="標楷體" w:eastAsia="標楷體" w:hAnsi="標楷體"/>
                <w:color w:val="000000" w:themeColor="text1"/>
                <w:szCs w:val="24"/>
              </w:rPr>
            </w:pPr>
            <w:del w:id="727" w:author="User" w:date="2019-01-18T20:05:00Z">
              <w:r w:rsidDel="00951B08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日</w:delText>
              </w:r>
            </w:del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728" w:author="User" w:date="2019-01-18T20:05:00Z">
              <w:tcPr>
                <w:tcW w:w="1276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BF7453" w:rsidRPr="00281B41" w:rsidDel="00951B08" w:rsidRDefault="00BF7453" w:rsidP="00BF7453">
            <w:pPr>
              <w:adjustRightInd w:val="0"/>
              <w:snapToGrid w:val="0"/>
              <w:spacing w:line="360" w:lineRule="exact"/>
              <w:rPr>
                <w:del w:id="729" w:author="User" w:date="2019-01-18T20:05:00Z"/>
                <w:rFonts w:ascii="標楷體" w:eastAsia="標楷體" w:hAnsi="標楷體"/>
                <w:color w:val="000000" w:themeColor="text1"/>
                <w:szCs w:val="24"/>
              </w:rPr>
            </w:pPr>
            <w:del w:id="730" w:author="User" w:date="2019-01-18T20:05:00Z">
              <w:r w:rsidRPr="00281B41" w:rsidDel="00951B08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場景</w:delText>
              </w:r>
            </w:del>
          </w:p>
        </w:tc>
        <w:tc>
          <w:tcPr>
            <w:tcW w:w="3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731" w:author="User" w:date="2019-01-18T20:05:00Z">
              <w:tcPr>
                <w:tcW w:w="3774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BF7453" w:rsidRPr="00281B41" w:rsidDel="00951B08" w:rsidRDefault="00BF7453" w:rsidP="00BF7453">
            <w:pPr>
              <w:adjustRightInd w:val="0"/>
              <w:snapToGrid w:val="0"/>
              <w:spacing w:line="360" w:lineRule="exact"/>
              <w:rPr>
                <w:del w:id="732" w:author="User" w:date="2019-01-18T20:05:00Z"/>
                <w:rFonts w:ascii="標楷體" w:eastAsia="標楷體" w:hAnsi="標楷體"/>
                <w:color w:val="000000" w:themeColor="text1"/>
                <w:szCs w:val="24"/>
              </w:rPr>
            </w:pPr>
            <w:del w:id="733" w:author="User" w:date="2019-01-18T20:05:00Z">
              <w:r w:rsidDel="00951B08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北方王國街道01</w:delText>
              </w:r>
            </w:del>
          </w:p>
        </w:tc>
      </w:tr>
      <w:tr w:rsidR="00BF7453" w:rsidRPr="00281B41" w:rsidDel="00951B08" w:rsidTr="00951B08">
        <w:trPr>
          <w:del w:id="734" w:author="User" w:date="2019-01-18T20:05:00Z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735" w:author="User" w:date="2019-01-18T20:05:00Z">
              <w:tcPr>
                <w:tcW w:w="110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BF7453" w:rsidRPr="00281B41" w:rsidDel="00951B08" w:rsidRDefault="00BF7453" w:rsidP="00BF7453">
            <w:pPr>
              <w:adjustRightInd w:val="0"/>
              <w:snapToGrid w:val="0"/>
              <w:spacing w:line="360" w:lineRule="exact"/>
              <w:rPr>
                <w:del w:id="736" w:author="User" w:date="2019-01-18T20:05:00Z"/>
                <w:rFonts w:ascii="標楷體" w:eastAsia="標楷體" w:hAnsi="標楷體"/>
                <w:color w:val="000000" w:themeColor="text1"/>
                <w:szCs w:val="24"/>
              </w:rPr>
            </w:pPr>
            <w:del w:id="737" w:author="User" w:date="2019-01-18T20:05:00Z">
              <w:r w:rsidRPr="00281B41" w:rsidDel="00951B08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人物</w:delText>
              </w:r>
            </w:del>
          </w:p>
        </w:tc>
        <w:tc>
          <w:tcPr>
            <w:tcW w:w="859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738" w:author="User" w:date="2019-01-18T20:05:00Z">
              <w:tcPr>
                <w:tcW w:w="8593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:rsidR="00BF7453" w:rsidRPr="00281B41" w:rsidDel="00951B08" w:rsidRDefault="00BF7453" w:rsidP="00BF7453">
            <w:pPr>
              <w:adjustRightInd w:val="0"/>
              <w:snapToGrid w:val="0"/>
              <w:spacing w:line="360" w:lineRule="exact"/>
              <w:rPr>
                <w:del w:id="739" w:author="User" w:date="2019-01-18T20:05:00Z"/>
                <w:rFonts w:ascii="標楷體" w:eastAsia="標楷體" w:hAnsi="標楷體"/>
                <w:color w:val="000000" w:themeColor="text1"/>
                <w:szCs w:val="24"/>
              </w:rPr>
            </w:pPr>
            <w:del w:id="740" w:author="User" w:date="2019-01-18T20:05:00Z">
              <w:r w:rsidDel="00951B08">
                <w:rPr>
                  <w:rFonts w:ascii="標楷體" w:eastAsia="標楷體" w:hAnsi="標楷體" w:hint="eastAsia"/>
                  <w:color w:val="000000" w:themeColor="text1"/>
                  <w:szCs w:val="24"/>
                </w:rPr>
                <w:delText>奇米、巴特婁</w:delText>
              </w:r>
            </w:del>
          </w:p>
        </w:tc>
      </w:tr>
    </w:tbl>
    <w:p w:rsidR="00BF7453" w:rsidDel="00FC272C" w:rsidRDefault="00BF7453">
      <w:pPr>
        <w:widowControl/>
        <w:rPr>
          <w:del w:id="741" w:author="User" w:date="2019-01-18T20:34:00Z"/>
          <w:rFonts w:ascii="標楷體" w:eastAsia="標楷體" w:hAnsi="標楷體"/>
          <w:szCs w:val="24"/>
        </w:rPr>
      </w:pPr>
      <w:del w:id="742" w:author="User" w:date="2019-01-18T20:34:00Z">
        <w:r w:rsidDel="00FC272C">
          <w:rPr>
            <w:rFonts w:ascii="標楷體" w:eastAsia="標楷體" w:hAnsi="標楷體" w:hint="eastAsia"/>
            <w:szCs w:val="24"/>
          </w:rPr>
          <w:delText>巴特婁說:</w:delText>
        </w:r>
        <w:r w:rsidR="006E6262" w:rsidDel="00FC272C">
          <w:rPr>
            <w:rFonts w:ascii="標楷體" w:eastAsia="標楷體" w:hAnsi="標楷體" w:hint="eastAsia"/>
            <w:szCs w:val="24"/>
          </w:rPr>
          <w:delText>既然妳們說找到我，就能找到霍伯特，霍伯特院長發生什麼事?</w:delText>
        </w:r>
      </w:del>
    </w:p>
    <w:p w:rsidR="00C94C87" w:rsidDel="00FC272C" w:rsidRDefault="00A25A13">
      <w:pPr>
        <w:widowControl/>
        <w:rPr>
          <w:del w:id="743" w:author="User" w:date="2019-01-18T20:34:00Z"/>
          <w:rFonts w:ascii="標楷體" w:eastAsia="標楷體" w:hAnsi="標楷體"/>
          <w:szCs w:val="24"/>
        </w:rPr>
      </w:pPr>
      <w:del w:id="744" w:author="User" w:date="2019-01-18T20:34:00Z">
        <w:r w:rsidDel="00FC272C">
          <w:rPr>
            <w:rFonts w:ascii="標楷體" w:eastAsia="標楷體" w:hAnsi="標楷體" w:hint="eastAsia"/>
            <w:szCs w:val="24"/>
          </w:rPr>
          <w:delText>然而，關於</w:delText>
        </w:r>
        <w:r w:rsidDel="00FC272C">
          <w:rPr>
            <w:rFonts w:ascii="標楷體" w:eastAsia="標楷體" w:hAnsi="標楷體"/>
            <w:szCs w:val="24"/>
          </w:rPr>
          <w:delText>霍伯特</w:delText>
        </w:r>
        <w:r w:rsidDel="00FC272C">
          <w:rPr>
            <w:rFonts w:ascii="標楷體" w:eastAsia="標楷體" w:hAnsi="標楷體" w:hint="eastAsia"/>
            <w:szCs w:val="24"/>
          </w:rPr>
          <w:delText>的</w:delText>
        </w:r>
        <w:r w:rsidDel="00FC272C">
          <w:rPr>
            <w:rFonts w:ascii="標楷體" w:eastAsia="標楷體" w:hAnsi="標楷體"/>
            <w:szCs w:val="24"/>
          </w:rPr>
          <w:delText>事件</w:delText>
        </w:r>
        <w:r w:rsidDel="00FC272C">
          <w:rPr>
            <w:rFonts w:ascii="標楷體" w:eastAsia="標楷體" w:hAnsi="標楷體" w:hint="eastAsia"/>
            <w:szCs w:val="24"/>
          </w:rPr>
          <w:delText>，巴特婁表示近來</w:delText>
        </w:r>
        <w:r w:rsidDel="00FC272C">
          <w:rPr>
            <w:rFonts w:ascii="標楷體" w:eastAsia="標楷體" w:hAnsi="標楷體"/>
            <w:szCs w:val="24"/>
          </w:rPr>
          <w:delText>並沒有接獲可疑人士的進出城鎮記錄，</w:delText>
        </w:r>
        <w:r w:rsidDel="00FC272C">
          <w:rPr>
            <w:rFonts w:ascii="標楷體" w:eastAsia="標楷體" w:hAnsi="標楷體" w:hint="eastAsia"/>
            <w:szCs w:val="24"/>
          </w:rPr>
          <w:delText>如果是真有心懷不軌的集團份子</w:delText>
        </w:r>
        <w:r w:rsidDel="00FC272C">
          <w:rPr>
            <w:rFonts w:ascii="標楷體" w:eastAsia="標楷體" w:hAnsi="標楷體"/>
            <w:szCs w:val="24"/>
          </w:rPr>
          <w:delText>的</w:delText>
        </w:r>
        <w:r w:rsidDel="00FC272C">
          <w:rPr>
            <w:rFonts w:ascii="標楷體" w:eastAsia="標楷體" w:hAnsi="標楷體" w:hint="eastAsia"/>
            <w:szCs w:val="24"/>
          </w:rPr>
          <w:delText>話，他</w:delText>
        </w:r>
        <w:r w:rsidDel="00FC272C">
          <w:rPr>
            <w:rFonts w:ascii="標楷體" w:eastAsia="標楷體" w:hAnsi="標楷體"/>
            <w:szCs w:val="24"/>
          </w:rPr>
          <w:delText>們會接獲通知的。</w:delText>
        </w:r>
      </w:del>
    </w:p>
    <w:p w:rsidR="00AA3400" w:rsidRPr="00EB5BBE" w:rsidRDefault="00AA3400">
      <w:pPr>
        <w:widowControl/>
        <w:rPr>
          <w:rFonts w:ascii="標楷體" w:eastAsia="標楷體" w:hAnsi="標楷體"/>
          <w:b/>
          <w:szCs w:val="24"/>
        </w:rPr>
      </w:pPr>
    </w:p>
    <w:p w:rsidR="00F47B36" w:rsidRPr="00933A3D" w:rsidRDefault="00F47B36" w:rsidP="00933A3D">
      <w:pPr>
        <w:pStyle w:val="ad"/>
        <w:rPr>
          <w:rFonts w:ascii="標楷體" w:eastAsia="標楷體" w:hAnsi="標楷體"/>
        </w:rPr>
      </w:pPr>
      <w:bookmarkStart w:id="745" w:name="_Toc535927736"/>
      <w:r w:rsidRPr="00933A3D">
        <w:rPr>
          <w:rFonts w:ascii="標楷體" w:eastAsia="標楷體" w:hAnsi="標楷體" w:hint="eastAsia"/>
        </w:rPr>
        <w:t>第二章 第四節</w:t>
      </w:r>
      <w:bookmarkEnd w:id="7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FD6B9B" w:rsidRPr="00281B41" w:rsidTr="00E02DEC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B1552E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E02DEC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日/下雨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9408F7" w:rsidP="00F360CB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北方王國街道01</w:t>
            </w:r>
          </w:p>
        </w:tc>
      </w:tr>
      <w:tr w:rsidR="00FD6B9B" w:rsidRPr="00281B41" w:rsidTr="00E02DEC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9408F7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奇米、亞瑟</w:t>
            </w:r>
          </w:p>
        </w:tc>
      </w:tr>
    </w:tbl>
    <w:p w:rsidR="00E02DEC" w:rsidRDefault="00E02DEC" w:rsidP="00E02DE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由於奇米還是很擔心</w:t>
      </w:r>
      <w:r>
        <w:rPr>
          <w:rFonts w:ascii="標楷體" w:eastAsia="標楷體" w:hAnsi="標楷體"/>
          <w:szCs w:val="24"/>
        </w:rPr>
        <w:t>，巴特婁表示</w:t>
      </w:r>
      <w:r>
        <w:rPr>
          <w:rFonts w:ascii="標楷體" w:eastAsia="標楷體" w:hAnsi="標楷體" w:hint="eastAsia"/>
          <w:szCs w:val="24"/>
        </w:rPr>
        <w:t>他回</w:t>
      </w:r>
      <w:r>
        <w:rPr>
          <w:rFonts w:ascii="標楷體" w:eastAsia="標楷體" w:hAnsi="標楷體"/>
          <w:szCs w:val="24"/>
        </w:rPr>
        <w:t>分部向其他人探聽</w:t>
      </w:r>
      <w:r>
        <w:rPr>
          <w:rFonts w:ascii="標楷體" w:eastAsia="標楷體" w:hAnsi="標楷體" w:hint="eastAsia"/>
          <w:szCs w:val="24"/>
        </w:rPr>
        <w:t>看看，若</w:t>
      </w:r>
      <w:r>
        <w:rPr>
          <w:rFonts w:ascii="標楷體" w:eastAsia="標楷體" w:hAnsi="標楷體"/>
          <w:szCs w:val="24"/>
        </w:rPr>
        <w:t>有消息會想辦法轉告</w:t>
      </w:r>
      <w:r>
        <w:rPr>
          <w:rFonts w:ascii="標楷體" w:eastAsia="標楷體" w:hAnsi="標楷體" w:hint="eastAsia"/>
          <w:szCs w:val="24"/>
        </w:rPr>
        <w:t>她</w:t>
      </w:r>
      <w:r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奇米聽完覺得對</w:t>
      </w:r>
      <w:r>
        <w:rPr>
          <w:rFonts w:ascii="標楷體" w:eastAsia="標楷體" w:hAnsi="標楷體"/>
          <w:szCs w:val="24"/>
        </w:rPr>
        <w:t>巴特婁的</w:t>
      </w:r>
      <w:r>
        <w:rPr>
          <w:rFonts w:ascii="標楷體" w:eastAsia="標楷體" w:hAnsi="標楷體" w:hint="eastAsia"/>
          <w:szCs w:val="24"/>
        </w:rPr>
        <w:t>為人不太信任，</w:t>
      </w:r>
      <w:r>
        <w:rPr>
          <w:rFonts w:ascii="標楷體" w:eastAsia="標楷體" w:hAnsi="標楷體"/>
          <w:szCs w:val="24"/>
        </w:rPr>
        <w:t>說</w:t>
      </w:r>
      <w:r>
        <w:rPr>
          <w:rFonts w:ascii="標楷體" w:eastAsia="標楷體" w:hAnsi="標楷體" w:hint="eastAsia"/>
          <w:szCs w:val="24"/>
        </w:rPr>
        <w:t>他如此</w:t>
      </w:r>
      <w:r>
        <w:rPr>
          <w:rFonts w:ascii="標楷體" w:eastAsia="標楷體" w:hAnsi="標楷體"/>
          <w:szCs w:val="24"/>
        </w:rPr>
        <w:t>輕浮怎能夠</w:t>
      </w:r>
      <w:r>
        <w:rPr>
          <w:rFonts w:ascii="標楷體" w:eastAsia="標楷體" w:hAnsi="標楷體" w:hint="eastAsia"/>
          <w:szCs w:val="24"/>
        </w:rPr>
        <w:t>謹慎</w:t>
      </w:r>
      <w:r>
        <w:rPr>
          <w:rFonts w:ascii="標楷體" w:eastAsia="標楷體" w:hAnsi="標楷體"/>
          <w:szCs w:val="24"/>
        </w:rPr>
        <w:t>行事呢？</w:t>
      </w:r>
    </w:p>
    <w:p w:rsidR="00E02DEC" w:rsidRDefault="0002341D" w:rsidP="00E02DE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巴</w:t>
      </w:r>
      <w:r>
        <w:rPr>
          <w:rFonts w:ascii="標楷體" w:eastAsia="標楷體" w:hAnsi="標楷體"/>
          <w:szCs w:val="24"/>
        </w:rPr>
        <w:t>特婁說，既然如此，一報還一報，他為奇米查探霍伯特的下落，奇米必須</w:t>
      </w:r>
      <w:r w:rsidR="00E02DEC">
        <w:rPr>
          <w:rFonts w:ascii="標楷體" w:eastAsia="標楷體" w:hAnsi="標楷體"/>
          <w:szCs w:val="24"/>
        </w:rPr>
        <w:t>協助去花坊取</w:t>
      </w:r>
      <w:r w:rsidR="004E2F2C">
        <w:rPr>
          <w:rFonts w:ascii="標楷體" w:eastAsia="標楷體" w:hAnsi="標楷體" w:hint="eastAsia"/>
          <w:szCs w:val="24"/>
        </w:rPr>
        <w:t>玫瑰花苗</w:t>
      </w:r>
      <w:r w:rsidR="00E02DEC">
        <w:rPr>
          <w:rFonts w:ascii="標楷體" w:eastAsia="標楷體" w:hAnsi="標楷體" w:hint="eastAsia"/>
          <w:szCs w:val="24"/>
        </w:rPr>
        <w:t>，此時卻</w:t>
      </w:r>
      <w:r w:rsidR="00E02DEC">
        <w:rPr>
          <w:rFonts w:ascii="標楷體" w:eastAsia="標楷體" w:hAnsi="標楷體"/>
          <w:szCs w:val="24"/>
        </w:rPr>
        <w:t>天氣驟變下了大雨，</w:t>
      </w:r>
      <w:r w:rsidR="00E02DEC">
        <w:rPr>
          <w:rFonts w:ascii="標楷體" w:eastAsia="標楷體" w:hAnsi="標楷體" w:hint="eastAsia"/>
          <w:szCs w:val="24"/>
        </w:rPr>
        <w:t>身上的衣服被淋濕了，奇米需要換一套</w:t>
      </w:r>
      <w:r w:rsidR="00E02DEC">
        <w:rPr>
          <w:rFonts w:ascii="標楷體" w:eastAsia="標楷體" w:hAnsi="標楷體"/>
          <w:szCs w:val="24"/>
        </w:rPr>
        <w:t>乾淨的服裝</w:t>
      </w:r>
      <w:r w:rsidR="00E02DEC">
        <w:rPr>
          <w:rFonts w:ascii="標楷體" w:eastAsia="標楷體" w:hAnsi="標楷體" w:hint="eastAsia"/>
          <w:szCs w:val="24"/>
        </w:rPr>
        <w:t>。</w:t>
      </w:r>
    </w:p>
    <w:p w:rsidR="00E02DEC" w:rsidRPr="00E02DEC" w:rsidRDefault="00E02DEC" w:rsidP="00A90984">
      <w:pPr>
        <w:spacing w:line="360" w:lineRule="exact"/>
        <w:rPr>
          <w:rFonts w:ascii="標楷體" w:eastAsia="標楷體" w:hAnsi="標楷體"/>
          <w:szCs w:val="24"/>
        </w:rPr>
      </w:pPr>
    </w:p>
    <w:p w:rsidR="00F47B36" w:rsidRPr="00933A3D" w:rsidRDefault="00F47B36" w:rsidP="00933A3D">
      <w:pPr>
        <w:pStyle w:val="ad"/>
        <w:rPr>
          <w:rFonts w:ascii="標楷體" w:eastAsia="標楷體" w:hAnsi="標楷體"/>
        </w:rPr>
      </w:pPr>
      <w:bookmarkStart w:id="746" w:name="_Toc535927737"/>
      <w:r w:rsidRPr="00933A3D">
        <w:rPr>
          <w:rFonts w:ascii="標楷體" w:eastAsia="標楷體" w:hAnsi="標楷體" w:hint="eastAsia"/>
        </w:rPr>
        <w:lastRenderedPageBreak/>
        <w:t>第二章 第五節</w:t>
      </w:r>
      <w:bookmarkEnd w:id="7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886"/>
        <w:gridCol w:w="1048"/>
        <w:gridCol w:w="1181"/>
        <w:gridCol w:w="1114"/>
        <w:gridCol w:w="3073"/>
      </w:tblGrid>
      <w:tr w:rsidR="00FD6B9B" w:rsidRPr="00281B41" w:rsidTr="003E4259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B1552E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/>
                <w:color w:val="000000" w:themeColor="text1"/>
                <w:szCs w:val="24"/>
              </w:rPr>
              <w:t>1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FD6B9B" w:rsidRPr="00281B41" w:rsidTr="003E4259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</w:tbl>
    <w:p w:rsidR="00FD6B9B" w:rsidRDefault="00512EE5" w:rsidP="00A90984">
      <w:pPr>
        <w:spacing w:line="360" w:lineRule="exact"/>
        <w:rPr>
          <w:rFonts w:ascii="標楷體" w:eastAsia="標楷體" w:hAnsi="標楷體"/>
          <w:szCs w:val="24"/>
        </w:rPr>
      </w:pPr>
      <w:r w:rsidRPr="00512EE5">
        <w:rPr>
          <w:rFonts w:ascii="標楷體" w:eastAsia="標楷體" w:hAnsi="標楷體" w:hint="eastAsia"/>
          <w:szCs w:val="24"/>
        </w:rPr>
        <w:t>換裝：</w:t>
      </w:r>
      <w:r w:rsidR="004E2F2C">
        <w:rPr>
          <w:rFonts w:ascii="標楷體" w:eastAsia="標楷體" w:hAnsi="標楷體" w:hint="eastAsia"/>
          <w:szCs w:val="24"/>
        </w:rPr>
        <w:t>下雨穿著+雨傘+雨靴</w:t>
      </w:r>
    </w:p>
    <w:p w:rsidR="00512EE5" w:rsidRPr="00512EE5" w:rsidRDefault="00512EE5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屬性：</w:t>
      </w:r>
      <w:r>
        <w:rPr>
          <w:rFonts w:ascii="標楷體" w:eastAsia="標楷體" w:hAnsi="標楷體"/>
          <w:szCs w:val="24"/>
        </w:rPr>
        <w:t>甜美</w:t>
      </w:r>
    </w:p>
    <w:p w:rsidR="00512EE5" w:rsidRDefault="00512EE5" w:rsidP="00A90984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F47B36" w:rsidRPr="00933A3D" w:rsidRDefault="00F47B36" w:rsidP="00933A3D">
      <w:pPr>
        <w:pStyle w:val="ad"/>
        <w:rPr>
          <w:rFonts w:ascii="標楷體" w:eastAsia="標楷體" w:hAnsi="標楷體"/>
        </w:rPr>
      </w:pPr>
      <w:bookmarkStart w:id="747" w:name="_Toc535927738"/>
      <w:r w:rsidRPr="00933A3D">
        <w:rPr>
          <w:rFonts w:ascii="標楷體" w:eastAsia="標楷體" w:hAnsi="標楷體" w:hint="eastAsia"/>
        </w:rPr>
        <w:t>第二章 第六節</w:t>
      </w:r>
      <w:bookmarkEnd w:id="7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865"/>
        <w:gridCol w:w="1049"/>
        <w:gridCol w:w="1185"/>
        <w:gridCol w:w="1117"/>
        <w:gridCol w:w="3085"/>
      </w:tblGrid>
      <w:tr w:rsidR="00975517" w:rsidRPr="00281B41" w:rsidTr="00853124"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75517" w:rsidRPr="00281B41" w:rsidRDefault="00975517" w:rsidP="009755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5517" w:rsidRPr="00281B41" w:rsidRDefault="00975517" w:rsidP="009755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75517" w:rsidRPr="00281B41" w:rsidRDefault="00975517" w:rsidP="009755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75517" w:rsidRPr="00281B41" w:rsidRDefault="00975517" w:rsidP="009755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75517" w:rsidRPr="00281B41" w:rsidRDefault="00975517" w:rsidP="009755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75517" w:rsidRPr="00281B41" w:rsidRDefault="00975517" w:rsidP="009755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北方王國街道01</w:t>
            </w:r>
          </w:p>
        </w:tc>
      </w:tr>
      <w:tr w:rsidR="00975517" w:rsidRPr="00281B41" w:rsidTr="00853124"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75517" w:rsidRPr="00281B41" w:rsidRDefault="00975517" w:rsidP="009755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75517" w:rsidRPr="00281B41" w:rsidRDefault="00975517" w:rsidP="009755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奇米、花坊女子</w:t>
            </w:r>
          </w:p>
        </w:tc>
      </w:tr>
    </w:tbl>
    <w:p w:rsidR="00F47B36" w:rsidRDefault="0002341D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花坊女子</w:t>
      </w:r>
      <w:r>
        <w:rPr>
          <w:rFonts w:ascii="標楷體" w:eastAsia="標楷體" w:hAnsi="標楷體"/>
          <w:szCs w:val="24"/>
        </w:rPr>
        <w:t>對奇米的到訪感到很失望，</w:t>
      </w:r>
      <w:r w:rsidR="00B1552E">
        <w:rPr>
          <w:rFonts w:ascii="標楷體" w:eastAsia="標楷體" w:hAnsi="標楷體" w:hint="eastAsia"/>
          <w:szCs w:val="24"/>
        </w:rPr>
        <w:t>說明明約好</w:t>
      </w:r>
      <w:r>
        <w:rPr>
          <w:rFonts w:ascii="標楷體" w:eastAsia="標楷體" w:hAnsi="標楷體"/>
          <w:szCs w:val="24"/>
        </w:rPr>
        <w:t>巴特婁大人親自過來篩選，</w:t>
      </w:r>
      <w:r>
        <w:rPr>
          <w:rFonts w:ascii="標楷體" w:eastAsia="標楷體" w:hAnsi="標楷體" w:hint="eastAsia"/>
          <w:szCs w:val="24"/>
        </w:rPr>
        <w:t>怎麼</w:t>
      </w:r>
      <w:r w:rsidR="00B1552E">
        <w:rPr>
          <w:rFonts w:ascii="標楷體" w:eastAsia="標楷體" w:hAnsi="標楷體" w:hint="eastAsia"/>
          <w:szCs w:val="24"/>
        </w:rPr>
        <w:t>突然</w:t>
      </w:r>
      <w:r>
        <w:rPr>
          <w:rFonts w:ascii="標楷體" w:eastAsia="標楷體" w:hAnsi="標楷體" w:hint="eastAsia"/>
          <w:szCs w:val="24"/>
        </w:rPr>
        <w:t>就讓一個</w:t>
      </w:r>
      <w:r>
        <w:rPr>
          <w:rFonts w:ascii="標楷體" w:eastAsia="標楷體" w:hAnsi="標楷體"/>
          <w:szCs w:val="24"/>
        </w:rPr>
        <w:t>素昧平生的女子來取呢？</w:t>
      </w:r>
    </w:p>
    <w:p w:rsidR="0002341D" w:rsidRDefault="0002341D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好奇</w:t>
      </w:r>
      <w:r>
        <w:rPr>
          <w:rFonts w:ascii="標楷體" w:eastAsia="標楷體" w:hAnsi="標楷體"/>
          <w:szCs w:val="24"/>
        </w:rPr>
        <w:t>之下奇米向花坊女子詢問</w:t>
      </w:r>
      <w:r>
        <w:rPr>
          <w:rFonts w:ascii="標楷體" w:eastAsia="標楷體" w:hAnsi="標楷體" w:hint="eastAsia"/>
          <w:szCs w:val="24"/>
        </w:rPr>
        <w:t>為何巴特婁要蒐集玫瑰花。</w:t>
      </w:r>
    </w:p>
    <w:p w:rsidR="0002341D" w:rsidRDefault="0002341D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得知原來</w:t>
      </w:r>
      <w:r w:rsidR="007A0146">
        <w:rPr>
          <w:rFonts w:ascii="標楷體" w:eastAsia="標楷體" w:hAnsi="標楷體"/>
          <w:szCs w:val="24"/>
        </w:rPr>
        <w:t>巴特婁</w:t>
      </w:r>
      <w:r w:rsidR="007A0146">
        <w:rPr>
          <w:rFonts w:ascii="標楷體" w:eastAsia="標楷體" w:hAnsi="標楷體" w:hint="eastAsia"/>
          <w:szCs w:val="24"/>
        </w:rPr>
        <w:t>喜愛玫瑰，擁有一座相當華麗的</w:t>
      </w:r>
      <w:r>
        <w:rPr>
          <w:rFonts w:ascii="標楷體" w:eastAsia="標楷體" w:hAnsi="標楷體"/>
          <w:szCs w:val="24"/>
        </w:rPr>
        <w:t>玫瑰</w:t>
      </w:r>
      <w:r w:rsidR="007A0146">
        <w:rPr>
          <w:rFonts w:ascii="標楷體" w:eastAsia="標楷體" w:hAnsi="標楷體" w:hint="eastAsia"/>
          <w:szCs w:val="24"/>
        </w:rPr>
        <w:t>宮殿，就在騎士團分部</w:t>
      </w:r>
      <w:r w:rsidR="00BD3028">
        <w:rPr>
          <w:rFonts w:ascii="標楷體" w:eastAsia="標楷體" w:hAnsi="標楷體" w:hint="eastAsia"/>
          <w:szCs w:val="24"/>
        </w:rPr>
        <w:t>附近</w:t>
      </w:r>
      <w:r>
        <w:rPr>
          <w:rFonts w:ascii="標楷體" w:eastAsia="標楷體" w:hAnsi="標楷體"/>
          <w:szCs w:val="24"/>
        </w:rPr>
        <w:t>，</w:t>
      </w:r>
      <w:r w:rsidR="007A0146">
        <w:rPr>
          <w:rFonts w:ascii="標楷體" w:eastAsia="標楷體" w:hAnsi="標楷體" w:hint="eastAsia"/>
          <w:szCs w:val="24"/>
        </w:rPr>
        <w:t>除了巴特婁之外</w:t>
      </w:r>
      <w:r w:rsidR="007A0146">
        <w:rPr>
          <w:rFonts w:ascii="標楷體" w:eastAsia="標楷體" w:hAnsi="標楷體"/>
          <w:szCs w:val="24"/>
        </w:rPr>
        <w:t>，沒有人能夠進去那裏</w:t>
      </w:r>
      <w:r>
        <w:rPr>
          <w:rFonts w:ascii="標楷體" w:eastAsia="標楷體" w:hAnsi="標楷體"/>
          <w:szCs w:val="24"/>
        </w:rPr>
        <w:t>。</w:t>
      </w:r>
    </w:p>
    <w:p w:rsidR="0002341D" w:rsidRPr="0002341D" w:rsidRDefault="0002341D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花坊女子透漏，</w:t>
      </w:r>
      <w:r>
        <w:rPr>
          <w:rFonts w:ascii="標楷體" w:eastAsia="標楷體" w:hAnsi="標楷體"/>
          <w:szCs w:val="24"/>
        </w:rPr>
        <w:t>巴特婁很會討女子歡心，</w:t>
      </w:r>
      <w:r>
        <w:rPr>
          <w:rFonts w:ascii="標楷體" w:eastAsia="標楷體" w:hAnsi="標楷體" w:hint="eastAsia"/>
          <w:szCs w:val="24"/>
        </w:rPr>
        <w:t>圍繞在他身邊的</w:t>
      </w:r>
      <w:r>
        <w:rPr>
          <w:rFonts w:ascii="標楷體" w:eastAsia="標楷體" w:hAnsi="標楷體"/>
          <w:szCs w:val="24"/>
        </w:rPr>
        <w:t>女子每天都不同個，但卻沒有人能進得了巴特婁</w:t>
      </w:r>
      <w:r w:rsidR="007A0146">
        <w:rPr>
          <w:rFonts w:ascii="標楷體" w:eastAsia="標楷體" w:hAnsi="標楷體" w:hint="eastAsia"/>
          <w:szCs w:val="24"/>
        </w:rPr>
        <w:t>打造</w:t>
      </w:r>
      <w:r w:rsidR="007A5A4B">
        <w:rPr>
          <w:rFonts w:ascii="標楷體" w:eastAsia="標楷體" w:hAnsi="標楷體" w:hint="eastAsia"/>
          <w:szCs w:val="24"/>
        </w:rPr>
        <w:t>的</w:t>
      </w:r>
      <w:r w:rsidR="007A0146">
        <w:rPr>
          <w:rFonts w:ascii="標楷體" w:eastAsia="標楷體" w:hAnsi="標楷體" w:hint="eastAsia"/>
          <w:szCs w:val="24"/>
        </w:rPr>
        <w:t>玫瑰園，</w:t>
      </w:r>
      <w:r w:rsidR="007A0146">
        <w:rPr>
          <w:rFonts w:ascii="標楷體" w:eastAsia="標楷體" w:hAnsi="標楷體"/>
          <w:szCs w:val="24"/>
        </w:rPr>
        <w:t>每當有人開口說想看看那座玫瑰宮殿時</w:t>
      </w:r>
      <w:r w:rsidR="007A0146">
        <w:rPr>
          <w:rFonts w:ascii="標楷體" w:eastAsia="標楷體" w:hAnsi="標楷體" w:hint="eastAsia"/>
          <w:szCs w:val="24"/>
        </w:rPr>
        <w:t>，</w:t>
      </w:r>
      <w:r w:rsidR="007A0146">
        <w:rPr>
          <w:rFonts w:ascii="標楷體" w:eastAsia="標楷體" w:hAnsi="標楷體"/>
          <w:szCs w:val="24"/>
        </w:rPr>
        <w:t>就會被巴特婁用巧妙的方式迴避</w:t>
      </w:r>
      <w:r w:rsidR="007A0146">
        <w:rPr>
          <w:rFonts w:ascii="標楷體" w:eastAsia="標楷體" w:hAnsi="標楷體" w:hint="eastAsia"/>
          <w:szCs w:val="24"/>
        </w:rPr>
        <w:t>。</w:t>
      </w:r>
    </w:p>
    <w:p w:rsidR="0002341D" w:rsidRPr="007A0146" w:rsidRDefault="0002341D" w:rsidP="00A90984">
      <w:pPr>
        <w:spacing w:line="360" w:lineRule="exact"/>
        <w:rPr>
          <w:rFonts w:ascii="標楷體" w:eastAsia="標楷體" w:hAnsi="標楷體"/>
          <w:szCs w:val="24"/>
        </w:rPr>
      </w:pPr>
    </w:p>
    <w:p w:rsidR="00F47B36" w:rsidRPr="00933A3D" w:rsidRDefault="00F47B36" w:rsidP="00933A3D">
      <w:pPr>
        <w:pStyle w:val="ad"/>
        <w:rPr>
          <w:rFonts w:ascii="標楷體" w:eastAsia="標楷體" w:hAnsi="標楷體"/>
        </w:rPr>
      </w:pPr>
      <w:bookmarkStart w:id="748" w:name="_Toc535927739"/>
      <w:r w:rsidRPr="00933A3D">
        <w:rPr>
          <w:rFonts w:ascii="標楷體" w:eastAsia="標楷體" w:hAnsi="標楷體" w:hint="eastAsia"/>
        </w:rPr>
        <w:t>第二章 第七節</w:t>
      </w:r>
      <w:bookmarkEnd w:id="7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FD6B9B" w:rsidRPr="00281B41" w:rsidTr="0077208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B1552E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AF3464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C20C1B" w:rsidP="00BD3028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騎士團分部-門口</w:t>
            </w:r>
          </w:p>
        </w:tc>
      </w:tr>
      <w:tr w:rsidR="00FD6B9B" w:rsidRPr="00281B41" w:rsidTr="0077208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AF3464" w:rsidP="00162F4A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</w:t>
            </w:r>
          </w:p>
        </w:tc>
      </w:tr>
    </w:tbl>
    <w:p w:rsidR="00772087" w:rsidRDefault="00BD3028" w:rsidP="00A90984">
      <w:pPr>
        <w:spacing w:line="360" w:lineRule="exact"/>
        <w:rPr>
          <w:rFonts w:ascii="標楷體" w:eastAsia="標楷體" w:hAnsi="標楷體"/>
          <w:szCs w:val="24"/>
        </w:rPr>
      </w:pPr>
      <w:r w:rsidRPr="00BD3028">
        <w:rPr>
          <w:rFonts w:ascii="標楷體" w:eastAsia="標楷體" w:hAnsi="標楷體" w:hint="eastAsia"/>
          <w:szCs w:val="24"/>
        </w:rPr>
        <w:t>奇米取回種子後，</w:t>
      </w:r>
      <w:r w:rsidRPr="00BD3028">
        <w:rPr>
          <w:rFonts w:ascii="標楷體" w:eastAsia="標楷體" w:hAnsi="標楷體"/>
          <w:szCs w:val="24"/>
        </w:rPr>
        <w:t>心想究竟為何巴特婁如此喜愛玫瑰呢？</w:t>
      </w:r>
    </w:p>
    <w:p w:rsidR="00B1552E" w:rsidRPr="00B1552E" w:rsidRDefault="00C20C1B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一邊走著</w:t>
      </w:r>
      <w:r>
        <w:rPr>
          <w:rFonts w:ascii="標楷體" w:eastAsia="標楷體" w:hAnsi="標楷體"/>
          <w:szCs w:val="24"/>
        </w:rPr>
        <w:t>就到了騎士團分部門口，</w:t>
      </w:r>
      <w:r w:rsidR="00B1552E">
        <w:rPr>
          <w:rFonts w:ascii="標楷體" w:eastAsia="標楷體" w:hAnsi="標楷體" w:hint="eastAsia"/>
          <w:szCs w:val="24"/>
        </w:rPr>
        <w:t>想起自己忘了和</w:t>
      </w:r>
      <w:r w:rsidR="00B1552E">
        <w:rPr>
          <w:rFonts w:ascii="標楷體" w:eastAsia="標楷體" w:hAnsi="標楷體"/>
          <w:szCs w:val="24"/>
        </w:rPr>
        <w:t>巴特婁索取騎士團通行令牌，</w:t>
      </w:r>
      <w:r w:rsidR="00B1552E">
        <w:rPr>
          <w:rFonts w:ascii="標楷體" w:eastAsia="標楷體" w:hAnsi="標楷體" w:hint="eastAsia"/>
          <w:szCs w:val="24"/>
        </w:rPr>
        <w:t>就</w:t>
      </w:r>
      <w:r w:rsidR="00B1552E">
        <w:rPr>
          <w:rFonts w:ascii="標楷體" w:eastAsia="標楷體" w:hAnsi="標楷體"/>
          <w:szCs w:val="24"/>
        </w:rPr>
        <w:t>這樣過去可能不好處理，</w:t>
      </w:r>
      <w:r w:rsidR="00B1552E">
        <w:rPr>
          <w:rFonts w:ascii="標楷體" w:eastAsia="標楷體" w:hAnsi="標楷體" w:hint="eastAsia"/>
          <w:szCs w:val="24"/>
        </w:rPr>
        <w:t>因此</w:t>
      </w:r>
      <w:r w:rsidR="00B1552E">
        <w:rPr>
          <w:rFonts w:ascii="標楷體" w:eastAsia="標楷體" w:hAnsi="標楷體"/>
          <w:szCs w:val="24"/>
        </w:rPr>
        <w:t>奇米決定裝扮成花坊女子的樣子。</w:t>
      </w:r>
    </w:p>
    <w:p w:rsidR="00C20C1B" w:rsidRPr="00BD3028" w:rsidRDefault="00C20C1B" w:rsidP="00A90984">
      <w:pPr>
        <w:spacing w:line="360" w:lineRule="exact"/>
        <w:rPr>
          <w:rFonts w:ascii="標楷體" w:eastAsia="標楷體" w:hAnsi="標楷體"/>
          <w:szCs w:val="24"/>
        </w:rPr>
      </w:pPr>
    </w:p>
    <w:p w:rsidR="00F47B36" w:rsidRPr="00933A3D" w:rsidRDefault="00F47B36" w:rsidP="00933A3D">
      <w:pPr>
        <w:pStyle w:val="ad"/>
        <w:rPr>
          <w:rFonts w:ascii="標楷體" w:eastAsia="標楷體" w:hAnsi="標楷體"/>
        </w:rPr>
      </w:pPr>
      <w:bookmarkStart w:id="749" w:name="_Toc535927740"/>
      <w:r w:rsidRPr="00933A3D">
        <w:rPr>
          <w:rFonts w:ascii="標楷體" w:eastAsia="標楷體" w:hAnsi="標楷體" w:hint="eastAsia"/>
        </w:rPr>
        <w:t>第二章 第八節</w:t>
      </w:r>
      <w:bookmarkEnd w:id="7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860"/>
        <w:gridCol w:w="1046"/>
        <w:gridCol w:w="1224"/>
        <w:gridCol w:w="1112"/>
        <w:gridCol w:w="3062"/>
      </w:tblGrid>
      <w:tr w:rsidR="00FD6B9B" w:rsidRPr="00281B41" w:rsidTr="003E4259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B1552E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E75FE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FD6B9B" w:rsidRPr="00281B41" w:rsidTr="003E4259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859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</w:tbl>
    <w:p w:rsidR="00FD6B9B" w:rsidRPr="001B16A1" w:rsidRDefault="001B16A1" w:rsidP="00A90984">
      <w:pPr>
        <w:spacing w:line="360" w:lineRule="exact"/>
        <w:rPr>
          <w:rFonts w:ascii="標楷體" w:eastAsia="標楷體" w:hAnsi="標楷體"/>
          <w:szCs w:val="24"/>
        </w:rPr>
      </w:pPr>
      <w:r w:rsidRPr="001B16A1">
        <w:rPr>
          <w:rFonts w:ascii="標楷體" w:eastAsia="標楷體" w:hAnsi="標楷體" w:hint="eastAsia"/>
          <w:szCs w:val="24"/>
        </w:rPr>
        <w:t>換裝</w:t>
      </w:r>
      <w:r w:rsidRPr="001B16A1">
        <w:rPr>
          <w:rFonts w:ascii="標楷體" w:eastAsia="標楷體" w:hAnsi="標楷體"/>
          <w:szCs w:val="24"/>
        </w:rPr>
        <w:t>：</w:t>
      </w:r>
      <w:r w:rsidR="00B1552E">
        <w:rPr>
          <w:rFonts w:ascii="標楷體" w:eastAsia="標楷體" w:hAnsi="標楷體" w:hint="eastAsia"/>
          <w:szCs w:val="24"/>
        </w:rPr>
        <w:t>花坊制服</w:t>
      </w:r>
    </w:p>
    <w:p w:rsidR="001B16A1" w:rsidRDefault="001B16A1" w:rsidP="001B16A1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屬性：典雅</w:t>
      </w:r>
    </w:p>
    <w:p w:rsidR="00BD3028" w:rsidRPr="00512EE5" w:rsidRDefault="00BD3028" w:rsidP="001B16A1">
      <w:pPr>
        <w:spacing w:line="360" w:lineRule="exact"/>
        <w:rPr>
          <w:rFonts w:ascii="標楷體" w:eastAsia="標楷體" w:hAnsi="標楷體"/>
          <w:szCs w:val="24"/>
        </w:rPr>
      </w:pPr>
    </w:p>
    <w:p w:rsidR="00F47B36" w:rsidRPr="00933A3D" w:rsidRDefault="00F47B36" w:rsidP="00933A3D">
      <w:pPr>
        <w:pStyle w:val="ad"/>
        <w:rPr>
          <w:rFonts w:ascii="標楷體" w:eastAsia="標楷體" w:hAnsi="標楷體"/>
        </w:rPr>
      </w:pPr>
      <w:bookmarkStart w:id="750" w:name="_Toc535927741"/>
      <w:r w:rsidRPr="00933A3D">
        <w:rPr>
          <w:rFonts w:ascii="標楷體" w:eastAsia="標楷體" w:hAnsi="標楷體" w:hint="eastAsia"/>
        </w:rPr>
        <w:t>第二章 第九節</w:t>
      </w:r>
      <w:bookmarkEnd w:id="7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FD6B9B" w:rsidRPr="00281B41" w:rsidTr="0077208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B1552E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E75FE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1B16A1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騎士團分部-</w:t>
            </w:r>
            <w:r w:rsidR="007126FC">
              <w:rPr>
                <w:rFonts w:ascii="標楷體" w:eastAsia="標楷體" w:hAnsi="標楷體"/>
                <w:color w:val="000000" w:themeColor="text1"/>
                <w:szCs w:val="24"/>
              </w:rPr>
              <w:t xml:space="preserve"> </w:t>
            </w:r>
            <w:r w:rsidR="00162F4A">
              <w:rPr>
                <w:rFonts w:ascii="標楷體" w:eastAsia="標楷體" w:hAnsi="標楷體" w:hint="eastAsia"/>
                <w:color w:val="000000" w:themeColor="text1"/>
                <w:szCs w:val="24"/>
              </w:rPr>
              <w:t>門口</w:t>
            </w:r>
          </w:p>
        </w:tc>
      </w:tr>
      <w:tr w:rsidR="00FD6B9B" w:rsidRPr="00281B41" w:rsidTr="0077208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162F4A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奇米、守門侍衛</w:t>
            </w:r>
          </w:p>
        </w:tc>
      </w:tr>
    </w:tbl>
    <w:p w:rsidR="00443ACE" w:rsidRPr="00162F4A" w:rsidRDefault="00162F4A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奇米向</w:t>
      </w:r>
      <w:r>
        <w:rPr>
          <w:rFonts w:ascii="標楷體" w:eastAsia="標楷體" w:hAnsi="標楷體"/>
          <w:szCs w:val="24"/>
        </w:rPr>
        <w:t>侍衛</w:t>
      </w:r>
      <w:r>
        <w:rPr>
          <w:rFonts w:ascii="標楷體" w:eastAsia="標楷體" w:hAnsi="標楷體" w:hint="eastAsia"/>
          <w:szCs w:val="24"/>
        </w:rPr>
        <w:t>亮出</w:t>
      </w:r>
      <w:r>
        <w:rPr>
          <w:rFonts w:ascii="標楷體" w:eastAsia="標楷體" w:hAnsi="標楷體"/>
          <w:szCs w:val="24"/>
        </w:rPr>
        <w:t>手中的</w:t>
      </w:r>
      <w:r w:rsidR="004E2F2C">
        <w:rPr>
          <w:rFonts w:ascii="標楷體" w:eastAsia="標楷體" w:hAnsi="標楷體"/>
          <w:szCs w:val="24"/>
        </w:rPr>
        <w:t>玫瑰花苗</w:t>
      </w:r>
      <w:r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說</w:t>
      </w:r>
      <w:r>
        <w:rPr>
          <w:rFonts w:ascii="標楷體" w:eastAsia="標楷體" w:hAnsi="標楷體"/>
          <w:szCs w:val="24"/>
        </w:rPr>
        <w:t>自己不小心把通行證給弄丟了，是否能通融</w:t>
      </w:r>
      <w:r>
        <w:rPr>
          <w:rFonts w:ascii="標楷體" w:eastAsia="標楷體" w:hAnsi="標楷體" w:hint="eastAsia"/>
          <w:szCs w:val="24"/>
        </w:rPr>
        <w:t>一</w:t>
      </w:r>
      <w:r>
        <w:rPr>
          <w:rFonts w:ascii="標楷體" w:eastAsia="標楷體" w:hAnsi="標楷體"/>
          <w:szCs w:val="24"/>
        </w:rPr>
        <w:t>次，</w:t>
      </w:r>
      <w:r>
        <w:rPr>
          <w:rFonts w:ascii="標楷體" w:eastAsia="標楷體" w:hAnsi="標楷體" w:hint="eastAsia"/>
          <w:szCs w:val="24"/>
        </w:rPr>
        <w:t>沒想到守門侍衛</w:t>
      </w:r>
      <w:r>
        <w:rPr>
          <w:rFonts w:ascii="標楷體" w:eastAsia="標楷體" w:hAnsi="標楷體"/>
          <w:szCs w:val="24"/>
        </w:rPr>
        <w:t>竟然認得</w:t>
      </w:r>
      <w:r>
        <w:rPr>
          <w:rFonts w:ascii="標楷體" w:eastAsia="標楷體" w:hAnsi="標楷體" w:hint="eastAsia"/>
          <w:szCs w:val="24"/>
        </w:rPr>
        <w:t>花坊女子，</w:t>
      </w:r>
      <w:r w:rsidR="00E02238">
        <w:rPr>
          <w:rFonts w:ascii="標楷體" w:eastAsia="標楷體" w:hAnsi="標楷體" w:hint="eastAsia"/>
          <w:szCs w:val="24"/>
        </w:rPr>
        <w:t>並</w:t>
      </w:r>
      <w:r w:rsidR="00E02238">
        <w:rPr>
          <w:rFonts w:ascii="標楷體" w:eastAsia="標楷體" w:hAnsi="標楷體"/>
          <w:szCs w:val="24"/>
        </w:rPr>
        <w:t>寒暄了一番</w:t>
      </w:r>
      <w:r w:rsidR="00E02238">
        <w:rPr>
          <w:rFonts w:ascii="標楷體" w:eastAsia="標楷體" w:hAnsi="標楷體" w:hint="eastAsia"/>
          <w:szCs w:val="24"/>
        </w:rPr>
        <w:t>，甚至還想約她出</w:t>
      </w:r>
      <w:r w:rsidR="00E02238">
        <w:rPr>
          <w:rFonts w:ascii="標楷體" w:eastAsia="標楷體" w:hAnsi="標楷體" w:hint="eastAsia"/>
          <w:szCs w:val="24"/>
        </w:rPr>
        <w:lastRenderedPageBreak/>
        <w:t>去</w:t>
      </w:r>
      <w:r w:rsidR="00E02238">
        <w:rPr>
          <w:rFonts w:ascii="標楷體" w:eastAsia="標楷體" w:hAnsi="標楷體"/>
          <w:szCs w:val="24"/>
        </w:rPr>
        <w:t>喝杯茶</w:t>
      </w:r>
      <w:r w:rsidR="00E02238">
        <w:rPr>
          <w:rFonts w:ascii="標楷體" w:eastAsia="標楷體" w:hAnsi="標楷體" w:hint="eastAsia"/>
          <w:szCs w:val="24"/>
        </w:rPr>
        <w:t>。</w:t>
      </w:r>
      <w:r w:rsidR="00E02238" w:rsidRPr="00162F4A">
        <w:rPr>
          <w:rFonts w:ascii="標楷體" w:eastAsia="標楷體" w:hAnsi="標楷體" w:hint="eastAsia"/>
          <w:szCs w:val="24"/>
        </w:rPr>
        <w:t xml:space="preserve"> </w:t>
      </w:r>
    </w:p>
    <w:p w:rsidR="00162F4A" w:rsidRPr="00162F4A" w:rsidRDefault="00162F4A" w:rsidP="00A90984">
      <w:pPr>
        <w:spacing w:line="360" w:lineRule="exact"/>
        <w:rPr>
          <w:rFonts w:ascii="標楷體" w:eastAsia="標楷體" w:hAnsi="標楷體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162F4A" w:rsidRPr="00281B41" w:rsidTr="00244D1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2F4A" w:rsidRPr="00281B41" w:rsidRDefault="00162F4A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2F4A" w:rsidRPr="00281B41" w:rsidRDefault="00162F4A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2F4A" w:rsidRPr="00281B41" w:rsidRDefault="00162F4A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2F4A" w:rsidRPr="00281B41" w:rsidRDefault="00162F4A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2F4A" w:rsidRPr="00281B41" w:rsidRDefault="00162F4A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2F4A" w:rsidRPr="00281B41" w:rsidRDefault="00162F4A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騎士團分部-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辦公室</w:t>
            </w:r>
          </w:p>
        </w:tc>
      </w:tr>
      <w:tr w:rsidR="00162F4A" w:rsidRPr="00281B41" w:rsidTr="00244D1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2F4A" w:rsidRPr="00281B41" w:rsidRDefault="00162F4A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2F4A" w:rsidRPr="00281B41" w:rsidRDefault="00162F4A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奇米、巴特婁</w:t>
            </w:r>
            <w:r w:rsidR="00E02238">
              <w:rPr>
                <w:rFonts w:ascii="標楷體" w:eastAsia="標楷體" w:hAnsi="標楷體" w:hint="eastAsia"/>
                <w:color w:val="000000" w:themeColor="text1"/>
                <w:szCs w:val="24"/>
              </w:rPr>
              <w:t>、</w:t>
            </w:r>
            <w:r w:rsidR="0049290A">
              <w:rPr>
                <w:rFonts w:ascii="標楷體" w:eastAsia="標楷體" w:hAnsi="標楷體" w:hint="eastAsia"/>
                <w:color w:val="000000" w:themeColor="text1"/>
                <w:szCs w:val="24"/>
              </w:rPr>
              <w:t>侍衛</w:t>
            </w:r>
          </w:p>
        </w:tc>
      </w:tr>
    </w:tbl>
    <w:p w:rsidR="00162F4A" w:rsidRDefault="001D6E5A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見到</w:t>
      </w:r>
      <w:r>
        <w:rPr>
          <w:rFonts w:ascii="標楷體" w:eastAsia="標楷體" w:hAnsi="標楷體"/>
          <w:szCs w:val="24"/>
        </w:rPr>
        <w:t>巴特婁後順利交付</w:t>
      </w:r>
      <w:r w:rsidR="00DF19F9">
        <w:rPr>
          <w:rFonts w:ascii="標楷體" w:eastAsia="標楷體" w:hAnsi="標楷體" w:hint="eastAsia"/>
          <w:szCs w:val="24"/>
        </w:rPr>
        <w:t>種子，</w:t>
      </w:r>
      <w:r w:rsidR="0049290A">
        <w:rPr>
          <w:rFonts w:ascii="標楷體" w:eastAsia="標楷體" w:hAnsi="標楷體" w:hint="eastAsia"/>
          <w:szCs w:val="24"/>
        </w:rPr>
        <w:t>此時剛才</w:t>
      </w:r>
      <w:r w:rsidR="00E02238">
        <w:rPr>
          <w:rFonts w:ascii="標楷體" w:eastAsia="標楷體" w:hAnsi="標楷體"/>
          <w:szCs w:val="24"/>
        </w:rPr>
        <w:t>那名侍衛</w:t>
      </w:r>
      <w:r w:rsidR="0049290A">
        <w:rPr>
          <w:rFonts w:ascii="標楷體" w:eastAsia="標楷體" w:hAnsi="標楷體" w:hint="eastAsia"/>
          <w:szCs w:val="24"/>
        </w:rPr>
        <w:t>進來向巴特婁呈上一封信件，</w:t>
      </w:r>
      <w:r w:rsidR="0049290A">
        <w:rPr>
          <w:rFonts w:ascii="標楷體" w:eastAsia="標楷體" w:hAnsi="標楷體"/>
          <w:szCs w:val="24"/>
        </w:rPr>
        <w:t>說是皇室的人送來的，侍衛離去後，</w:t>
      </w:r>
      <w:r w:rsidR="00DF19F9">
        <w:rPr>
          <w:rFonts w:ascii="標楷體" w:eastAsia="標楷體" w:hAnsi="標楷體"/>
          <w:szCs w:val="24"/>
        </w:rPr>
        <w:t>巴特婁</w:t>
      </w:r>
      <w:r w:rsidR="0049290A">
        <w:rPr>
          <w:rFonts w:ascii="標楷體" w:eastAsia="標楷體" w:hAnsi="標楷體" w:hint="eastAsia"/>
          <w:szCs w:val="24"/>
        </w:rPr>
        <w:t>迅速將</w:t>
      </w:r>
      <w:r w:rsidR="0049290A">
        <w:rPr>
          <w:rFonts w:ascii="標楷體" w:eastAsia="標楷體" w:hAnsi="標楷體"/>
          <w:szCs w:val="24"/>
        </w:rPr>
        <w:t>信件</w:t>
      </w:r>
      <w:r w:rsidR="00DF19F9">
        <w:rPr>
          <w:rFonts w:ascii="標楷體" w:eastAsia="標楷體" w:hAnsi="標楷體"/>
          <w:szCs w:val="24"/>
        </w:rPr>
        <w:t>拆</w:t>
      </w:r>
      <w:r w:rsidR="00E02238">
        <w:rPr>
          <w:rFonts w:ascii="標楷體" w:eastAsia="標楷體" w:hAnsi="標楷體" w:hint="eastAsia"/>
          <w:szCs w:val="24"/>
        </w:rPr>
        <w:t>開</w:t>
      </w:r>
      <w:r w:rsidR="0049290A">
        <w:rPr>
          <w:rFonts w:ascii="標楷體" w:eastAsia="標楷體" w:hAnsi="標楷體" w:hint="eastAsia"/>
          <w:szCs w:val="24"/>
        </w:rPr>
        <w:t>，</w:t>
      </w:r>
      <w:r w:rsidR="00E02238">
        <w:rPr>
          <w:rFonts w:ascii="標楷體" w:eastAsia="標楷體" w:hAnsi="標楷體" w:hint="eastAsia"/>
          <w:szCs w:val="24"/>
        </w:rPr>
        <w:t>大驚失色</w:t>
      </w:r>
      <w:r w:rsidR="00DF19F9">
        <w:rPr>
          <w:rFonts w:ascii="標楷體" w:eastAsia="標楷體" w:hAnsi="標楷體"/>
          <w:szCs w:val="24"/>
        </w:rPr>
        <w:t>。</w:t>
      </w:r>
    </w:p>
    <w:p w:rsidR="00DF19F9" w:rsidRDefault="00E02238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原來那是</w:t>
      </w:r>
      <w:r>
        <w:rPr>
          <w:rFonts w:ascii="標楷體" w:eastAsia="標楷體" w:hAnsi="標楷體"/>
          <w:szCs w:val="24"/>
        </w:rPr>
        <w:t>一封皇室婚宴的邀請</w:t>
      </w:r>
      <w:r>
        <w:rPr>
          <w:rFonts w:ascii="標楷體" w:eastAsia="標楷體" w:hAnsi="標楷體" w:hint="eastAsia"/>
          <w:szCs w:val="24"/>
        </w:rPr>
        <w:t>函</w:t>
      </w:r>
      <w:r w:rsidR="0049290A">
        <w:rPr>
          <w:rFonts w:ascii="標楷體" w:eastAsia="標楷體" w:hAnsi="標楷體" w:hint="eastAsia"/>
          <w:szCs w:val="24"/>
        </w:rPr>
        <w:t>，</w:t>
      </w:r>
      <w:r w:rsidR="0049290A">
        <w:rPr>
          <w:rFonts w:ascii="標楷體" w:eastAsia="標楷體" w:hAnsi="標楷體"/>
          <w:szCs w:val="24"/>
        </w:rPr>
        <w:t>婚宴的女主角是北方王</w:t>
      </w:r>
      <w:r w:rsidR="0049290A">
        <w:rPr>
          <w:rFonts w:ascii="標楷體" w:eastAsia="標楷體" w:hAnsi="標楷體" w:hint="eastAsia"/>
          <w:szCs w:val="24"/>
        </w:rPr>
        <w:t>國的公主，</w:t>
      </w:r>
      <w:r w:rsidR="0049290A">
        <w:rPr>
          <w:rFonts w:ascii="標楷體" w:eastAsia="標楷體" w:hAnsi="標楷體"/>
          <w:szCs w:val="24"/>
        </w:rPr>
        <w:t>她即將出嫁鄰國</w:t>
      </w:r>
      <w:r w:rsidR="0049290A">
        <w:rPr>
          <w:rFonts w:ascii="標楷體" w:eastAsia="標楷體" w:hAnsi="標楷體" w:hint="eastAsia"/>
          <w:szCs w:val="24"/>
        </w:rPr>
        <w:t>的貴族</w:t>
      </w:r>
      <w:r w:rsidR="0049290A">
        <w:rPr>
          <w:rFonts w:ascii="標楷體" w:eastAsia="標楷體" w:hAnsi="標楷體"/>
          <w:szCs w:val="24"/>
        </w:rPr>
        <w:t>。</w:t>
      </w:r>
    </w:p>
    <w:p w:rsidR="007A5A4B" w:rsidRPr="00DF19F9" w:rsidRDefault="007A5A4B" w:rsidP="00A9098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巴特婁：</w:t>
      </w:r>
      <w:r>
        <w:rPr>
          <w:rFonts w:ascii="標楷體" w:eastAsia="標楷體" w:hAnsi="標楷體"/>
          <w:szCs w:val="24"/>
        </w:rPr>
        <w:t>我以為她只是說說而已，沒想到真的……</w:t>
      </w:r>
    </w:p>
    <w:p w:rsidR="00162F4A" w:rsidRPr="007A5A4B" w:rsidRDefault="007A5A4B" w:rsidP="00A90984">
      <w:pPr>
        <w:spacing w:line="360" w:lineRule="exact"/>
        <w:rPr>
          <w:rFonts w:ascii="標楷體" w:eastAsia="標楷體" w:hAnsi="標楷體"/>
          <w:szCs w:val="24"/>
        </w:rPr>
      </w:pPr>
      <w:r w:rsidRPr="007A5A4B">
        <w:rPr>
          <w:rFonts w:ascii="標楷體" w:eastAsia="標楷體" w:hAnsi="標楷體" w:hint="eastAsia"/>
          <w:szCs w:val="24"/>
        </w:rPr>
        <w:t>見巴特婁如此失措</w:t>
      </w:r>
      <w:r w:rsidRPr="007A5A4B"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奇米便詢問發生何事</w:t>
      </w:r>
      <w:r>
        <w:rPr>
          <w:rFonts w:ascii="標楷體" w:eastAsia="標楷體" w:hAnsi="標楷體"/>
          <w:szCs w:val="24"/>
        </w:rPr>
        <w:t>？</w:t>
      </w:r>
    </w:p>
    <w:p w:rsidR="007A5A4B" w:rsidRPr="00D10372" w:rsidRDefault="007A5A4B" w:rsidP="00A90984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F47B36" w:rsidRPr="00933A3D" w:rsidRDefault="00F47B36" w:rsidP="00933A3D">
      <w:pPr>
        <w:pStyle w:val="ad"/>
        <w:rPr>
          <w:rFonts w:ascii="標楷體" w:eastAsia="標楷體" w:hAnsi="標楷體"/>
        </w:rPr>
      </w:pPr>
      <w:bookmarkStart w:id="751" w:name="_Toc535927742"/>
      <w:r w:rsidRPr="00933A3D">
        <w:rPr>
          <w:rFonts w:ascii="標楷體" w:eastAsia="標楷體" w:hAnsi="標楷體" w:hint="eastAsia"/>
        </w:rPr>
        <w:t>第二章 第十節</w:t>
      </w:r>
      <w:bookmarkEnd w:id="7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886"/>
        <w:gridCol w:w="1048"/>
        <w:gridCol w:w="1181"/>
        <w:gridCol w:w="1114"/>
        <w:gridCol w:w="3073"/>
      </w:tblGrid>
      <w:tr w:rsidR="00FD6B9B" w:rsidRPr="00281B41" w:rsidTr="00C94C87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30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E75FE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FD6B9B" w:rsidP="00A9098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D6B9B" w:rsidRPr="00281B41" w:rsidRDefault="00AC205B" w:rsidP="004E3C7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騎士團分部-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辦公室</w:t>
            </w:r>
          </w:p>
        </w:tc>
      </w:tr>
      <w:tr w:rsidR="00C94C87" w:rsidRPr="00281B41" w:rsidTr="00C94C87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94C87" w:rsidRPr="00281B41" w:rsidRDefault="00C94C87" w:rsidP="00C94C8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94C87" w:rsidRPr="00281B41" w:rsidRDefault="00C94C87" w:rsidP="00C94C8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奇米、巴特婁</w:t>
            </w:r>
          </w:p>
        </w:tc>
      </w:tr>
    </w:tbl>
    <w:p w:rsidR="004325AC" w:rsidRDefault="007A5A4B" w:rsidP="00BD3028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原來，</w:t>
      </w:r>
      <w:r w:rsidR="00BD3028" w:rsidRPr="000E0FE5">
        <w:rPr>
          <w:rFonts w:ascii="標楷體" w:eastAsia="標楷體" w:hAnsi="標楷體" w:hint="eastAsia"/>
          <w:color w:val="000000" w:themeColor="text1"/>
          <w:szCs w:val="24"/>
        </w:rPr>
        <w:t>巴特婁和公主一直是</w:t>
      </w:r>
      <w:r w:rsidR="004325AC">
        <w:rPr>
          <w:rFonts w:ascii="標楷體" w:eastAsia="標楷體" w:hAnsi="標楷體" w:hint="eastAsia"/>
          <w:color w:val="000000" w:themeColor="text1"/>
          <w:szCs w:val="24"/>
        </w:rPr>
        <w:t>情投意合、卻又曖昧</w:t>
      </w:r>
      <w:r w:rsidR="004325AC">
        <w:rPr>
          <w:rFonts w:ascii="標楷體" w:eastAsia="標楷體" w:hAnsi="標楷體"/>
          <w:color w:val="000000" w:themeColor="text1"/>
          <w:szCs w:val="24"/>
        </w:rPr>
        <w:t>不明</w:t>
      </w:r>
      <w:r w:rsidR="004325AC">
        <w:rPr>
          <w:rFonts w:ascii="標楷體" w:eastAsia="標楷體" w:hAnsi="標楷體" w:hint="eastAsia"/>
          <w:color w:val="000000" w:themeColor="text1"/>
          <w:szCs w:val="24"/>
        </w:rPr>
        <w:t>的狀態（礙於身分無法公開），</w:t>
      </w:r>
      <w:r>
        <w:rPr>
          <w:rFonts w:ascii="標楷體" w:eastAsia="標楷體" w:hAnsi="標楷體" w:hint="eastAsia"/>
          <w:color w:val="000000" w:themeColor="text1"/>
          <w:szCs w:val="24"/>
        </w:rPr>
        <w:t>巴特婁一直記得</w:t>
      </w:r>
      <w:r>
        <w:rPr>
          <w:rFonts w:ascii="標楷體" w:eastAsia="標楷體" w:hAnsi="標楷體"/>
          <w:color w:val="000000" w:themeColor="text1"/>
          <w:szCs w:val="24"/>
        </w:rPr>
        <w:t>公主的心願</w:t>
      </w:r>
      <w:r w:rsidR="004325AC">
        <w:rPr>
          <w:rFonts w:ascii="標楷體" w:eastAsia="標楷體" w:hAnsi="標楷體"/>
          <w:color w:val="000000" w:themeColor="text1"/>
          <w:szCs w:val="24"/>
        </w:rPr>
        <w:t>—</w:t>
      </w:r>
      <w:r w:rsidR="004325AC">
        <w:rPr>
          <w:rFonts w:ascii="標楷體" w:eastAsia="標楷體" w:hAnsi="標楷體" w:hint="eastAsia"/>
          <w:color w:val="000000" w:themeColor="text1"/>
          <w:szCs w:val="24"/>
        </w:rPr>
        <w:t>想要</w:t>
      </w:r>
      <w:r w:rsidR="004325AC">
        <w:rPr>
          <w:rFonts w:ascii="標楷體" w:eastAsia="標楷體" w:hAnsi="標楷體"/>
          <w:color w:val="000000" w:themeColor="text1"/>
          <w:szCs w:val="24"/>
        </w:rPr>
        <w:t>看到世界上所有的玫瑰一齊盛開</w:t>
      </w:r>
      <w:r w:rsidR="004325AC">
        <w:rPr>
          <w:rFonts w:ascii="標楷體" w:eastAsia="標楷體" w:hAnsi="標楷體" w:hint="eastAsia"/>
          <w:color w:val="000000" w:themeColor="text1"/>
          <w:szCs w:val="24"/>
        </w:rPr>
        <w:t>，</w:t>
      </w:r>
      <w:r w:rsidR="004325AC">
        <w:rPr>
          <w:rFonts w:ascii="標楷體" w:eastAsia="標楷體" w:hAnsi="標楷體"/>
          <w:color w:val="000000" w:themeColor="text1"/>
          <w:szCs w:val="24"/>
        </w:rPr>
        <w:t>因此打造</w:t>
      </w:r>
      <w:r w:rsidR="004325AC">
        <w:rPr>
          <w:rFonts w:ascii="標楷體" w:eastAsia="標楷體" w:hAnsi="標楷體" w:hint="eastAsia"/>
          <w:color w:val="000000" w:themeColor="text1"/>
          <w:szCs w:val="24"/>
        </w:rPr>
        <w:t>一座</w:t>
      </w:r>
      <w:r w:rsidR="004325AC">
        <w:rPr>
          <w:rFonts w:ascii="標楷體" w:eastAsia="標楷體" w:hAnsi="標楷體"/>
          <w:color w:val="000000" w:themeColor="text1"/>
          <w:szCs w:val="24"/>
        </w:rPr>
        <w:t>玫瑰宮殿，那是兩人定情的場所。</w:t>
      </w:r>
    </w:p>
    <w:p w:rsidR="00DB6B97" w:rsidRDefault="00DB6B97" w:rsidP="00BD3028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現在只缺一朵</w:t>
      </w:r>
      <w:r>
        <w:rPr>
          <w:rFonts w:ascii="標楷體" w:eastAsia="標楷體" w:hAnsi="標楷體"/>
          <w:color w:val="000000" w:themeColor="text1"/>
          <w:szCs w:val="24"/>
        </w:rPr>
        <w:t>在北方王國</w:t>
      </w:r>
      <w:r>
        <w:rPr>
          <w:rFonts w:ascii="標楷體" w:eastAsia="標楷體" w:hAnsi="標楷體" w:hint="eastAsia"/>
          <w:color w:val="000000" w:themeColor="text1"/>
          <w:szCs w:val="24"/>
        </w:rPr>
        <w:t>北部山上</w:t>
      </w:r>
      <w:r>
        <w:rPr>
          <w:rFonts w:ascii="標楷體" w:eastAsia="標楷體" w:hAnsi="標楷體"/>
          <w:color w:val="000000" w:themeColor="text1"/>
          <w:szCs w:val="24"/>
        </w:rPr>
        <w:t>特有</w:t>
      </w:r>
      <w:r>
        <w:rPr>
          <w:rFonts w:ascii="標楷體" w:eastAsia="標楷體" w:hAnsi="標楷體" w:hint="eastAsia"/>
          <w:color w:val="000000" w:themeColor="text1"/>
          <w:szCs w:val="24"/>
        </w:rPr>
        <w:t>的</w:t>
      </w:r>
      <w:r w:rsidR="004E2F2C">
        <w:rPr>
          <w:rFonts w:ascii="標楷體" w:eastAsia="標楷體" w:hAnsi="標楷體"/>
          <w:color w:val="000000" w:themeColor="text1"/>
          <w:szCs w:val="24"/>
        </w:rPr>
        <w:t>冰雕玫瑰（要改成冰xx玫瑰）</w:t>
      </w:r>
      <w:r>
        <w:rPr>
          <w:rFonts w:ascii="標楷體" w:eastAsia="標楷體" w:hAnsi="標楷體"/>
          <w:color w:val="000000" w:themeColor="text1"/>
          <w:szCs w:val="24"/>
        </w:rPr>
        <w:t>，</w:t>
      </w:r>
      <w:r>
        <w:rPr>
          <w:rFonts w:ascii="標楷體" w:eastAsia="標楷體" w:hAnsi="標楷體" w:hint="eastAsia"/>
          <w:color w:val="000000" w:themeColor="text1"/>
          <w:szCs w:val="24"/>
        </w:rPr>
        <w:t>據說極難取得，</w:t>
      </w:r>
      <w:r>
        <w:rPr>
          <w:rFonts w:ascii="標楷體" w:eastAsia="標楷體" w:hAnsi="標楷體"/>
          <w:color w:val="000000" w:themeColor="text1"/>
          <w:szCs w:val="24"/>
        </w:rPr>
        <w:t>希望有一日</w:t>
      </w:r>
      <w:r>
        <w:rPr>
          <w:rFonts w:ascii="標楷體" w:eastAsia="標楷體" w:hAnsi="標楷體" w:hint="eastAsia"/>
          <w:color w:val="000000" w:themeColor="text1"/>
          <w:szCs w:val="24"/>
        </w:rPr>
        <w:t>能</w:t>
      </w:r>
      <w:r>
        <w:rPr>
          <w:rFonts w:ascii="標楷體" w:eastAsia="標楷體" w:hAnsi="標楷體"/>
          <w:color w:val="000000" w:themeColor="text1"/>
          <w:szCs w:val="24"/>
        </w:rPr>
        <w:t>找到。</w:t>
      </w:r>
    </w:p>
    <w:p w:rsidR="00DB6B97" w:rsidRPr="00DB6B97" w:rsidRDefault="00DB6B97" w:rsidP="00BD3028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p w:rsidR="001C67CC" w:rsidRDefault="00DB6B97" w:rsidP="00BD3028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他們的</w:t>
      </w:r>
      <w:r w:rsidR="004325AC">
        <w:rPr>
          <w:rFonts w:ascii="標楷體" w:eastAsia="標楷體" w:hAnsi="標楷體" w:hint="eastAsia"/>
          <w:color w:val="000000" w:themeColor="text1"/>
          <w:szCs w:val="24"/>
        </w:rPr>
        <w:t>事</w:t>
      </w:r>
      <w:r>
        <w:rPr>
          <w:rFonts w:ascii="標楷體" w:eastAsia="標楷體" w:hAnsi="標楷體" w:hint="eastAsia"/>
          <w:color w:val="000000" w:themeColor="text1"/>
          <w:szCs w:val="24"/>
        </w:rPr>
        <w:t>情，</w:t>
      </w:r>
      <w:r w:rsidR="004325AC">
        <w:rPr>
          <w:rFonts w:ascii="標楷體" w:eastAsia="標楷體" w:hAnsi="標楷體"/>
          <w:color w:val="000000" w:themeColor="text1"/>
          <w:szCs w:val="24"/>
        </w:rPr>
        <w:t>恰好被</w:t>
      </w:r>
      <w:r w:rsidR="004325AC">
        <w:rPr>
          <w:rFonts w:ascii="標楷體" w:eastAsia="標楷體" w:hAnsi="標楷體" w:hint="eastAsia"/>
          <w:color w:val="000000" w:themeColor="text1"/>
          <w:szCs w:val="24"/>
        </w:rPr>
        <w:t>國王知道了，</w:t>
      </w:r>
      <w:r w:rsidR="004325AC">
        <w:rPr>
          <w:rFonts w:ascii="標楷體" w:eastAsia="標楷體" w:hAnsi="標楷體"/>
          <w:color w:val="000000" w:themeColor="text1"/>
          <w:szCs w:val="24"/>
        </w:rPr>
        <w:t>國王其實早已定下公主與鄰國王子的婚約</w:t>
      </w:r>
      <w:r w:rsidR="004325AC">
        <w:rPr>
          <w:rFonts w:ascii="標楷體" w:eastAsia="標楷體" w:hAnsi="標楷體" w:hint="eastAsia"/>
          <w:color w:val="000000" w:themeColor="text1"/>
          <w:szCs w:val="24"/>
        </w:rPr>
        <w:t>，因此找來</w:t>
      </w:r>
      <w:r w:rsidR="004325AC">
        <w:rPr>
          <w:rFonts w:ascii="標楷體" w:eastAsia="標楷體" w:hAnsi="標楷體"/>
          <w:color w:val="000000" w:themeColor="text1"/>
          <w:szCs w:val="24"/>
        </w:rPr>
        <w:t>巴特婁</w:t>
      </w:r>
      <w:r w:rsidR="004325AC">
        <w:rPr>
          <w:rFonts w:ascii="標楷體" w:eastAsia="標楷體" w:hAnsi="標楷體" w:hint="eastAsia"/>
          <w:color w:val="000000" w:themeColor="text1"/>
          <w:szCs w:val="24"/>
        </w:rPr>
        <w:t>商談，</w:t>
      </w:r>
      <w:r w:rsidR="00BD3028" w:rsidRPr="000E0FE5">
        <w:rPr>
          <w:rFonts w:ascii="標楷體" w:eastAsia="標楷體" w:hAnsi="標楷體" w:hint="eastAsia"/>
          <w:color w:val="000000" w:themeColor="text1"/>
          <w:szCs w:val="24"/>
        </w:rPr>
        <w:t>要他以大局為重</w:t>
      </w:r>
      <w:r w:rsidR="001C67CC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BD3028" w:rsidRPr="000E0FE5" w:rsidRDefault="004325AC" w:rsidP="00BD3028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從此之後，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就裝成花花公子的樣子來</w:t>
      </w:r>
      <w:r>
        <w:rPr>
          <w:rFonts w:ascii="標楷體" w:eastAsia="標楷體" w:hAnsi="標楷體" w:hint="eastAsia"/>
          <w:color w:val="000000" w:themeColor="text1"/>
          <w:szCs w:val="24"/>
        </w:rPr>
        <w:t>假裝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自己不在乎</w:t>
      </w:r>
      <w:r>
        <w:rPr>
          <w:rFonts w:ascii="標楷體" w:eastAsia="標楷體" w:hAnsi="標楷體" w:hint="eastAsia"/>
          <w:color w:val="000000" w:themeColor="text1"/>
          <w:szCs w:val="24"/>
        </w:rPr>
        <w:t>公主的去留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F47B36" w:rsidRPr="00BD3028" w:rsidRDefault="00F47B36" w:rsidP="00A90984">
      <w:pPr>
        <w:spacing w:line="360" w:lineRule="exact"/>
        <w:rPr>
          <w:rFonts w:ascii="標楷體" w:eastAsia="標楷體" w:hAnsi="標楷體"/>
        </w:rPr>
      </w:pPr>
    </w:p>
    <w:p w:rsidR="00F47B36" w:rsidRDefault="00F47B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F47B36" w:rsidRPr="00933A3D" w:rsidRDefault="00F47B36" w:rsidP="00933A3D">
      <w:pPr>
        <w:pStyle w:val="ab"/>
        <w:jc w:val="left"/>
        <w:rPr>
          <w:rFonts w:ascii="標楷體" w:eastAsia="標楷體" w:hAnsi="標楷體"/>
          <w:b w:val="0"/>
        </w:rPr>
      </w:pPr>
      <w:bookmarkStart w:id="752" w:name="_Toc535927743"/>
      <w:r w:rsidRPr="00933A3D">
        <w:rPr>
          <w:rFonts w:ascii="標楷體" w:eastAsia="標楷體" w:hAnsi="標楷體" w:hint="eastAsia"/>
        </w:rPr>
        <w:lastRenderedPageBreak/>
        <w:t>第三章</w:t>
      </w:r>
      <w:bookmarkEnd w:id="752"/>
    </w:p>
    <w:p w:rsidR="00F47B36" w:rsidRDefault="00F47B36" w:rsidP="00F47B36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F47B36" w:rsidRPr="00933A3D" w:rsidRDefault="00516017" w:rsidP="00933A3D">
      <w:pPr>
        <w:pStyle w:val="ad"/>
        <w:rPr>
          <w:rFonts w:ascii="標楷體" w:eastAsia="標楷體" w:hAnsi="標楷體"/>
        </w:rPr>
      </w:pPr>
      <w:bookmarkStart w:id="753" w:name="_Toc535927744"/>
      <w:r w:rsidRPr="00933A3D">
        <w:rPr>
          <w:rFonts w:ascii="標楷體" w:eastAsia="標楷體" w:hAnsi="標楷體" w:hint="eastAsia"/>
        </w:rPr>
        <w:t>第三</w:t>
      </w:r>
      <w:r w:rsidR="00F47B36" w:rsidRPr="00933A3D">
        <w:rPr>
          <w:rFonts w:ascii="標楷體" w:eastAsia="標楷體" w:hAnsi="標楷體" w:hint="eastAsia"/>
        </w:rPr>
        <w:t>章 第一節</w:t>
      </w:r>
      <w:bookmarkEnd w:id="7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F47B36" w:rsidRPr="00281B41" w:rsidTr="00AC205B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7B36" w:rsidRPr="00281B41" w:rsidRDefault="003F5FE8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E75FE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E712CA" w:rsidP="00AC205B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騎士團分部-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辦公室</w:t>
            </w:r>
          </w:p>
        </w:tc>
      </w:tr>
      <w:tr w:rsidR="00F47B36" w:rsidRPr="00281B41" w:rsidTr="00AC205B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E75FE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奇米、巴特婁</w:t>
            </w:r>
          </w:p>
        </w:tc>
      </w:tr>
    </w:tbl>
    <w:p w:rsidR="004325AC" w:rsidRDefault="00832E09" w:rsidP="00772087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奇米表示願意協助</w:t>
      </w:r>
      <w:r>
        <w:rPr>
          <w:rFonts w:ascii="標楷體" w:eastAsia="標楷體" w:hAnsi="標楷體"/>
          <w:color w:val="000000" w:themeColor="text1"/>
          <w:szCs w:val="24"/>
        </w:rPr>
        <w:t>巴特婁前去</w:t>
      </w:r>
      <w:r>
        <w:rPr>
          <w:rFonts w:ascii="標楷體" w:eastAsia="標楷體" w:hAnsi="標楷體" w:hint="eastAsia"/>
          <w:color w:val="000000" w:themeColor="text1"/>
          <w:szCs w:val="24"/>
        </w:rPr>
        <w:t>試探</w:t>
      </w:r>
      <w:r>
        <w:rPr>
          <w:rFonts w:ascii="標楷體" w:eastAsia="標楷體" w:hAnsi="標楷體"/>
          <w:color w:val="000000" w:themeColor="text1"/>
          <w:szCs w:val="24"/>
        </w:rPr>
        <w:t>公主的心意，</w:t>
      </w:r>
      <w:r>
        <w:rPr>
          <w:rFonts w:ascii="標楷體" w:eastAsia="標楷體" w:hAnsi="標楷體" w:hint="eastAsia"/>
          <w:color w:val="000000" w:themeColor="text1"/>
          <w:szCs w:val="24"/>
        </w:rPr>
        <w:t>要他別灰心</w:t>
      </w:r>
      <w:r w:rsidR="005B7DD9">
        <w:rPr>
          <w:rFonts w:ascii="標楷體" w:eastAsia="標楷體" w:hAnsi="標楷體" w:hint="eastAsia"/>
          <w:color w:val="000000" w:themeColor="text1"/>
          <w:szCs w:val="24"/>
        </w:rPr>
        <w:t>，</w:t>
      </w:r>
    </w:p>
    <w:p w:rsidR="005B7DD9" w:rsidRPr="005B7DD9" w:rsidRDefault="005B7DD9" w:rsidP="00772087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巴特婁表示</w:t>
      </w:r>
      <w:r w:rsidR="006335A3">
        <w:rPr>
          <w:rFonts w:ascii="標楷體" w:eastAsia="標楷體" w:hAnsi="標楷體" w:hint="eastAsia"/>
          <w:color w:val="000000" w:themeColor="text1"/>
          <w:szCs w:val="24"/>
        </w:rPr>
        <w:t>公主</w:t>
      </w:r>
      <w:r w:rsidR="00302096">
        <w:rPr>
          <w:rFonts w:ascii="標楷體" w:eastAsia="標楷體" w:hAnsi="標楷體" w:hint="eastAsia"/>
          <w:color w:val="000000" w:themeColor="text1"/>
          <w:szCs w:val="24"/>
        </w:rPr>
        <w:t>約下午4.5點</w:t>
      </w:r>
      <w:r w:rsidR="00302096">
        <w:rPr>
          <w:rFonts w:ascii="標楷體" w:eastAsia="標楷體" w:hAnsi="標楷體"/>
          <w:color w:val="000000" w:themeColor="text1"/>
          <w:szCs w:val="24"/>
        </w:rPr>
        <w:t>會</w:t>
      </w:r>
      <w:r w:rsidR="006335A3">
        <w:rPr>
          <w:rFonts w:ascii="標楷體" w:eastAsia="標楷體" w:hAnsi="標楷體" w:hint="eastAsia"/>
          <w:color w:val="000000" w:themeColor="text1"/>
          <w:szCs w:val="24"/>
        </w:rPr>
        <w:t>前往</w:t>
      </w:r>
      <w:r>
        <w:rPr>
          <w:rFonts w:ascii="標楷體" w:eastAsia="標楷體" w:hAnsi="標楷體"/>
          <w:color w:val="000000" w:themeColor="text1"/>
          <w:szCs w:val="24"/>
        </w:rPr>
        <w:t>表演廳練習</w:t>
      </w:r>
      <w:r w:rsidR="006335A3">
        <w:rPr>
          <w:rFonts w:ascii="標楷體" w:eastAsia="標楷體" w:hAnsi="標楷體" w:hint="eastAsia"/>
          <w:color w:val="000000" w:themeColor="text1"/>
          <w:szCs w:val="24"/>
        </w:rPr>
        <w:t>室</w:t>
      </w:r>
      <w:r>
        <w:rPr>
          <w:rFonts w:ascii="標楷體" w:eastAsia="標楷體" w:hAnsi="標楷體"/>
          <w:color w:val="000000" w:themeColor="text1"/>
          <w:szCs w:val="24"/>
        </w:rPr>
        <w:t>練習</w:t>
      </w:r>
      <w:r w:rsidR="006335A3">
        <w:rPr>
          <w:rFonts w:ascii="標楷體" w:eastAsia="標楷體" w:hAnsi="標楷體" w:hint="eastAsia"/>
          <w:color w:val="000000" w:themeColor="text1"/>
          <w:szCs w:val="24"/>
        </w:rPr>
        <w:t>芭蕾舞</w:t>
      </w:r>
      <w:r>
        <w:rPr>
          <w:rFonts w:ascii="標楷體" w:eastAsia="標楷體" w:hAnsi="標楷體"/>
          <w:color w:val="000000" w:themeColor="text1"/>
          <w:szCs w:val="24"/>
        </w:rPr>
        <w:t>。</w:t>
      </w:r>
    </w:p>
    <w:p w:rsidR="00832E09" w:rsidRPr="00302096" w:rsidRDefault="00832E09" w:rsidP="00AC205B">
      <w:pPr>
        <w:spacing w:line="360" w:lineRule="exact"/>
        <w:rPr>
          <w:rFonts w:ascii="標楷體" w:eastAsia="標楷體" w:hAnsi="標楷體"/>
          <w:szCs w:val="24"/>
        </w:rPr>
      </w:pPr>
    </w:p>
    <w:p w:rsidR="00F47B36" w:rsidRPr="00933A3D" w:rsidRDefault="00516017" w:rsidP="00933A3D">
      <w:pPr>
        <w:pStyle w:val="ad"/>
        <w:rPr>
          <w:rFonts w:ascii="標楷體" w:eastAsia="標楷體" w:hAnsi="標楷體"/>
        </w:rPr>
      </w:pPr>
      <w:bookmarkStart w:id="754" w:name="_Toc535927745"/>
      <w:r w:rsidRPr="00933A3D">
        <w:rPr>
          <w:rFonts w:ascii="標楷體" w:eastAsia="標楷體" w:hAnsi="標楷體" w:hint="eastAsia"/>
        </w:rPr>
        <w:t>第三</w:t>
      </w:r>
      <w:r w:rsidR="00F47B36" w:rsidRPr="00933A3D">
        <w:rPr>
          <w:rFonts w:ascii="標楷體" w:eastAsia="標楷體" w:hAnsi="標楷體" w:hint="eastAsia"/>
        </w:rPr>
        <w:t>章</w:t>
      </w:r>
      <w:r w:rsidR="00F47B36" w:rsidRPr="00933A3D">
        <w:rPr>
          <w:rFonts w:ascii="標楷體" w:eastAsia="標楷體" w:hAnsi="標楷體"/>
        </w:rPr>
        <w:t xml:space="preserve"> </w:t>
      </w:r>
      <w:r w:rsidR="00F47B36" w:rsidRPr="00933A3D">
        <w:rPr>
          <w:rFonts w:ascii="標楷體" w:eastAsia="標楷體" w:hAnsi="標楷體" w:hint="eastAsia"/>
        </w:rPr>
        <w:t>第</w:t>
      </w:r>
      <w:r w:rsidRPr="00933A3D">
        <w:rPr>
          <w:rFonts w:ascii="標楷體" w:eastAsia="標楷體" w:hAnsi="標楷體" w:hint="eastAsia"/>
        </w:rPr>
        <w:t>二</w:t>
      </w:r>
      <w:r w:rsidR="00F47B36" w:rsidRPr="00933A3D">
        <w:rPr>
          <w:rFonts w:ascii="標楷體" w:eastAsia="標楷體" w:hAnsi="標楷體" w:hint="eastAsia"/>
        </w:rPr>
        <w:t>節</w:t>
      </w:r>
      <w:bookmarkEnd w:id="7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886"/>
        <w:gridCol w:w="1048"/>
        <w:gridCol w:w="1181"/>
        <w:gridCol w:w="1114"/>
        <w:gridCol w:w="3073"/>
      </w:tblGrid>
      <w:tr w:rsidR="00F47B36" w:rsidRPr="00281B41" w:rsidTr="00853124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7B36" w:rsidRPr="00281B41" w:rsidRDefault="003F5FE8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F360CB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F47B36" w:rsidRPr="00281B41" w:rsidTr="00853124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453B9F" w:rsidP="00AC205B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</w:t>
            </w:r>
            <w:r w:rsidR="00AC205B">
              <w:rPr>
                <w:rFonts w:ascii="標楷體" w:eastAsia="標楷體" w:hAnsi="標楷體" w:hint="eastAsia"/>
                <w:color w:val="000000" w:themeColor="text1"/>
                <w:szCs w:val="24"/>
              </w:rPr>
              <w:t>巴特婁</w:t>
            </w:r>
          </w:p>
        </w:tc>
      </w:tr>
    </w:tbl>
    <w:p w:rsidR="00772087" w:rsidRDefault="00772087" w:rsidP="00772087">
      <w:pPr>
        <w:spacing w:line="360" w:lineRule="exac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換裝：</w:t>
      </w:r>
      <w:r w:rsidR="006335A3">
        <w:rPr>
          <w:rFonts w:ascii="標楷體" w:eastAsia="標楷體" w:hAnsi="標楷體" w:hint="eastAsia"/>
          <w:b/>
          <w:szCs w:val="24"/>
        </w:rPr>
        <w:t>芭蕾舞服</w:t>
      </w:r>
    </w:p>
    <w:p w:rsidR="00772087" w:rsidRDefault="00772087" w:rsidP="00772087">
      <w:pPr>
        <w:spacing w:line="360" w:lineRule="exac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屬性：</w:t>
      </w:r>
      <w:r w:rsidR="000E35DB">
        <w:rPr>
          <w:rFonts w:ascii="標楷體" w:eastAsia="標楷體" w:hAnsi="標楷體" w:hint="eastAsia"/>
          <w:b/>
          <w:szCs w:val="24"/>
        </w:rPr>
        <w:t>典雅</w:t>
      </w:r>
    </w:p>
    <w:p w:rsidR="00AC205B" w:rsidRPr="00AC205B" w:rsidRDefault="00AC205B" w:rsidP="00F47B36">
      <w:pPr>
        <w:spacing w:line="360" w:lineRule="exact"/>
        <w:rPr>
          <w:rFonts w:ascii="標楷體" w:eastAsia="標楷體" w:hAnsi="標楷體"/>
          <w:szCs w:val="24"/>
        </w:rPr>
      </w:pPr>
    </w:p>
    <w:p w:rsidR="00F47B36" w:rsidRPr="00933A3D" w:rsidRDefault="00516017" w:rsidP="00933A3D">
      <w:pPr>
        <w:pStyle w:val="ad"/>
        <w:rPr>
          <w:rFonts w:ascii="標楷體" w:eastAsia="標楷體" w:hAnsi="標楷體"/>
        </w:rPr>
      </w:pPr>
      <w:bookmarkStart w:id="755" w:name="_Toc535927746"/>
      <w:r w:rsidRPr="00933A3D">
        <w:rPr>
          <w:rFonts w:ascii="標楷體" w:eastAsia="標楷體" w:hAnsi="標楷體" w:hint="eastAsia"/>
        </w:rPr>
        <w:t>第三</w:t>
      </w:r>
      <w:r w:rsidR="00F47B36" w:rsidRPr="00933A3D">
        <w:rPr>
          <w:rFonts w:ascii="標楷體" w:eastAsia="標楷體" w:hAnsi="標楷體" w:hint="eastAsia"/>
        </w:rPr>
        <w:t>章</w:t>
      </w:r>
      <w:r w:rsidR="00F47B36" w:rsidRPr="00933A3D">
        <w:rPr>
          <w:rFonts w:ascii="標楷體" w:eastAsia="標楷體" w:hAnsi="標楷體"/>
        </w:rPr>
        <w:t xml:space="preserve"> </w:t>
      </w:r>
      <w:r w:rsidR="00F47B36" w:rsidRPr="00933A3D">
        <w:rPr>
          <w:rFonts w:ascii="標楷體" w:eastAsia="標楷體" w:hAnsi="標楷體" w:hint="eastAsia"/>
        </w:rPr>
        <w:t>第</w:t>
      </w:r>
      <w:r w:rsidRPr="00933A3D">
        <w:rPr>
          <w:rFonts w:ascii="標楷體" w:eastAsia="標楷體" w:hAnsi="標楷體" w:hint="eastAsia"/>
        </w:rPr>
        <w:t>三</w:t>
      </w:r>
      <w:r w:rsidR="00F47B36" w:rsidRPr="00933A3D">
        <w:rPr>
          <w:rFonts w:ascii="標楷體" w:eastAsia="標楷體" w:hAnsi="標楷體" w:hint="eastAsia"/>
        </w:rPr>
        <w:t>節</w:t>
      </w:r>
      <w:bookmarkEnd w:id="7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886"/>
        <w:gridCol w:w="1048"/>
        <w:gridCol w:w="1181"/>
        <w:gridCol w:w="1114"/>
        <w:gridCol w:w="3073"/>
      </w:tblGrid>
      <w:tr w:rsidR="00F47B36" w:rsidRPr="00281B41" w:rsidTr="00AC205B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7B36" w:rsidRPr="00281B41" w:rsidRDefault="003F5FE8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30209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傍晚</w:t>
            </w:r>
          </w:p>
        </w:tc>
        <w:tc>
          <w:tcPr>
            <w:tcW w:w="1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5B7DD9" w:rsidP="005B7DD9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芭蕾舞練習室</w:t>
            </w:r>
          </w:p>
        </w:tc>
      </w:tr>
      <w:tr w:rsidR="00F47B36" w:rsidRPr="00281B41" w:rsidTr="00AC205B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6335A3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奇米、娜塔莉</w:t>
            </w:r>
            <w:r w:rsidR="00CF2A9A">
              <w:rPr>
                <w:rFonts w:ascii="標楷體" w:eastAsia="標楷體" w:hAnsi="標楷體" w:hint="eastAsia"/>
                <w:color w:val="000000" w:themeColor="text1"/>
                <w:szCs w:val="24"/>
              </w:rPr>
              <w:t>、亞瑟</w:t>
            </w:r>
          </w:p>
        </w:tc>
      </w:tr>
    </w:tbl>
    <w:p w:rsidR="000E35DB" w:rsidRDefault="006335A3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奇米偽裝成</w:t>
      </w:r>
      <w:r>
        <w:rPr>
          <w:rFonts w:ascii="標楷體" w:eastAsia="標楷體" w:hAnsi="標楷體"/>
          <w:szCs w:val="24"/>
        </w:rPr>
        <w:t>芭蕾舞學生潛入練習室，</w:t>
      </w:r>
      <w:r>
        <w:rPr>
          <w:rFonts w:ascii="標楷體" w:eastAsia="標楷體" w:hAnsi="標楷體" w:hint="eastAsia"/>
          <w:szCs w:val="24"/>
        </w:rPr>
        <w:t>遇到一</w:t>
      </w:r>
      <w:r>
        <w:rPr>
          <w:rFonts w:ascii="標楷體" w:eastAsia="標楷體" w:hAnsi="標楷體"/>
          <w:szCs w:val="24"/>
        </w:rPr>
        <w:t>名為娜塔莉</w:t>
      </w:r>
      <w:r>
        <w:rPr>
          <w:rFonts w:ascii="標楷體" w:eastAsia="標楷體" w:hAnsi="標楷體" w:hint="eastAsia"/>
          <w:szCs w:val="24"/>
        </w:rPr>
        <w:t>的學生</w:t>
      </w:r>
      <w:r w:rsidR="000E35DB">
        <w:rPr>
          <w:rFonts w:ascii="標楷體" w:eastAsia="標楷體" w:hAnsi="標楷體" w:hint="eastAsia"/>
          <w:szCs w:val="24"/>
        </w:rPr>
        <w:t>。</w:t>
      </w:r>
    </w:p>
    <w:p w:rsidR="00337663" w:rsidRPr="00EA7DDC" w:rsidRDefault="00337663" w:rsidP="00F47B36">
      <w:pPr>
        <w:spacing w:line="360" w:lineRule="exact"/>
        <w:rPr>
          <w:rFonts w:ascii="標楷體" w:eastAsia="標楷體" w:hAnsi="標楷體"/>
          <w:color w:val="00B050"/>
          <w:szCs w:val="24"/>
        </w:rPr>
      </w:pPr>
      <w:r w:rsidRPr="00EA7DDC">
        <w:rPr>
          <w:rFonts w:ascii="標楷體" w:eastAsia="標楷體" w:hAnsi="標楷體" w:hint="eastAsia"/>
          <w:color w:val="00B050"/>
          <w:szCs w:val="24"/>
        </w:rPr>
        <w:t>[娜塔莉</w:t>
      </w:r>
      <w:r w:rsidRPr="00EA7DDC">
        <w:rPr>
          <w:rFonts w:ascii="標楷體" w:eastAsia="標楷體" w:hAnsi="標楷體"/>
          <w:color w:val="00B050"/>
          <w:szCs w:val="24"/>
        </w:rPr>
        <w:t>登場動畫</w:t>
      </w:r>
      <w:r w:rsidRPr="00EA7DDC">
        <w:rPr>
          <w:rFonts w:ascii="標楷體" w:eastAsia="標楷體" w:hAnsi="標楷體" w:hint="eastAsia"/>
          <w:color w:val="00B050"/>
          <w:szCs w:val="24"/>
        </w:rPr>
        <w:t>]</w:t>
      </w:r>
    </w:p>
    <w:p w:rsidR="00CF2A9A" w:rsidRDefault="00CF2A9A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正在勤奮的練習舞蹈</w:t>
      </w:r>
      <w:r>
        <w:rPr>
          <w:rFonts w:ascii="標楷體" w:eastAsia="標楷體" w:hAnsi="標楷體"/>
          <w:szCs w:val="24"/>
        </w:rPr>
        <w:t>。</w:t>
      </w:r>
    </w:p>
    <w:p w:rsidR="000E35DB" w:rsidRDefault="000E35DB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該生雖然冷言冷語，</w:t>
      </w:r>
      <w:r>
        <w:rPr>
          <w:rFonts w:ascii="標楷體" w:eastAsia="標楷體" w:hAnsi="標楷體"/>
          <w:szCs w:val="24"/>
        </w:rPr>
        <w:t>卻還是引導</w:t>
      </w:r>
      <w:r>
        <w:rPr>
          <w:rFonts w:ascii="標楷體" w:eastAsia="標楷體" w:hAnsi="標楷體" w:hint="eastAsia"/>
          <w:szCs w:val="24"/>
        </w:rPr>
        <w:t>她去找</w:t>
      </w:r>
      <w:r>
        <w:rPr>
          <w:rFonts w:ascii="標楷體" w:eastAsia="標楷體" w:hAnsi="標楷體"/>
          <w:szCs w:val="24"/>
        </w:rPr>
        <w:t>公主</w:t>
      </w:r>
      <w:r>
        <w:rPr>
          <w:rFonts w:ascii="標楷體" w:eastAsia="標楷體" w:hAnsi="標楷體" w:hint="eastAsia"/>
          <w:szCs w:val="24"/>
        </w:rPr>
        <w:t>，</w:t>
      </w:r>
      <w:r w:rsidR="00CF2A9A">
        <w:rPr>
          <w:rFonts w:ascii="標楷體" w:eastAsia="標楷體" w:hAnsi="標楷體" w:hint="eastAsia"/>
          <w:szCs w:val="24"/>
        </w:rPr>
        <w:t>雖然</w:t>
      </w:r>
      <w:r w:rsidR="00CF2A9A">
        <w:rPr>
          <w:rFonts w:ascii="標楷體" w:eastAsia="標楷體" w:hAnsi="標楷體"/>
          <w:szCs w:val="24"/>
        </w:rPr>
        <w:t>亞瑟說覺得</w:t>
      </w:r>
      <w:r w:rsidR="00CF2A9A">
        <w:rPr>
          <w:rFonts w:ascii="標楷體" w:eastAsia="標楷體" w:hAnsi="標楷體" w:hint="eastAsia"/>
          <w:szCs w:val="24"/>
        </w:rPr>
        <w:t>她</w:t>
      </w:r>
      <w:r w:rsidR="00CF2A9A">
        <w:rPr>
          <w:rFonts w:ascii="標楷體" w:eastAsia="標楷體" w:hAnsi="標楷體"/>
          <w:szCs w:val="24"/>
        </w:rPr>
        <w:t>很有可能是藝術品之一，但因為</w:t>
      </w:r>
      <w:r w:rsidR="007A6926">
        <w:rPr>
          <w:rFonts w:ascii="標楷體" w:eastAsia="標楷體" w:hAnsi="標楷體" w:hint="eastAsia"/>
          <w:szCs w:val="24"/>
        </w:rPr>
        <w:t>筆記本</w:t>
      </w:r>
      <w:r w:rsidR="00CF2A9A">
        <w:rPr>
          <w:rFonts w:ascii="標楷體" w:eastAsia="標楷體" w:hAnsi="標楷體" w:hint="eastAsia"/>
          <w:szCs w:val="24"/>
        </w:rPr>
        <w:t>沒有反應，</w:t>
      </w:r>
      <w:r w:rsidR="00CF2A9A">
        <w:rPr>
          <w:rFonts w:ascii="標楷體" w:eastAsia="標楷體" w:hAnsi="標楷體"/>
          <w:szCs w:val="24"/>
        </w:rPr>
        <w:t>所以</w:t>
      </w:r>
      <w:r>
        <w:rPr>
          <w:rFonts w:ascii="標楷體" w:eastAsia="標楷體" w:hAnsi="標楷體" w:hint="eastAsia"/>
          <w:szCs w:val="24"/>
        </w:rPr>
        <w:t>決定先解決</w:t>
      </w:r>
      <w:r>
        <w:rPr>
          <w:rFonts w:ascii="標楷體" w:eastAsia="標楷體" w:hAnsi="標楷體"/>
          <w:szCs w:val="24"/>
        </w:rPr>
        <w:t>巴特婁的事情優先。</w:t>
      </w:r>
    </w:p>
    <w:p w:rsidR="006335A3" w:rsidRPr="00ED7FD1" w:rsidRDefault="006335A3" w:rsidP="00F47B36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F47B36" w:rsidRPr="00933A3D" w:rsidRDefault="00516017" w:rsidP="00933A3D">
      <w:pPr>
        <w:pStyle w:val="ad"/>
        <w:rPr>
          <w:rFonts w:ascii="標楷體" w:eastAsia="標楷體" w:hAnsi="標楷體"/>
        </w:rPr>
      </w:pPr>
      <w:bookmarkStart w:id="756" w:name="_Toc535927747"/>
      <w:r w:rsidRPr="00933A3D">
        <w:rPr>
          <w:rFonts w:ascii="標楷體" w:eastAsia="標楷體" w:hAnsi="標楷體" w:hint="eastAsia"/>
        </w:rPr>
        <w:t>第三</w:t>
      </w:r>
      <w:r w:rsidR="00F47B36" w:rsidRPr="00933A3D">
        <w:rPr>
          <w:rFonts w:ascii="標楷體" w:eastAsia="標楷體" w:hAnsi="標楷體" w:hint="eastAsia"/>
        </w:rPr>
        <w:t>章</w:t>
      </w:r>
      <w:r w:rsidR="00F47B36" w:rsidRPr="00933A3D">
        <w:rPr>
          <w:rFonts w:ascii="標楷體" w:eastAsia="標楷體" w:hAnsi="標楷體"/>
        </w:rPr>
        <w:t xml:space="preserve"> </w:t>
      </w:r>
      <w:r w:rsidR="00F47B36" w:rsidRPr="00933A3D">
        <w:rPr>
          <w:rFonts w:ascii="標楷體" w:eastAsia="標楷體" w:hAnsi="標楷體" w:hint="eastAsia"/>
        </w:rPr>
        <w:t>第</w:t>
      </w:r>
      <w:r w:rsidRPr="00933A3D">
        <w:rPr>
          <w:rFonts w:ascii="標楷體" w:eastAsia="標楷體" w:hAnsi="標楷體" w:hint="eastAsia"/>
        </w:rPr>
        <w:t>四</w:t>
      </w:r>
      <w:r w:rsidR="00F47B36" w:rsidRPr="00933A3D">
        <w:rPr>
          <w:rFonts w:ascii="標楷體" w:eastAsia="標楷體" w:hAnsi="標楷體" w:hint="eastAsia"/>
        </w:rPr>
        <w:t>節</w:t>
      </w:r>
      <w:bookmarkEnd w:id="7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7A6926" w:rsidRPr="00281B41" w:rsidTr="00244D1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A6926" w:rsidRPr="00281B41" w:rsidRDefault="007A6926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6926" w:rsidRPr="00281B41" w:rsidRDefault="007A6926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A6926" w:rsidRPr="00281B41" w:rsidRDefault="007A6926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A6926" w:rsidRPr="00281B41" w:rsidRDefault="00302096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夜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A6926" w:rsidRPr="00281B41" w:rsidRDefault="007A6926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6926" w:rsidRPr="00281B41" w:rsidRDefault="007A6926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芭蕾舞練習室</w:t>
            </w:r>
          </w:p>
        </w:tc>
      </w:tr>
      <w:tr w:rsidR="007A6926" w:rsidRPr="00281B41" w:rsidTr="00244D1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A6926" w:rsidRPr="00281B41" w:rsidRDefault="007A6926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A6926" w:rsidRPr="00281B41" w:rsidRDefault="007A6926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、公主</w:t>
            </w:r>
          </w:p>
        </w:tc>
      </w:tr>
    </w:tbl>
    <w:p w:rsidR="007A6926" w:rsidRPr="006335A3" w:rsidRDefault="007A6926" w:rsidP="007A6926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奇米</w:t>
      </w:r>
      <w:r>
        <w:rPr>
          <w:rFonts w:ascii="標楷體" w:eastAsia="標楷體" w:hAnsi="標楷體"/>
          <w:color w:val="000000" w:themeColor="text1"/>
          <w:szCs w:val="24"/>
        </w:rPr>
        <w:t>向公主表明自己的</w:t>
      </w:r>
      <w:r>
        <w:rPr>
          <w:rFonts w:ascii="標楷體" w:eastAsia="標楷體" w:hAnsi="標楷體" w:hint="eastAsia"/>
          <w:color w:val="000000" w:themeColor="text1"/>
          <w:szCs w:val="24"/>
        </w:rPr>
        <w:t>來由</w:t>
      </w:r>
      <w:r>
        <w:rPr>
          <w:rFonts w:ascii="標楷體" w:eastAsia="標楷體" w:hAnsi="標楷體"/>
          <w:color w:val="000000" w:themeColor="text1"/>
          <w:szCs w:val="24"/>
        </w:rPr>
        <w:t>，</w:t>
      </w:r>
      <w:r>
        <w:rPr>
          <w:rFonts w:ascii="標楷體" w:eastAsia="標楷體" w:hAnsi="標楷體" w:hint="eastAsia"/>
          <w:color w:val="000000" w:themeColor="text1"/>
          <w:szCs w:val="24"/>
        </w:rPr>
        <w:t>而後公主表示她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一直在等待巴特婁勇敢爭取</w:t>
      </w:r>
      <w:r>
        <w:rPr>
          <w:rFonts w:ascii="標楷體" w:eastAsia="標楷體" w:hAnsi="標楷體" w:hint="eastAsia"/>
          <w:color w:val="000000" w:themeColor="text1"/>
          <w:szCs w:val="24"/>
        </w:rPr>
        <w:t>他們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的幸福，但巴特婁</w:t>
      </w:r>
      <w:r>
        <w:rPr>
          <w:rFonts w:ascii="標楷體" w:eastAsia="標楷體" w:hAnsi="標楷體" w:hint="eastAsia"/>
          <w:color w:val="000000" w:themeColor="text1"/>
          <w:szCs w:val="24"/>
        </w:rPr>
        <w:t>卻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礙於身份不敢提出，公主覺得巴特婁是戰場的勇者，情場的懦夫。</w:t>
      </w:r>
    </w:p>
    <w:p w:rsidR="007A6926" w:rsidRDefault="007A6926" w:rsidP="007A6926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因此</w:t>
      </w:r>
      <w:r>
        <w:rPr>
          <w:rFonts w:ascii="標楷體" w:eastAsia="標楷體" w:hAnsi="標楷體"/>
          <w:color w:val="000000" w:themeColor="text1"/>
          <w:szCs w:val="24"/>
        </w:rPr>
        <w:t>她派遣花坊女子作為臥底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暗中觀察巴特婁</w:t>
      </w:r>
      <w:r>
        <w:rPr>
          <w:rFonts w:ascii="標楷體" w:eastAsia="標楷體" w:hAnsi="標楷體" w:hint="eastAsia"/>
          <w:color w:val="000000" w:themeColor="text1"/>
          <w:szCs w:val="24"/>
        </w:rPr>
        <w:t>，</w:t>
      </w:r>
      <w:r>
        <w:rPr>
          <w:rFonts w:ascii="標楷體" w:eastAsia="標楷體" w:hAnsi="標楷體"/>
          <w:color w:val="000000" w:themeColor="text1"/>
          <w:szCs w:val="24"/>
        </w:rPr>
        <w:t>發現他</w:t>
      </w:r>
      <w:r>
        <w:rPr>
          <w:rFonts w:ascii="標楷體" w:eastAsia="標楷體" w:hAnsi="標楷體" w:hint="eastAsia"/>
          <w:color w:val="000000" w:themeColor="text1"/>
          <w:szCs w:val="24"/>
        </w:rPr>
        <w:t>現在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的樣子</w:t>
      </w:r>
      <w:r>
        <w:rPr>
          <w:rFonts w:ascii="標楷體" w:eastAsia="標楷體" w:hAnsi="標楷體" w:hint="eastAsia"/>
          <w:color w:val="000000" w:themeColor="text1"/>
          <w:szCs w:val="24"/>
        </w:rPr>
        <w:t>覺得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失望難過</w:t>
      </w:r>
      <w:r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7A6926" w:rsidRDefault="007A6926" w:rsidP="007A692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公主不想被打擾，</w:t>
      </w:r>
      <w:r w:rsidR="00302096">
        <w:rPr>
          <w:rFonts w:ascii="標楷體" w:eastAsia="標楷體" w:hAnsi="標楷體" w:hint="eastAsia"/>
          <w:szCs w:val="24"/>
        </w:rPr>
        <w:t>便說：晚了，</w:t>
      </w:r>
      <w:r w:rsidR="00302096" w:rsidRPr="00302096">
        <w:rPr>
          <w:rFonts w:ascii="標楷體" w:eastAsia="標楷體" w:hAnsi="標楷體" w:hint="eastAsia"/>
          <w:szCs w:val="24"/>
        </w:rPr>
        <w:t>你家人在等你</w:t>
      </w:r>
      <w:r w:rsidR="00302096">
        <w:rPr>
          <w:rFonts w:ascii="標楷體" w:eastAsia="標楷體" w:hAnsi="標楷體" w:hint="eastAsia"/>
          <w:szCs w:val="24"/>
        </w:rPr>
        <w:t>，示意</w:t>
      </w:r>
      <w:r>
        <w:rPr>
          <w:rFonts w:ascii="標楷體" w:eastAsia="標楷體" w:hAnsi="標楷體" w:hint="eastAsia"/>
          <w:szCs w:val="24"/>
        </w:rPr>
        <w:t>奇米離開。</w:t>
      </w:r>
    </w:p>
    <w:p w:rsidR="00CF2A9A" w:rsidRPr="00302096" w:rsidRDefault="00CF2A9A" w:rsidP="00FE7B53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p w:rsidR="00ED7FD1" w:rsidRDefault="00ED7FD1" w:rsidP="00F47B36">
      <w:pPr>
        <w:spacing w:line="360" w:lineRule="exact"/>
        <w:rPr>
          <w:rFonts w:ascii="標楷體" w:eastAsia="標楷體" w:hAnsi="標楷體"/>
          <w:szCs w:val="24"/>
        </w:rPr>
      </w:pPr>
    </w:p>
    <w:p w:rsidR="007A6926" w:rsidRDefault="007A6926" w:rsidP="00F47B36">
      <w:pPr>
        <w:spacing w:line="360" w:lineRule="exact"/>
        <w:rPr>
          <w:rFonts w:ascii="標楷體" w:eastAsia="標楷體" w:hAnsi="標楷體"/>
          <w:szCs w:val="24"/>
        </w:rPr>
      </w:pPr>
    </w:p>
    <w:p w:rsidR="007A6926" w:rsidRDefault="007A6926" w:rsidP="00F47B36">
      <w:pPr>
        <w:spacing w:line="360" w:lineRule="exact"/>
        <w:rPr>
          <w:rFonts w:ascii="標楷體" w:eastAsia="標楷體" w:hAnsi="標楷體"/>
          <w:szCs w:val="24"/>
        </w:rPr>
      </w:pPr>
    </w:p>
    <w:p w:rsidR="007A6926" w:rsidRPr="00ED7FD1" w:rsidRDefault="007A6926" w:rsidP="00F47B36">
      <w:pPr>
        <w:spacing w:line="360" w:lineRule="exact"/>
        <w:rPr>
          <w:rFonts w:ascii="標楷體" w:eastAsia="標楷體" w:hAnsi="標楷體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ED7FD1" w:rsidRPr="00281B41" w:rsidTr="00244D1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7FD1" w:rsidRPr="00281B41" w:rsidRDefault="00ED7FD1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FD1" w:rsidRPr="00281B41" w:rsidRDefault="007A6926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7FD1" w:rsidRPr="00281B41" w:rsidRDefault="00ED7FD1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7FD1" w:rsidRPr="00281B41" w:rsidRDefault="00337663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傍晚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7FD1" w:rsidRPr="00281B41" w:rsidRDefault="00ED7FD1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FD1" w:rsidRPr="00281B41" w:rsidRDefault="00DE5F94" w:rsidP="00DE5F9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霍伯特的書房</w:t>
            </w:r>
          </w:p>
        </w:tc>
      </w:tr>
      <w:tr w:rsidR="00ED7FD1" w:rsidRPr="00281B41" w:rsidTr="00244D1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7FD1" w:rsidRPr="00281B41" w:rsidRDefault="00ED7FD1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7FD1" w:rsidRPr="00281B41" w:rsidRDefault="00ED7FD1" w:rsidP="00ED7FD1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、</w:t>
            </w:r>
            <w:r w:rsidR="00337663">
              <w:rPr>
                <w:rFonts w:ascii="標楷體" w:eastAsia="標楷體" w:hAnsi="標楷體" w:hint="eastAsia"/>
                <w:color w:val="000000" w:themeColor="text1"/>
                <w:szCs w:val="24"/>
              </w:rPr>
              <w:t>研究員</w:t>
            </w:r>
            <w:r w:rsidR="00337663">
              <w:rPr>
                <w:rFonts w:ascii="標楷體" w:eastAsia="標楷體" w:hAnsi="標楷體"/>
                <w:color w:val="000000" w:themeColor="text1"/>
                <w:szCs w:val="24"/>
              </w:rPr>
              <w:t>A</w:t>
            </w:r>
            <w:r w:rsidR="00EA7DDC">
              <w:rPr>
                <w:rFonts w:ascii="標楷體" w:eastAsia="標楷體" w:hAnsi="標楷體" w:hint="eastAsia"/>
                <w:color w:val="000000" w:themeColor="text1"/>
                <w:szCs w:val="24"/>
              </w:rPr>
              <w:t>、亞瑟</w:t>
            </w:r>
          </w:p>
        </w:tc>
      </w:tr>
    </w:tbl>
    <w:p w:rsidR="00302096" w:rsidRDefault="00302096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回到家後，</w:t>
      </w:r>
    </w:p>
    <w:p w:rsidR="004158EF" w:rsidRDefault="00ED7FD1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霍伯特</w:t>
      </w:r>
      <w:r>
        <w:rPr>
          <w:rFonts w:ascii="標楷體" w:eastAsia="標楷體" w:hAnsi="標楷體"/>
          <w:szCs w:val="24"/>
        </w:rPr>
        <w:t>仍是沒有回來，奇米越來越擔心。</w:t>
      </w:r>
    </w:p>
    <w:p w:rsidR="007A6926" w:rsidRDefault="007A6926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便和亞瑟</w:t>
      </w:r>
      <w:r>
        <w:rPr>
          <w:rFonts w:ascii="標楷體" w:eastAsia="標楷體" w:hAnsi="標楷體"/>
          <w:szCs w:val="24"/>
        </w:rPr>
        <w:t>討論，黑衣人</w:t>
      </w:r>
      <w:r>
        <w:rPr>
          <w:rFonts w:ascii="標楷體" w:eastAsia="標楷體" w:hAnsi="標楷體" w:hint="eastAsia"/>
          <w:szCs w:val="24"/>
        </w:rPr>
        <w:t>的來歷</w:t>
      </w:r>
      <w:r>
        <w:rPr>
          <w:rFonts w:ascii="標楷體" w:eastAsia="標楷體" w:hAnsi="標楷體"/>
          <w:szCs w:val="24"/>
        </w:rPr>
        <w:t>。</w:t>
      </w:r>
    </w:p>
    <w:p w:rsidR="007A6926" w:rsidRDefault="007A6926" w:rsidP="00F47B36">
      <w:pPr>
        <w:spacing w:line="360" w:lineRule="exact"/>
        <w:rPr>
          <w:rFonts w:ascii="標楷體" w:eastAsia="標楷體" w:hAnsi="標楷體"/>
          <w:szCs w:val="24"/>
        </w:rPr>
      </w:pPr>
    </w:p>
    <w:p w:rsidR="00EA7DDC" w:rsidRDefault="00EA7DDC" w:rsidP="00F47B36">
      <w:pPr>
        <w:spacing w:line="360" w:lineRule="exact"/>
        <w:rPr>
          <w:rFonts w:ascii="標楷體" w:eastAsia="標楷體" w:hAnsi="標楷體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EA7DDC" w:rsidRPr="00281B41" w:rsidTr="00244D1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傍晚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奇米的房間</w:t>
            </w:r>
          </w:p>
        </w:tc>
      </w:tr>
      <w:tr w:rsidR="00EA7DDC" w:rsidRPr="00281B41" w:rsidTr="00244D1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EA7DDC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、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亞瑟</w:t>
            </w:r>
          </w:p>
        </w:tc>
      </w:tr>
    </w:tbl>
    <w:p w:rsidR="00EA7DDC" w:rsidRDefault="00EA7DDC" w:rsidP="007A692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奇米想著該如何讓公主了解</w:t>
      </w:r>
      <w:r w:rsidR="0009192C">
        <w:rPr>
          <w:rFonts w:ascii="標楷體" w:eastAsia="標楷體" w:hAnsi="標楷體"/>
          <w:szCs w:val="24"/>
        </w:rPr>
        <w:t>巴特婁的心意</w:t>
      </w:r>
      <w:r>
        <w:rPr>
          <w:rFonts w:ascii="標楷體" w:eastAsia="標楷體" w:hAnsi="標楷體" w:hint="eastAsia"/>
          <w:szCs w:val="24"/>
        </w:rPr>
        <w:t>。</w:t>
      </w:r>
    </w:p>
    <w:p w:rsidR="007A6926" w:rsidRPr="00DB6B97" w:rsidRDefault="00EA7DDC" w:rsidP="007A692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若把</w:t>
      </w:r>
      <w:r w:rsidR="00DB6B97">
        <w:rPr>
          <w:rFonts w:ascii="標楷體" w:eastAsia="標楷體" w:hAnsi="標楷體" w:hint="eastAsia"/>
          <w:szCs w:val="24"/>
        </w:rPr>
        <w:t>巴特婁所說的</w:t>
      </w:r>
      <w:r w:rsidR="004E2F2C">
        <w:rPr>
          <w:rFonts w:ascii="標楷體" w:eastAsia="標楷體" w:hAnsi="標楷體" w:hint="eastAsia"/>
          <w:szCs w:val="24"/>
        </w:rPr>
        <w:t>冰雕玫瑰（要改成冰xx玫瑰）</w:t>
      </w:r>
      <w:r w:rsidR="00DB6B97">
        <w:rPr>
          <w:rFonts w:ascii="標楷體" w:eastAsia="標楷體" w:hAnsi="標楷體" w:hint="eastAsia"/>
          <w:szCs w:val="24"/>
        </w:rPr>
        <w:t>取下來送給公主</w:t>
      </w:r>
      <w:r>
        <w:rPr>
          <w:rFonts w:ascii="標楷體" w:eastAsia="標楷體" w:hAnsi="標楷體"/>
          <w:szCs w:val="24"/>
        </w:rPr>
        <w:t>，</w:t>
      </w:r>
      <w:r w:rsidR="00DB6B97">
        <w:rPr>
          <w:rFonts w:ascii="標楷體" w:eastAsia="標楷體" w:hAnsi="標楷體" w:hint="eastAsia"/>
          <w:szCs w:val="24"/>
        </w:rPr>
        <w:t>也許就能</w:t>
      </w:r>
      <w:r w:rsidR="00DB6B97">
        <w:rPr>
          <w:rFonts w:ascii="標楷體" w:eastAsia="標楷體" w:hAnsi="標楷體"/>
          <w:szCs w:val="24"/>
        </w:rPr>
        <w:t>讓</w:t>
      </w:r>
      <w:r w:rsidR="00DB6B97">
        <w:rPr>
          <w:rFonts w:ascii="標楷體" w:eastAsia="標楷體" w:hAnsi="標楷體" w:hint="eastAsia"/>
          <w:szCs w:val="24"/>
        </w:rPr>
        <w:t>公主</w:t>
      </w:r>
      <w:r w:rsidR="00DB6B97">
        <w:rPr>
          <w:rFonts w:ascii="標楷體" w:eastAsia="標楷體" w:hAnsi="標楷體"/>
          <w:szCs w:val="24"/>
        </w:rPr>
        <w:t>明白</w:t>
      </w:r>
      <w:r w:rsidR="0009192C">
        <w:rPr>
          <w:rFonts w:ascii="標楷體" w:eastAsia="標楷體" w:hAnsi="標楷體" w:hint="eastAsia"/>
          <w:szCs w:val="24"/>
        </w:rPr>
        <w:t>一切。</w:t>
      </w:r>
    </w:p>
    <w:p w:rsidR="00ED7FD1" w:rsidRPr="007A6926" w:rsidRDefault="00EA7DDC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打算隔天</w:t>
      </w:r>
      <w:r>
        <w:rPr>
          <w:rFonts w:ascii="標楷體" w:eastAsia="標楷體" w:hAnsi="標楷體"/>
          <w:szCs w:val="24"/>
        </w:rPr>
        <w:t>早上就出發找巴特婁</w:t>
      </w:r>
      <w:r>
        <w:rPr>
          <w:rFonts w:ascii="標楷體" w:eastAsia="標楷體" w:hAnsi="標楷體" w:hint="eastAsia"/>
          <w:szCs w:val="24"/>
        </w:rPr>
        <w:t>去取</w:t>
      </w:r>
      <w:r w:rsidR="004E2F2C">
        <w:rPr>
          <w:rFonts w:ascii="標楷體" w:eastAsia="標楷體" w:hAnsi="標楷體" w:hint="eastAsia"/>
          <w:szCs w:val="24"/>
        </w:rPr>
        <w:t>冰雕玫瑰（要改成冰xx玫瑰）</w:t>
      </w:r>
      <w:r>
        <w:rPr>
          <w:rFonts w:ascii="標楷體" w:eastAsia="標楷體" w:hAnsi="標楷體"/>
          <w:szCs w:val="24"/>
        </w:rPr>
        <w:t>。</w:t>
      </w:r>
    </w:p>
    <w:p w:rsidR="007A6926" w:rsidRPr="00EA7DDC" w:rsidRDefault="007A6926" w:rsidP="00F47B36">
      <w:pPr>
        <w:spacing w:line="360" w:lineRule="exact"/>
        <w:rPr>
          <w:rFonts w:ascii="標楷體" w:eastAsia="標楷體" w:hAnsi="標楷體"/>
          <w:szCs w:val="24"/>
        </w:rPr>
      </w:pPr>
    </w:p>
    <w:p w:rsidR="004158EF" w:rsidRPr="00CF2A9A" w:rsidRDefault="004158EF" w:rsidP="00F47B36">
      <w:pPr>
        <w:spacing w:line="360" w:lineRule="exact"/>
        <w:rPr>
          <w:rFonts w:ascii="標楷體" w:eastAsia="標楷體" w:hAnsi="標楷體"/>
          <w:szCs w:val="24"/>
        </w:rPr>
      </w:pPr>
    </w:p>
    <w:p w:rsidR="00F47B36" w:rsidRPr="00933A3D" w:rsidRDefault="00516017" w:rsidP="00933A3D">
      <w:pPr>
        <w:pStyle w:val="ad"/>
        <w:rPr>
          <w:rFonts w:ascii="標楷體" w:eastAsia="標楷體" w:hAnsi="標楷體"/>
        </w:rPr>
      </w:pPr>
      <w:bookmarkStart w:id="757" w:name="_Toc535927748"/>
      <w:r w:rsidRPr="00933A3D">
        <w:rPr>
          <w:rFonts w:ascii="標楷體" w:eastAsia="標楷體" w:hAnsi="標楷體" w:hint="eastAsia"/>
        </w:rPr>
        <w:t>第三</w:t>
      </w:r>
      <w:r w:rsidR="00F47B36" w:rsidRPr="00933A3D">
        <w:rPr>
          <w:rFonts w:ascii="標楷體" w:eastAsia="標楷體" w:hAnsi="標楷體" w:hint="eastAsia"/>
        </w:rPr>
        <w:t>章</w:t>
      </w:r>
      <w:r w:rsidR="00F47B36" w:rsidRPr="00933A3D">
        <w:rPr>
          <w:rFonts w:ascii="標楷體" w:eastAsia="標楷體" w:hAnsi="標楷體"/>
        </w:rPr>
        <w:t xml:space="preserve"> </w:t>
      </w:r>
      <w:r w:rsidR="00F47B36" w:rsidRPr="00933A3D">
        <w:rPr>
          <w:rFonts w:ascii="標楷體" w:eastAsia="標楷體" w:hAnsi="標楷體" w:hint="eastAsia"/>
        </w:rPr>
        <w:t>第</w:t>
      </w:r>
      <w:r w:rsidR="008914ED" w:rsidRPr="00933A3D">
        <w:rPr>
          <w:rFonts w:ascii="標楷體" w:eastAsia="標楷體" w:hAnsi="標楷體" w:hint="eastAsia"/>
        </w:rPr>
        <w:t>五</w:t>
      </w:r>
      <w:r w:rsidR="00F47B36" w:rsidRPr="00933A3D">
        <w:rPr>
          <w:rFonts w:ascii="標楷體" w:eastAsia="標楷體" w:hAnsi="標楷體" w:hint="eastAsia"/>
        </w:rPr>
        <w:t>節</w:t>
      </w:r>
      <w:bookmarkEnd w:id="7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886"/>
        <w:gridCol w:w="1048"/>
        <w:gridCol w:w="1181"/>
        <w:gridCol w:w="1114"/>
        <w:gridCol w:w="3073"/>
      </w:tblGrid>
      <w:tr w:rsidR="00F47B36" w:rsidRPr="00281B41" w:rsidTr="00853124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7B36" w:rsidRPr="00281B41" w:rsidRDefault="003F5FE8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8914ED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F47B36" w:rsidRPr="00281B41" w:rsidTr="00853124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EA7DDC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</w:t>
            </w:r>
          </w:p>
        </w:tc>
      </w:tr>
    </w:tbl>
    <w:p w:rsidR="00FE7B53" w:rsidRDefault="00FE7B53" w:rsidP="00FE7B53">
      <w:pPr>
        <w:spacing w:line="360" w:lineRule="exac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換裝：</w:t>
      </w:r>
      <w:r w:rsidR="00EA7DDC">
        <w:rPr>
          <w:rFonts w:ascii="標楷體" w:eastAsia="標楷體" w:hAnsi="標楷體" w:hint="eastAsia"/>
          <w:b/>
          <w:szCs w:val="24"/>
        </w:rPr>
        <w:t>保暖衣物</w:t>
      </w:r>
      <w:r w:rsidR="00131BCF">
        <w:rPr>
          <w:rFonts w:ascii="標楷體" w:eastAsia="標楷體" w:hAnsi="標楷體" w:hint="eastAsia"/>
          <w:b/>
          <w:szCs w:val="24"/>
        </w:rPr>
        <w:t>+撬冰</w:t>
      </w:r>
      <w:r w:rsidR="00131BCF">
        <w:rPr>
          <w:rFonts w:ascii="標楷體" w:eastAsia="標楷體" w:hAnsi="標楷體"/>
          <w:b/>
          <w:szCs w:val="24"/>
        </w:rPr>
        <w:t>工具</w:t>
      </w:r>
    </w:p>
    <w:p w:rsidR="00FE7B53" w:rsidRDefault="00FE7B53" w:rsidP="00FE7B53">
      <w:pPr>
        <w:spacing w:line="360" w:lineRule="exac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屬性：</w:t>
      </w:r>
      <w:r w:rsidR="00EA7DDC">
        <w:rPr>
          <w:rFonts w:ascii="標楷體" w:eastAsia="標楷體" w:hAnsi="標楷體" w:hint="eastAsia"/>
          <w:b/>
          <w:szCs w:val="24"/>
        </w:rPr>
        <w:t>保暖</w:t>
      </w:r>
    </w:p>
    <w:p w:rsidR="008914ED" w:rsidRPr="008914ED" w:rsidRDefault="008914ED" w:rsidP="00F47B36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F47B36" w:rsidRPr="00933A3D" w:rsidRDefault="00516017" w:rsidP="00933A3D">
      <w:pPr>
        <w:pStyle w:val="ad"/>
        <w:rPr>
          <w:rFonts w:ascii="標楷體" w:eastAsia="標楷體" w:hAnsi="標楷體"/>
        </w:rPr>
      </w:pPr>
      <w:bookmarkStart w:id="758" w:name="_Toc535927749"/>
      <w:r w:rsidRPr="00933A3D">
        <w:rPr>
          <w:rFonts w:ascii="標楷體" w:eastAsia="標楷體" w:hAnsi="標楷體" w:hint="eastAsia"/>
        </w:rPr>
        <w:t>第三</w:t>
      </w:r>
      <w:r w:rsidR="00F47B36" w:rsidRPr="00933A3D">
        <w:rPr>
          <w:rFonts w:ascii="標楷體" w:eastAsia="標楷體" w:hAnsi="標楷體" w:hint="eastAsia"/>
        </w:rPr>
        <w:t>章</w:t>
      </w:r>
      <w:r w:rsidR="00F47B36" w:rsidRPr="00933A3D">
        <w:rPr>
          <w:rFonts w:ascii="標楷體" w:eastAsia="標楷體" w:hAnsi="標楷體"/>
        </w:rPr>
        <w:t xml:space="preserve"> </w:t>
      </w:r>
      <w:r w:rsidR="00F47B36" w:rsidRPr="00933A3D">
        <w:rPr>
          <w:rFonts w:ascii="標楷體" w:eastAsia="標楷體" w:hAnsi="標楷體" w:hint="eastAsia"/>
        </w:rPr>
        <w:t>第</w:t>
      </w:r>
      <w:r w:rsidR="008914ED" w:rsidRPr="00933A3D">
        <w:rPr>
          <w:rFonts w:ascii="標楷體" w:eastAsia="標楷體" w:hAnsi="標楷體" w:hint="eastAsia"/>
        </w:rPr>
        <w:t>六</w:t>
      </w:r>
      <w:r w:rsidR="00F47B36" w:rsidRPr="00933A3D">
        <w:rPr>
          <w:rFonts w:ascii="標楷體" w:eastAsia="標楷體" w:hAnsi="標楷體" w:hint="eastAsia"/>
        </w:rPr>
        <w:t>節</w:t>
      </w:r>
      <w:bookmarkEnd w:id="758"/>
    </w:p>
    <w:p w:rsidR="00EA7DDC" w:rsidRDefault="00EA7DDC" w:rsidP="00F47B36">
      <w:pPr>
        <w:spacing w:line="360" w:lineRule="exact"/>
        <w:rPr>
          <w:rFonts w:ascii="標楷體" w:eastAsia="標楷體" w:hAnsi="標楷體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865"/>
        <w:gridCol w:w="1049"/>
        <w:gridCol w:w="1185"/>
        <w:gridCol w:w="1117"/>
        <w:gridCol w:w="3086"/>
      </w:tblGrid>
      <w:tr w:rsidR="00EA7DDC" w:rsidRPr="00281B41" w:rsidTr="00244D17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騎士團分部-辦公室</w:t>
            </w:r>
          </w:p>
        </w:tc>
      </w:tr>
      <w:tr w:rsidR="00EA7DDC" w:rsidRPr="00281B41" w:rsidTr="00244D17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DDC" w:rsidRPr="00281B41" w:rsidRDefault="00EA7DDC" w:rsidP="00244D17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奇米、巴特婁</w:t>
            </w:r>
          </w:p>
        </w:tc>
      </w:tr>
    </w:tbl>
    <w:p w:rsidR="00EA7DDC" w:rsidRPr="00EA7DDC" w:rsidRDefault="00EA7DDC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隔日一大早，</w:t>
      </w:r>
      <w:r>
        <w:rPr>
          <w:rFonts w:ascii="標楷體" w:eastAsia="標楷體" w:hAnsi="標楷體"/>
          <w:szCs w:val="24"/>
        </w:rPr>
        <w:t>奇米穿著厚重的衣服</w:t>
      </w:r>
      <w:r>
        <w:rPr>
          <w:rFonts w:ascii="標楷體" w:eastAsia="標楷體" w:hAnsi="標楷體" w:hint="eastAsia"/>
          <w:szCs w:val="24"/>
        </w:rPr>
        <w:t>前往騎士團找</w:t>
      </w:r>
      <w:r>
        <w:rPr>
          <w:rFonts w:ascii="標楷體" w:eastAsia="標楷體" w:hAnsi="標楷體"/>
          <w:szCs w:val="24"/>
        </w:rPr>
        <w:t>巴特婁，說</w:t>
      </w:r>
      <w:r w:rsidR="0009192C">
        <w:rPr>
          <w:rFonts w:ascii="標楷體" w:eastAsia="標楷體" w:hAnsi="標楷體" w:hint="eastAsia"/>
          <w:szCs w:val="24"/>
        </w:rPr>
        <w:t>走吧！去找</w:t>
      </w:r>
      <w:r w:rsidR="004E2F2C">
        <w:rPr>
          <w:rFonts w:ascii="標楷體" w:eastAsia="標楷體" w:hAnsi="標楷體" w:hint="eastAsia"/>
          <w:szCs w:val="24"/>
        </w:rPr>
        <w:t>冰雕玫瑰（要改成冰xx玫瑰）</w:t>
      </w:r>
      <w:r w:rsidR="0009192C">
        <w:rPr>
          <w:rFonts w:ascii="標楷體" w:eastAsia="標楷體" w:hAnsi="標楷體"/>
          <w:szCs w:val="24"/>
        </w:rPr>
        <w:t>！</w:t>
      </w:r>
      <w:r>
        <w:rPr>
          <w:rFonts w:ascii="標楷體" w:eastAsia="標楷體" w:hAnsi="標楷體" w:hint="eastAsia"/>
          <w:szCs w:val="24"/>
        </w:rPr>
        <w:t>便拉著</w:t>
      </w:r>
      <w:r>
        <w:rPr>
          <w:rFonts w:ascii="標楷體" w:eastAsia="標楷體" w:hAnsi="標楷體"/>
          <w:szCs w:val="24"/>
        </w:rPr>
        <w:t>巴特婁往外跑。</w:t>
      </w:r>
    </w:p>
    <w:p w:rsidR="00EA7DDC" w:rsidRPr="00EA7DDC" w:rsidRDefault="00EA7DDC" w:rsidP="00F47B36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EA7DDC" w:rsidRPr="00EA7DDC" w:rsidRDefault="00EA7DDC" w:rsidP="00F47B36">
      <w:pPr>
        <w:spacing w:line="360" w:lineRule="exact"/>
        <w:rPr>
          <w:rFonts w:ascii="標楷體" w:eastAsia="標楷體" w:hAnsi="標楷體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865"/>
        <w:gridCol w:w="1049"/>
        <w:gridCol w:w="1185"/>
        <w:gridCol w:w="1117"/>
        <w:gridCol w:w="3086"/>
      </w:tblGrid>
      <w:tr w:rsidR="00F47B36" w:rsidRPr="00281B41" w:rsidTr="00853124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7B36" w:rsidRPr="00281B41" w:rsidRDefault="00EA7DDC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4158EF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EA7DDC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冰山洞窟內</w:t>
            </w:r>
          </w:p>
        </w:tc>
      </w:tr>
      <w:tr w:rsidR="00F47B36" w:rsidRPr="00281B41" w:rsidTr="00853124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0E35DB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</w:t>
            </w:r>
            <w:r w:rsidR="004158EF">
              <w:rPr>
                <w:rFonts w:ascii="標楷體" w:eastAsia="標楷體" w:hAnsi="標楷體" w:hint="eastAsia"/>
                <w:color w:val="000000" w:themeColor="text1"/>
                <w:szCs w:val="24"/>
              </w:rPr>
              <w:t>、巴特婁</w:t>
            </w:r>
          </w:p>
        </w:tc>
      </w:tr>
    </w:tbl>
    <w:p w:rsidR="0069509B" w:rsidRDefault="00244D17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</w:t>
      </w:r>
      <w:r w:rsidR="00C72490">
        <w:rPr>
          <w:rFonts w:ascii="標楷體" w:eastAsia="標楷體" w:hAnsi="標楷體"/>
          <w:szCs w:val="24"/>
        </w:rPr>
        <w:t>取</w:t>
      </w:r>
      <w:r w:rsidR="00C72490">
        <w:rPr>
          <w:rFonts w:ascii="標楷體" w:eastAsia="標楷體" w:hAnsi="標楷體" w:hint="eastAsia"/>
          <w:szCs w:val="24"/>
        </w:rPr>
        <w:t>得適合</w:t>
      </w:r>
      <w:r w:rsidR="00C72490">
        <w:rPr>
          <w:rFonts w:ascii="標楷體" w:eastAsia="標楷體" w:hAnsi="標楷體"/>
          <w:szCs w:val="24"/>
        </w:rPr>
        <w:t>做出</w:t>
      </w:r>
      <w:r w:rsidR="004E2F2C">
        <w:rPr>
          <w:rFonts w:ascii="標楷體" w:eastAsia="標楷體" w:hAnsi="標楷體"/>
          <w:szCs w:val="24"/>
        </w:rPr>
        <w:t>冰雕玫瑰（要改成冰xx玫瑰）</w:t>
      </w:r>
      <w:r w:rsidR="00C72490">
        <w:rPr>
          <w:rFonts w:ascii="標楷體" w:eastAsia="標楷體" w:hAnsi="標楷體" w:hint="eastAsia"/>
          <w:szCs w:val="24"/>
        </w:rPr>
        <w:t>時，</w:t>
      </w:r>
      <w:r w:rsidR="00131BCF">
        <w:rPr>
          <w:rFonts w:ascii="標楷體" w:eastAsia="標楷體" w:hAnsi="標楷體" w:hint="eastAsia"/>
          <w:szCs w:val="24"/>
        </w:rPr>
        <w:t>奇米</w:t>
      </w:r>
      <w:r w:rsidR="00131BCF" w:rsidRPr="00131BCF">
        <w:rPr>
          <w:rFonts w:ascii="標楷體" w:eastAsia="標楷體" w:hAnsi="標楷體" w:hint="eastAsia"/>
          <w:szCs w:val="24"/>
        </w:rPr>
        <w:t>跌倒腳扭到，跟</w:t>
      </w:r>
      <w:r w:rsidR="00131BCF">
        <w:rPr>
          <w:rFonts w:ascii="標楷體" w:eastAsia="標楷體" w:hAnsi="標楷體" w:hint="eastAsia"/>
          <w:szCs w:val="24"/>
        </w:rPr>
        <w:t>巴特婁</w:t>
      </w:r>
      <w:r w:rsidR="00131BCF" w:rsidRPr="00131BCF">
        <w:rPr>
          <w:rFonts w:ascii="標楷體" w:eastAsia="標楷體" w:hAnsi="標楷體" w:hint="eastAsia"/>
          <w:szCs w:val="24"/>
        </w:rPr>
        <w:t>說你自己先走吧，我慢慢跟上，巴</w:t>
      </w:r>
      <w:r w:rsidR="00131BCF">
        <w:rPr>
          <w:rFonts w:ascii="標楷體" w:eastAsia="標楷體" w:hAnsi="標楷體" w:hint="eastAsia"/>
          <w:szCs w:val="24"/>
        </w:rPr>
        <w:t>特婁</w:t>
      </w:r>
      <w:r w:rsidR="00131BCF" w:rsidRPr="00131BCF">
        <w:rPr>
          <w:rFonts w:ascii="標楷體" w:eastAsia="標楷體" w:hAnsi="標楷體" w:hint="eastAsia"/>
          <w:szCs w:val="24"/>
        </w:rPr>
        <w:t>執意背</w:t>
      </w:r>
      <w:r w:rsidR="00131BCF">
        <w:rPr>
          <w:rFonts w:ascii="標楷體" w:eastAsia="標楷體" w:hAnsi="標楷體" w:hint="eastAsia"/>
          <w:szCs w:val="24"/>
        </w:rPr>
        <w:t>著奇米走</w:t>
      </w:r>
    </w:p>
    <w:p w:rsidR="00C72490" w:rsidRPr="00C72490" w:rsidRDefault="00C72490" w:rsidP="00F47B36">
      <w:pPr>
        <w:spacing w:line="360" w:lineRule="exact"/>
        <w:rPr>
          <w:rFonts w:ascii="標楷體" w:eastAsia="標楷體" w:hAnsi="標楷體"/>
          <w:color w:val="00B050"/>
          <w:szCs w:val="24"/>
        </w:rPr>
      </w:pPr>
      <w:r w:rsidRPr="00EA7DDC">
        <w:rPr>
          <w:rFonts w:ascii="標楷體" w:eastAsia="標楷體" w:hAnsi="標楷體" w:hint="eastAsia"/>
          <w:color w:val="00B050"/>
          <w:szCs w:val="24"/>
        </w:rPr>
        <w:t>[</w:t>
      </w:r>
      <w:r>
        <w:rPr>
          <w:rFonts w:ascii="標楷體" w:eastAsia="標楷體" w:hAnsi="標楷體" w:hint="eastAsia"/>
          <w:color w:val="00B050"/>
          <w:szCs w:val="24"/>
        </w:rPr>
        <w:t>C</w:t>
      </w:r>
      <w:r>
        <w:rPr>
          <w:rFonts w:ascii="標楷體" w:eastAsia="標楷體" w:hAnsi="標楷體"/>
          <w:color w:val="00B050"/>
          <w:szCs w:val="24"/>
        </w:rPr>
        <w:t>G巴特婁</w:t>
      </w:r>
      <w:r w:rsidR="00131BCF">
        <w:rPr>
          <w:rFonts w:ascii="標楷體" w:eastAsia="標楷體" w:hAnsi="標楷體" w:hint="eastAsia"/>
          <w:color w:val="00B050"/>
          <w:szCs w:val="24"/>
        </w:rPr>
        <w:t>背著</w:t>
      </w:r>
      <w:r>
        <w:rPr>
          <w:rFonts w:ascii="標楷體" w:eastAsia="標楷體" w:hAnsi="標楷體"/>
          <w:color w:val="00B050"/>
          <w:szCs w:val="24"/>
        </w:rPr>
        <w:t>奇米</w:t>
      </w:r>
      <w:r w:rsidR="00131BCF">
        <w:rPr>
          <w:rFonts w:ascii="標楷體" w:eastAsia="標楷體" w:hAnsi="標楷體" w:hint="eastAsia"/>
          <w:color w:val="00B050"/>
          <w:szCs w:val="24"/>
        </w:rPr>
        <w:t>取冰雕</w:t>
      </w:r>
      <w:r w:rsidRPr="00EA7DDC">
        <w:rPr>
          <w:rFonts w:ascii="標楷體" w:eastAsia="標楷體" w:hAnsi="標楷體" w:hint="eastAsia"/>
          <w:color w:val="00B050"/>
          <w:szCs w:val="24"/>
        </w:rPr>
        <w:t>]</w:t>
      </w:r>
    </w:p>
    <w:p w:rsidR="00C72490" w:rsidRDefault="00C72490">
      <w:pPr>
        <w:widowControl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865"/>
        <w:gridCol w:w="1049"/>
        <w:gridCol w:w="1185"/>
        <w:gridCol w:w="1117"/>
        <w:gridCol w:w="3086"/>
      </w:tblGrid>
      <w:tr w:rsidR="00C72490" w:rsidRPr="00281B41" w:rsidTr="0089635E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72490" w:rsidRPr="00281B41" w:rsidRDefault="00C72490" w:rsidP="0089635E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lastRenderedPageBreak/>
              <w:t>場次</w:t>
            </w: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2490" w:rsidRPr="00281B41" w:rsidRDefault="00C72490" w:rsidP="0089635E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72490" w:rsidRPr="00281B41" w:rsidRDefault="00C72490" w:rsidP="0089635E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72490" w:rsidRPr="00281B41" w:rsidRDefault="00C72490" w:rsidP="0089635E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72490" w:rsidRPr="00281B41" w:rsidRDefault="00C72490" w:rsidP="0089635E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72490" w:rsidRPr="00281B41" w:rsidRDefault="00C72490" w:rsidP="0089635E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冰山洞窟內</w:t>
            </w:r>
          </w:p>
        </w:tc>
      </w:tr>
      <w:tr w:rsidR="00C72490" w:rsidRPr="00281B41" w:rsidTr="0089635E"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72490" w:rsidRPr="00281B41" w:rsidRDefault="00C72490" w:rsidP="0089635E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72490" w:rsidRPr="00281B41" w:rsidRDefault="00C72490" w:rsidP="0089635E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奇米、巴特婁</w:t>
            </w:r>
          </w:p>
        </w:tc>
      </w:tr>
    </w:tbl>
    <w:p w:rsidR="00C72490" w:rsidRDefault="00FF1819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奇米</w:t>
      </w:r>
      <w:r w:rsidR="00C72490" w:rsidRPr="000E0FE5">
        <w:rPr>
          <w:rFonts w:ascii="標楷體" w:eastAsia="標楷體" w:hAnsi="標楷體" w:hint="eastAsia"/>
          <w:color w:val="000000" w:themeColor="text1"/>
          <w:szCs w:val="24"/>
        </w:rPr>
        <w:t>知道他對公主的愛，想幫助他傳達（巴特婁的心願-</w:t>
      </w:r>
      <w:r w:rsidR="00C72490">
        <w:rPr>
          <w:rFonts w:ascii="標楷體" w:eastAsia="標楷體" w:hAnsi="標楷體" w:hint="eastAsia"/>
          <w:color w:val="000000" w:themeColor="text1"/>
          <w:szCs w:val="24"/>
        </w:rPr>
        <w:t>把愛說出來）</w:t>
      </w:r>
      <w:r>
        <w:rPr>
          <w:rFonts w:ascii="標楷體" w:eastAsia="標楷體" w:hAnsi="標楷體" w:hint="eastAsia"/>
          <w:b/>
          <w:szCs w:val="24"/>
        </w:rPr>
        <w:t>，</w:t>
      </w:r>
      <w:r>
        <w:rPr>
          <w:rFonts w:ascii="標楷體" w:eastAsia="標楷體" w:hAnsi="標楷體" w:hint="eastAsia"/>
          <w:szCs w:val="24"/>
        </w:rPr>
        <w:t>但</w:t>
      </w:r>
      <w:r>
        <w:rPr>
          <w:rFonts w:ascii="標楷體" w:eastAsia="標楷體" w:hAnsi="標楷體"/>
          <w:szCs w:val="24"/>
        </w:rPr>
        <w:t>公主的婚約勢在必行，希望他能夠沒有遺憾</w:t>
      </w:r>
      <w:r>
        <w:rPr>
          <w:rFonts w:ascii="標楷體" w:eastAsia="標楷體" w:hAnsi="標楷體" w:hint="eastAsia"/>
          <w:szCs w:val="24"/>
        </w:rPr>
        <w:t>地</w:t>
      </w:r>
      <w:r>
        <w:rPr>
          <w:rFonts w:ascii="標楷體" w:eastAsia="標楷體" w:hAnsi="標楷體"/>
          <w:szCs w:val="24"/>
        </w:rPr>
        <w:t>將公主送出去</w:t>
      </w:r>
      <w:r w:rsidR="0089635E">
        <w:rPr>
          <w:rFonts w:ascii="標楷體" w:eastAsia="標楷體" w:hAnsi="標楷體" w:hint="eastAsia"/>
          <w:szCs w:val="24"/>
        </w:rPr>
        <w:t>。</w:t>
      </w:r>
      <w:r w:rsidR="00D15941">
        <w:rPr>
          <w:rFonts w:ascii="標楷體" w:eastAsia="標楷體" w:hAnsi="標楷體"/>
          <w:szCs w:val="24"/>
        </w:rPr>
        <w:t xml:space="preserve"> </w:t>
      </w:r>
    </w:p>
    <w:p w:rsidR="00D15941" w:rsidRDefault="00D15941" w:rsidP="00F47B36">
      <w:pPr>
        <w:spacing w:line="360" w:lineRule="exac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>他們約定好，婚宴</w:t>
      </w:r>
      <w:r>
        <w:rPr>
          <w:rFonts w:ascii="標楷體" w:eastAsia="標楷體" w:hAnsi="標楷體"/>
          <w:szCs w:val="24"/>
        </w:rPr>
        <w:t>當天，用這</w:t>
      </w:r>
      <w:r w:rsidR="00DB6B97">
        <w:rPr>
          <w:rFonts w:ascii="標楷體" w:eastAsia="標楷體" w:hAnsi="標楷體" w:hint="eastAsia"/>
          <w:szCs w:val="24"/>
        </w:rPr>
        <w:t>朶</w:t>
      </w:r>
      <w:r w:rsidR="004E2F2C">
        <w:rPr>
          <w:rFonts w:ascii="標楷體" w:eastAsia="標楷體" w:hAnsi="標楷體"/>
          <w:szCs w:val="24"/>
        </w:rPr>
        <w:t>冰雕玫瑰（要改成冰xx玫瑰）</w:t>
      </w:r>
      <w:r>
        <w:rPr>
          <w:rFonts w:ascii="標楷體" w:eastAsia="標楷體" w:hAnsi="標楷體"/>
          <w:szCs w:val="24"/>
        </w:rPr>
        <w:t>，讓公主明白自己的心意。</w:t>
      </w:r>
    </w:p>
    <w:p w:rsidR="00C72490" w:rsidRPr="000E35DB" w:rsidRDefault="00C72490" w:rsidP="00F47B36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F47B36" w:rsidRPr="00933A3D" w:rsidRDefault="00F47B36" w:rsidP="00933A3D">
      <w:pPr>
        <w:pStyle w:val="ad"/>
        <w:rPr>
          <w:rFonts w:ascii="標楷體" w:eastAsia="標楷體" w:hAnsi="標楷體"/>
        </w:rPr>
      </w:pPr>
      <w:bookmarkStart w:id="759" w:name="_Toc535927750"/>
      <w:r w:rsidRPr="00933A3D">
        <w:rPr>
          <w:rFonts w:ascii="標楷體" w:eastAsia="標楷體" w:hAnsi="標楷體" w:hint="eastAsia"/>
        </w:rPr>
        <w:t>第</w:t>
      </w:r>
      <w:r w:rsidR="00516017" w:rsidRPr="00933A3D">
        <w:rPr>
          <w:rFonts w:ascii="標楷體" w:eastAsia="標楷體" w:hAnsi="標楷體" w:hint="eastAsia"/>
        </w:rPr>
        <w:t>三</w:t>
      </w:r>
      <w:r w:rsidRPr="00933A3D">
        <w:rPr>
          <w:rFonts w:ascii="標楷體" w:eastAsia="標楷體" w:hAnsi="標楷體" w:hint="eastAsia"/>
        </w:rPr>
        <w:t>章</w:t>
      </w:r>
      <w:r w:rsidRPr="00933A3D">
        <w:rPr>
          <w:rFonts w:ascii="標楷體" w:eastAsia="標楷體" w:hAnsi="標楷體"/>
        </w:rPr>
        <w:t xml:space="preserve"> </w:t>
      </w:r>
      <w:r w:rsidRPr="00933A3D">
        <w:rPr>
          <w:rFonts w:ascii="標楷體" w:eastAsia="標楷體" w:hAnsi="標楷體" w:hint="eastAsia"/>
        </w:rPr>
        <w:t>第</w:t>
      </w:r>
      <w:r w:rsidR="008914ED" w:rsidRPr="00933A3D">
        <w:rPr>
          <w:rFonts w:ascii="標楷體" w:eastAsia="標楷體" w:hAnsi="標楷體" w:hint="eastAsia"/>
        </w:rPr>
        <w:t>七</w:t>
      </w:r>
      <w:r w:rsidRPr="00933A3D">
        <w:rPr>
          <w:rFonts w:ascii="標楷體" w:eastAsia="標楷體" w:hAnsi="標楷體" w:hint="eastAsia"/>
        </w:rPr>
        <w:t>節</w:t>
      </w:r>
      <w:bookmarkEnd w:id="7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865"/>
        <w:gridCol w:w="1049"/>
        <w:gridCol w:w="1185"/>
        <w:gridCol w:w="1117"/>
        <w:gridCol w:w="3085"/>
      </w:tblGrid>
      <w:tr w:rsidR="00F47B36" w:rsidRPr="00281B41" w:rsidTr="000E35DB"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7B36" w:rsidRPr="00281B41" w:rsidRDefault="003F5FE8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D16E38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清晨</w:t>
            </w:r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09192C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北方王國-運河大道</w:t>
            </w:r>
          </w:p>
        </w:tc>
      </w:tr>
      <w:tr w:rsidR="00F47B36" w:rsidRPr="00281B41" w:rsidTr="000E35DB"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89635E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</w:t>
            </w:r>
          </w:p>
        </w:tc>
      </w:tr>
    </w:tbl>
    <w:p w:rsidR="008F0309" w:rsidRDefault="00E56DC6" w:rsidP="00F47B36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一</w:t>
      </w:r>
      <w:r w:rsidR="008F0309">
        <w:rPr>
          <w:rFonts w:ascii="標楷體" w:eastAsia="標楷體" w:hAnsi="標楷體" w:hint="eastAsia"/>
          <w:color w:val="000000" w:themeColor="text1"/>
          <w:szCs w:val="24"/>
        </w:rPr>
        <w:t>週後</w:t>
      </w:r>
      <w:r w:rsidR="008F0309">
        <w:rPr>
          <w:rFonts w:ascii="標楷體" w:eastAsia="標楷體" w:hAnsi="標楷體"/>
          <w:color w:val="000000" w:themeColor="text1"/>
          <w:szCs w:val="24"/>
        </w:rPr>
        <w:t>，</w:t>
      </w:r>
    </w:p>
    <w:p w:rsidR="00F01E9B" w:rsidRDefault="0089635E" w:rsidP="00F47B36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奇米在</w:t>
      </w:r>
      <w:r w:rsidR="00D16E38">
        <w:rPr>
          <w:rFonts w:ascii="標楷體" w:eastAsia="標楷體" w:hAnsi="標楷體" w:hint="eastAsia"/>
          <w:color w:val="000000" w:themeColor="text1"/>
          <w:szCs w:val="24"/>
        </w:rPr>
        <w:t>公主的婚禮</w:t>
      </w:r>
      <w:r w:rsidR="00D16E38">
        <w:rPr>
          <w:rFonts w:ascii="標楷體" w:eastAsia="標楷體" w:hAnsi="標楷體"/>
          <w:color w:val="000000" w:themeColor="text1"/>
          <w:szCs w:val="24"/>
        </w:rPr>
        <w:t>馬車大隊</w:t>
      </w:r>
      <w:r w:rsidR="0009192C">
        <w:rPr>
          <w:rFonts w:ascii="標楷體" w:eastAsia="標楷體" w:hAnsi="標楷體" w:hint="eastAsia"/>
          <w:color w:val="000000" w:themeColor="text1"/>
          <w:szCs w:val="24"/>
        </w:rPr>
        <w:t>出發</w:t>
      </w:r>
      <w:r>
        <w:rPr>
          <w:rFonts w:ascii="標楷體" w:eastAsia="標楷體" w:hAnsi="標楷體" w:hint="eastAsia"/>
          <w:color w:val="000000" w:themeColor="text1"/>
          <w:szCs w:val="24"/>
        </w:rPr>
        <w:t>前</w:t>
      </w:r>
      <w:r>
        <w:rPr>
          <w:rFonts w:ascii="標楷體" w:eastAsia="標楷體" w:hAnsi="標楷體"/>
          <w:color w:val="000000" w:themeColor="text1"/>
          <w:szCs w:val="24"/>
        </w:rPr>
        <w:t>，</w:t>
      </w:r>
      <w:r w:rsidR="0009192C">
        <w:rPr>
          <w:rFonts w:ascii="標楷體" w:eastAsia="標楷體" w:hAnsi="標楷體" w:hint="eastAsia"/>
          <w:color w:val="000000" w:themeColor="text1"/>
          <w:szCs w:val="24"/>
        </w:rPr>
        <w:t>取來玫瑰園中</w:t>
      </w:r>
      <w:r w:rsidR="0009192C">
        <w:rPr>
          <w:rFonts w:ascii="標楷體" w:eastAsia="標楷體" w:hAnsi="標楷體"/>
          <w:color w:val="000000" w:themeColor="text1"/>
          <w:szCs w:val="24"/>
        </w:rPr>
        <w:t>所有的玫瑰花，讓其</w:t>
      </w:r>
      <w:r w:rsidR="00DB226B">
        <w:rPr>
          <w:rFonts w:ascii="標楷體" w:eastAsia="標楷體" w:hAnsi="標楷體"/>
          <w:color w:val="000000" w:themeColor="text1"/>
          <w:szCs w:val="24"/>
        </w:rPr>
        <w:t>隨著河流飄</w:t>
      </w:r>
      <w:r w:rsidR="00D16E38">
        <w:rPr>
          <w:rFonts w:ascii="標楷體" w:eastAsia="標楷體" w:hAnsi="標楷體" w:hint="eastAsia"/>
          <w:color w:val="000000" w:themeColor="text1"/>
          <w:szCs w:val="24"/>
        </w:rPr>
        <w:t>，</w:t>
      </w:r>
      <w:r w:rsidR="00D16E38">
        <w:rPr>
          <w:rFonts w:ascii="標楷體" w:eastAsia="標楷體" w:hAnsi="標楷體"/>
          <w:color w:val="000000" w:themeColor="text1"/>
          <w:szCs w:val="24"/>
        </w:rPr>
        <w:t>河流圍繞著整座城</w:t>
      </w:r>
      <w:r w:rsidR="0009192C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C72490" w:rsidRPr="0009192C" w:rsidRDefault="0009192C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然後帶著包裝好的</w:t>
      </w:r>
      <w:r w:rsidR="004E2F2C">
        <w:rPr>
          <w:rFonts w:ascii="標楷體" w:eastAsia="標楷體" w:hAnsi="標楷體" w:hint="eastAsia"/>
          <w:szCs w:val="24"/>
        </w:rPr>
        <w:t>冰雕玫瑰（要改成冰xx玫瑰）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前去</w:t>
      </w:r>
      <w:r>
        <w:rPr>
          <w:rFonts w:ascii="標楷體" w:eastAsia="標楷體" w:hAnsi="標楷體" w:hint="eastAsia"/>
          <w:szCs w:val="24"/>
        </w:rPr>
        <w:t>找公主</w:t>
      </w:r>
      <w:r>
        <w:rPr>
          <w:rFonts w:ascii="標楷體" w:eastAsia="標楷體" w:hAnsi="標楷體"/>
          <w:szCs w:val="24"/>
        </w:rPr>
        <w:t>。</w:t>
      </w:r>
    </w:p>
    <w:p w:rsidR="0009192C" w:rsidRPr="000E35DB" w:rsidRDefault="0009192C" w:rsidP="00F47B36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F47B36" w:rsidRPr="00933A3D" w:rsidRDefault="00516017" w:rsidP="00933A3D">
      <w:pPr>
        <w:pStyle w:val="ad"/>
        <w:rPr>
          <w:rFonts w:ascii="標楷體" w:eastAsia="標楷體" w:hAnsi="標楷體"/>
        </w:rPr>
      </w:pPr>
      <w:bookmarkStart w:id="760" w:name="_Toc535927751"/>
      <w:r w:rsidRPr="00933A3D">
        <w:rPr>
          <w:rFonts w:ascii="標楷體" w:eastAsia="標楷體" w:hAnsi="標楷體" w:hint="eastAsia"/>
        </w:rPr>
        <w:t>第三</w:t>
      </w:r>
      <w:r w:rsidR="00F47B36" w:rsidRPr="00933A3D">
        <w:rPr>
          <w:rFonts w:ascii="標楷體" w:eastAsia="標楷體" w:hAnsi="標楷體" w:hint="eastAsia"/>
        </w:rPr>
        <w:t>章</w:t>
      </w:r>
      <w:r w:rsidR="00F47B36" w:rsidRPr="00933A3D">
        <w:rPr>
          <w:rFonts w:ascii="標楷體" w:eastAsia="標楷體" w:hAnsi="標楷體"/>
        </w:rPr>
        <w:t xml:space="preserve"> </w:t>
      </w:r>
      <w:r w:rsidR="00F47B36" w:rsidRPr="00933A3D">
        <w:rPr>
          <w:rFonts w:ascii="標楷體" w:eastAsia="標楷體" w:hAnsi="標楷體" w:hint="eastAsia"/>
        </w:rPr>
        <w:t>第</w:t>
      </w:r>
      <w:r w:rsidR="008914ED" w:rsidRPr="00933A3D">
        <w:rPr>
          <w:rFonts w:ascii="標楷體" w:eastAsia="標楷體" w:hAnsi="標楷體" w:hint="eastAsia"/>
        </w:rPr>
        <w:t>八</w:t>
      </w:r>
      <w:r w:rsidR="00F47B36" w:rsidRPr="00933A3D">
        <w:rPr>
          <w:rFonts w:ascii="標楷體" w:eastAsia="標楷體" w:hAnsi="標楷體" w:hint="eastAsia"/>
        </w:rPr>
        <w:t>節</w:t>
      </w:r>
      <w:bookmarkEnd w:id="7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F47B36" w:rsidRPr="00281B41" w:rsidTr="00A7594B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D16E38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F47B36" w:rsidRPr="00281B41" w:rsidTr="00A7594B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A0111D" w:rsidP="00D16E38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公主</w:t>
            </w:r>
          </w:p>
        </w:tc>
      </w:tr>
    </w:tbl>
    <w:p w:rsidR="00FE7B53" w:rsidRDefault="00FE7B53" w:rsidP="00FE7B53">
      <w:pPr>
        <w:spacing w:line="360" w:lineRule="exac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換裝：</w:t>
      </w:r>
      <w:r w:rsidR="000E35DB">
        <w:rPr>
          <w:rFonts w:ascii="標楷體" w:eastAsia="標楷體" w:hAnsi="標楷體" w:hint="eastAsia"/>
          <w:b/>
          <w:szCs w:val="24"/>
        </w:rPr>
        <w:t>禮服</w:t>
      </w:r>
    </w:p>
    <w:p w:rsidR="00F47B36" w:rsidRPr="00FE7B53" w:rsidRDefault="00FE7B53" w:rsidP="00F47B36">
      <w:pPr>
        <w:spacing w:line="360" w:lineRule="exac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屬性：</w:t>
      </w:r>
      <w:r w:rsidR="000E35DB">
        <w:rPr>
          <w:rFonts w:ascii="標楷體" w:eastAsia="標楷體" w:hAnsi="標楷體" w:hint="eastAsia"/>
          <w:b/>
          <w:szCs w:val="24"/>
        </w:rPr>
        <w:t>典雅</w:t>
      </w:r>
    </w:p>
    <w:p w:rsidR="003F5FE8" w:rsidRDefault="003F5FE8" w:rsidP="00F47B36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F47B36" w:rsidRPr="00933A3D" w:rsidRDefault="00516017" w:rsidP="00933A3D">
      <w:pPr>
        <w:pStyle w:val="ad"/>
        <w:rPr>
          <w:rFonts w:ascii="標楷體" w:eastAsia="標楷體" w:hAnsi="標楷體"/>
        </w:rPr>
      </w:pPr>
      <w:bookmarkStart w:id="761" w:name="_Toc535927752"/>
      <w:r w:rsidRPr="00933A3D">
        <w:rPr>
          <w:rFonts w:ascii="標楷體" w:eastAsia="標楷體" w:hAnsi="標楷體" w:hint="eastAsia"/>
        </w:rPr>
        <w:t>第三</w:t>
      </w:r>
      <w:r w:rsidR="00F47B36" w:rsidRPr="00933A3D">
        <w:rPr>
          <w:rFonts w:ascii="標楷體" w:eastAsia="標楷體" w:hAnsi="標楷體" w:hint="eastAsia"/>
        </w:rPr>
        <w:t>章</w:t>
      </w:r>
      <w:r w:rsidR="00F47B36" w:rsidRPr="00933A3D">
        <w:rPr>
          <w:rFonts w:ascii="標楷體" w:eastAsia="標楷體" w:hAnsi="標楷體"/>
        </w:rPr>
        <w:t xml:space="preserve"> </w:t>
      </w:r>
      <w:r w:rsidR="00F47B36" w:rsidRPr="00933A3D">
        <w:rPr>
          <w:rFonts w:ascii="標楷體" w:eastAsia="標楷體" w:hAnsi="標楷體" w:hint="eastAsia"/>
        </w:rPr>
        <w:t>第</w:t>
      </w:r>
      <w:r w:rsidR="008914ED" w:rsidRPr="00933A3D">
        <w:rPr>
          <w:rFonts w:ascii="標楷體" w:eastAsia="標楷體" w:hAnsi="標楷體" w:hint="eastAsia"/>
        </w:rPr>
        <w:t>九</w:t>
      </w:r>
      <w:r w:rsidR="00F47B36" w:rsidRPr="00933A3D">
        <w:rPr>
          <w:rFonts w:ascii="標楷體" w:eastAsia="標楷體" w:hAnsi="標楷體" w:hint="eastAsia"/>
        </w:rPr>
        <w:t>節</w:t>
      </w:r>
      <w:bookmarkEnd w:id="7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883"/>
        <w:gridCol w:w="1045"/>
        <w:gridCol w:w="1173"/>
        <w:gridCol w:w="1109"/>
        <w:gridCol w:w="3097"/>
      </w:tblGrid>
      <w:tr w:rsidR="00D16E38" w:rsidRPr="00281B41" w:rsidTr="00D16E38">
        <w:tc>
          <w:tcPr>
            <w:tcW w:w="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6E38" w:rsidRPr="00281B41" w:rsidRDefault="00D16E38" w:rsidP="00D16E38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6E38" w:rsidRPr="00281B41" w:rsidRDefault="00D0623C" w:rsidP="00D16E38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6E38" w:rsidRPr="00281B41" w:rsidRDefault="00D16E38" w:rsidP="00D16E38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6E38" w:rsidRPr="00281B41" w:rsidRDefault="00D16E38" w:rsidP="00D16E38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6E38" w:rsidRPr="00281B41" w:rsidRDefault="00D16E38" w:rsidP="00D16E38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6E38" w:rsidRPr="00281B41" w:rsidRDefault="00D16E38" w:rsidP="00176AAB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北方王國-</w:t>
            </w:r>
            <w:r w:rsidR="00176AAB">
              <w:rPr>
                <w:rFonts w:ascii="標楷體" w:eastAsia="標楷體" w:hAnsi="標楷體" w:hint="eastAsia"/>
                <w:color w:val="000000" w:themeColor="text1"/>
                <w:szCs w:val="24"/>
              </w:rPr>
              <w:t>城堡門口</w:t>
            </w:r>
          </w:p>
        </w:tc>
      </w:tr>
      <w:tr w:rsidR="00D16E38" w:rsidRPr="00281B41" w:rsidTr="00D16E38">
        <w:tc>
          <w:tcPr>
            <w:tcW w:w="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6E38" w:rsidRPr="00281B41" w:rsidRDefault="00D16E38" w:rsidP="00D16E38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6E38" w:rsidRPr="00281B41" w:rsidRDefault="00D16E38" w:rsidP="00176AAB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、公主</w:t>
            </w:r>
          </w:p>
        </w:tc>
      </w:tr>
    </w:tbl>
    <w:p w:rsidR="00D16E38" w:rsidRDefault="00176AAB" w:rsidP="00772087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奇米在公主即將上馬車前，</w:t>
      </w:r>
      <w:r>
        <w:rPr>
          <w:rFonts w:ascii="標楷體" w:eastAsia="標楷體" w:hAnsi="標楷體"/>
          <w:color w:val="000000" w:themeColor="text1"/>
          <w:szCs w:val="24"/>
        </w:rPr>
        <w:t>將</w:t>
      </w:r>
      <w:r w:rsidR="004E2F2C">
        <w:rPr>
          <w:rFonts w:ascii="標楷體" w:eastAsia="標楷體" w:hAnsi="標楷體"/>
          <w:color w:val="000000" w:themeColor="text1"/>
          <w:szCs w:val="24"/>
        </w:rPr>
        <w:t>冰雕玫瑰（要改成冰xx玫瑰）</w:t>
      </w:r>
      <w:r>
        <w:rPr>
          <w:rFonts w:ascii="標楷體" w:eastAsia="標楷體" w:hAnsi="標楷體"/>
          <w:color w:val="000000" w:themeColor="text1"/>
          <w:szCs w:val="24"/>
        </w:rPr>
        <w:t>交給公主。</w:t>
      </w:r>
    </w:p>
    <w:p w:rsidR="00D0623C" w:rsidRDefault="00D0623C" w:rsidP="00D0623C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公主才將一切了然於心，並說自己有一項物品</w:t>
      </w:r>
      <w:r>
        <w:rPr>
          <w:rFonts w:ascii="標楷體" w:eastAsia="標楷體" w:hAnsi="標楷體"/>
          <w:color w:val="000000" w:themeColor="text1"/>
          <w:szCs w:val="24"/>
        </w:rPr>
        <w:t>需要請奇米轉交給巴特婁。</w:t>
      </w:r>
    </w:p>
    <w:p w:rsidR="00D0623C" w:rsidRPr="00D0623C" w:rsidRDefault="00D0623C" w:rsidP="00772087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p w:rsidR="00D0623C" w:rsidRDefault="00D0623C" w:rsidP="00772087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883"/>
        <w:gridCol w:w="1045"/>
        <w:gridCol w:w="1173"/>
        <w:gridCol w:w="1109"/>
        <w:gridCol w:w="3097"/>
      </w:tblGrid>
      <w:tr w:rsidR="00D0623C" w:rsidRPr="00281B41" w:rsidTr="00BF7453">
        <w:tc>
          <w:tcPr>
            <w:tcW w:w="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0623C" w:rsidRPr="00281B41" w:rsidRDefault="00D0623C" w:rsidP="00BF7453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623C" w:rsidRPr="00281B41" w:rsidRDefault="00D0623C" w:rsidP="00BF7453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0623C" w:rsidRPr="00281B41" w:rsidRDefault="00D0623C" w:rsidP="00BF7453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0623C" w:rsidRPr="00281B41" w:rsidRDefault="00D0623C" w:rsidP="00BF7453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0623C" w:rsidRPr="00281B41" w:rsidRDefault="00D0623C" w:rsidP="00BF7453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0623C" w:rsidRPr="00281B41" w:rsidRDefault="00D0623C" w:rsidP="00D0623C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北方王國-運河大道</w:t>
            </w:r>
          </w:p>
        </w:tc>
      </w:tr>
      <w:tr w:rsidR="00D0623C" w:rsidRPr="00281B41" w:rsidTr="00BF7453">
        <w:tc>
          <w:tcPr>
            <w:tcW w:w="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0623C" w:rsidRPr="00281B41" w:rsidRDefault="00D0623C" w:rsidP="00BF7453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0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0623C" w:rsidRPr="00281B41" w:rsidRDefault="00D0623C" w:rsidP="00BF7453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/>
                <w:color w:val="000000" w:themeColor="text1"/>
                <w:szCs w:val="24"/>
              </w:rPr>
              <w:t>公主</w:t>
            </w:r>
            <w:r w:rsidR="009F58AA">
              <w:rPr>
                <w:rFonts w:ascii="標楷體" w:eastAsia="標楷體" w:hAnsi="標楷體" w:hint="eastAsia"/>
                <w:color w:val="000000" w:themeColor="text1"/>
                <w:szCs w:val="24"/>
              </w:rPr>
              <w:t>、巴特婁</w:t>
            </w:r>
          </w:p>
        </w:tc>
      </w:tr>
    </w:tbl>
    <w:p w:rsidR="00D0623C" w:rsidRDefault="00D0623C" w:rsidP="00D0623C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公主啟程</w:t>
      </w:r>
      <w:r>
        <w:rPr>
          <w:rFonts w:ascii="標楷體" w:eastAsia="標楷體" w:hAnsi="標楷體"/>
          <w:color w:val="000000" w:themeColor="text1"/>
          <w:szCs w:val="24"/>
        </w:rPr>
        <w:t>，沿著</w:t>
      </w:r>
      <w:r>
        <w:rPr>
          <w:rFonts w:ascii="標楷體" w:eastAsia="標楷體" w:hAnsi="標楷體" w:hint="eastAsia"/>
          <w:color w:val="000000" w:themeColor="text1"/>
          <w:szCs w:val="24"/>
        </w:rPr>
        <w:t>運河</w:t>
      </w:r>
      <w:r>
        <w:rPr>
          <w:rFonts w:ascii="標楷體" w:eastAsia="標楷體" w:hAnsi="標楷體"/>
          <w:color w:val="000000" w:themeColor="text1"/>
          <w:szCs w:val="24"/>
        </w:rPr>
        <w:t>看著飄在河道上的玫瑰花瓣，想起了與巴特婁的種種</w:t>
      </w:r>
      <w:r>
        <w:rPr>
          <w:rFonts w:ascii="標楷體" w:eastAsia="標楷體" w:hAnsi="標楷體" w:hint="eastAsia"/>
          <w:color w:val="000000" w:themeColor="text1"/>
          <w:szCs w:val="24"/>
        </w:rPr>
        <w:t>過往，</w:t>
      </w:r>
      <w:r w:rsidRPr="00D0623C">
        <w:rPr>
          <w:rFonts w:ascii="標楷體" w:eastAsia="標楷體" w:hAnsi="標楷體" w:hint="eastAsia"/>
          <w:color w:val="000000" w:themeColor="text1"/>
          <w:szCs w:val="24"/>
        </w:rPr>
        <w:t>潸然淚下</w:t>
      </w:r>
      <w:r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D0623C" w:rsidRPr="00D0623C" w:rsidRDefault="00D0623C" w:rsidP="00D0623C">
      <w:pPr>
        <w:spacing w:line="360" w:lineRule="exact"/>
        <w:rPr>
          <w:rFonts w:ascii="標楷體" w:eastAsia="標楷體" w:hAnsi="標楷體"/>
          <w:color w:val="00B050"/>
          <w:szCs w:val="24"/>
        </w:rPr>
      </w:pPr>
      <w:r w:rsidRPr="00D0623C">
        <w:rPr>
          <w:rFonts w:ascii="標楷體" w:eastAsia="標楷體" w:hAnsi="標楷體"/>
          <w:color w:val="00B050"/>
          <w:szCs w:val="24"/>
        </w:rPr>
        <w:t>[CG</w:t>
      </w:r>
      <w:r w:rsidRPr="00D0623C">
        <w:rPr>
          <w:rFonts w:ascii="標楷體" w:eastAsia="標楷體" w:hAnsi="標楷體" w:hint="eastAsia"/>
          <w:color w:val="00B050"/>
          <w:szCs w:val="24"/>
        </w:rPr>
        <w:t>動畫</w:t>
      </w:r>
      <w:r w:rsidRPr="00D0623C">
        <w:rPr>
          <w:rFonts w:ascii="標楷體" w:eastAsia="標楷體" w:hAnsi="標楷體"/>
          <w:color w:val="00B050"/>
          <w:szCs w:val="24"/>
        </w:rPr>
        <w:t>]</w:t>
      </w:r>
    </w:p>
    <w:p w:rsidR="00D0623C" w:rsidRPr="00D0623C" w:rsidRDefault="00D0623C" w:rsidP="00772087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公主做在馬車內向著</w:t>
      </w:r>
      <w:r>
        <w:rPr>
          <w:rFonts w:ascii="標楷體" w:eastAsia="標楷體" w:hAnsi="標楷體"/>
          <w:color w:val="000000" w:themeColor="text1"/>
          <w:szCs w:val="24"/>
        </w:rPr>
        <w:t>窗外看</w:t>
      </w:r>
      <w:r>
        <w:rPr>
          <w:rFonts w:ascii="標楷體" w:eastAsia="標楷體" w:hAnsi="標楷體" w:hint="eastAsia"/>
          <w:color w:val="000000" w:themeColor="text1"/>
          <w:szCs w:val="24"/>
        </w:rPr>
        <w:t>，窗外是</w:t>
      </w:r>
      <w:r>
        <w:rPr>
          <w:rFonts w:ascii="標楷體" w:eastAsia="標楷體" w:hAnsi="標楷體"/>
          <w:color w:val="000000" w:themeColor="text1"/>
          <w:szCs w:val="24"/>
        </w:rPr>
        <w:t>是運河河道，河道上有許多</w:t>
      </w:r>
      <w:r>
        <w:rPr>
          <w:rFonts w:ascii="標楷體" w:eastAsia="標楷體" w:hAnsi="標楷體" w:hint="eastAsia"/>
          <w:color w:val="000000" w:themeColor="text1"/>
          <w:szCs w:val="24"/>
        </w:rPr>
        <w:t>不同顏色</w:t>
      </w:r>
      <w:r>
        <w:rPr>
          <w:rFonts w:ascii="標楷體" w:eastAsia="標楷體" w:hAnsi="標楷體"/>
          <w:color w:val="000000" w:themeColor="text1"/>
          <w:szCs w:val="24"/>
        </w:rPr>
        <w:t>的玫瑰花</w:t>
      </w:r>
      <w:r>
        <w:rPr>
          <w:rFonts w:ascii="標楷體" w:eastAsia="標楷體" w:hAnsi="標楷體" w:hint="eastAsia"/>
          <w:color w:val="000000" w:themeColor="text1"/>
          <w:szCs w:val="24"/>
        </w:rPr>
        <w:t>以及歡送公主的村民</w:t>
      </w:r>
      <w:r>
        <w:rPr>
          <w:rFonts w:ascii="標楷體" w:eastAsia="標楷體" w:hAnsi="標楷體"/>
          <w:color w:val="000000" w:themeColor="text1"/>
          <w:szCs w:val="24"/>
        </w:rPr>
        <w:t>。</w:t>
      </w:r>
    </w:p>
    <w:p w:rsidR="00D0623C" w:rsidRDefault="00D0623C" w:rsidP="00F47B36">
      <w:pPr>
        <w:spacing w:line="360" w:lineRule="exact"/>
        <w:rPr>
          <w:rFonts w:ascii="標楷體" w:eastAsia="標楷體" w:hAnsi="標楷體"/>
          <w:szCs w:val="24"/>
        </w:rPr>
      </w:pPr>
      <w:r w:rsidRPr="00D0623C">
        <w:rPr>
          <w:rFonts w:ascii="標楷體" w:eastAsia="標楷體" w:hAnsi="標楷體" w:hint="eastAsia"/>
          <w:szCs w:val="24"/>
        </w:rPr>
        <w:t>切換畫面</w:t>
      </w:r>
      <w:r>
        <w:rPr>
          <w:rFonts w:ascii="標楷體" w:eastAsia="標楷體" w:hAnsi="標楷體" w:hint="eastAsia"/>
          <w:szCs w:val="24"/>
        </w:rPr>
        <w:t xml:space="preserve"> 到城門口處</w:t>
      </w:r>
    </w:p>
    <w:p w:rsidR="00D0623C" w:rsidRDefault="00D0623C" w:rsidP="00F47B36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以巴特婁為主的騎士軍團隊伍</w:t>
      </w:r>
      <w:r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向</w:t>
      </w:r>
      <w:r>
        <w:rPr>
          <w:rFonts w:ascii="標楷體" w:eastAsia="標楷體" w:hAnsi="標楷體"/>
          <w:szCs w:val="24"/>
        </w:rPr>
        <w:t>公主的馬車</w:t>
      </w:r>
      <w:r>
        <w:rPr>
          <w:rFonts w:ascii="標楷體" w:eastAsia="標楷體" w:hAnsi="標楷體" w:hint="eastAsia"/>
          <w:szCs w:val="24"/>
        </w:rPr>
        <w:t>行禮。</w:t>
      </w:r>
    </w:p>
    <w:p w:rsidR="00D0623C" w:rsidRDefault="00D0623C" w:rsidP="00F47B36">
      <w:pPr>
        <w:spacing w:line="360" w:lineRule="exact"/>
        <w:rPr>
          <w:rFonts w:ascii="標楷體" w:eastAsia="標楷體" w:hAnsi="標楷體"/>
          <w:szCs w:val="24"/>
        </w:rPr>
      </w:pPr>
    </w:p>
    <w:p w:rsidR="009F58AA" w:rsidRPr="00D0623C" w:rsidRDefault="009F58AA" w:rsidP="00F47B36">
      <w:pPr>
        <w:spacing w:line="360" w:lineRule="exact"/>
        <w:rPr>
          <w:rFonts w:ascii="標楷體" w:eastAsia="標楷體" w:hAnsi="標楷體"/>
          <w:szCs w:val="24"/>
        </w:rPr>
      </w:pPr>
    </w:p>
    <w:p w:rsidR="00F47B36" w:rsidRPr="00933A3D" w:rsidRDefault="00516017" w:rsidP="00933A3D">
      <w:pPr>
        <w:pStyle w:val="ad"/>
        <w:rPr>
          <w:rFonts w:ascii="標楷體" w:eastAsia="標楷體" w:hAnsi="標楷體"/>
        </w:rPr>
      </w:pPr>
      <w:bookmarkStart w:id="762" w:name="_Toc535927753"/>
      <w:r w:rsidRPr="00933A3D">
        <w:rPr>
          <w:rFonts w:ascii="標楷體" w:eastAsia="標楷體" w:hAnsi="標楷體" w:hint="eastAsia"/>
        </w:rPr>
        <w:t>第三</w:t>
      </w:r>
      <w:r w:rsidR="00F47B36" w:rsidRPr="00933A3D">
        <w:rPr>
          <w:rFonts w:ascii="標楷體" w:eastAsia="標楷體" w:hAnsi="標楷體" w:hint="eastAsia"/>
        </w:rPr>
        <w:t>章</w:t>
      </w:r>
      <w:r w:rsidR="00F47B36" w:rsidRPr="00933A3D">
        <w:rPr>
          <w:rFonts w:ascii="標楷體" w:eastAsia="標楷體" w:hAnsi="標楷體"/>
        </w:rPr>
        <w:t xml:space="preserve"> </w:t>
      </w:r>
      <w:r w:rsidR="00F47B36" w:rsidRPr="00933A3D">
        <w:rPr>
          <w:rFonts w:ascii="標楷體" w:eastAsia="標楷體" w:hAnsi="標楷體" w:hint="eastAsia"/>
        </w:rPr>
        <w:t>第</w:t>
      </w:r>
      <w:r w:rsidR="008914ED" w:rsidRPr="00933A3D">
        <w:rPr>
          <w:rFonts w:ascii="標楷體" w:eastAsia="標楷體" w:hAnsi="標楷體" w:hint="eastAsia"/>
        </w:rPr>
        <w:t>十</w:t>
      </w:r>
      <w:r w:rsidR="00F47B36" w:rsidRPr="00933A3D">
        <w:rPr>
          <w:rFonts w:ascii="標楷體" w:eastAsia="標楷體" w:hAnsi="標楷體" w:hint="eastAsia"/>
        </w:rPr>
        <w:t>節</w:t>
      </w:r>
      <w:bookmarkEnd w:id="7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F47B36" w:rsidRPr="00281B41" w:rsidTr="0077208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DE5F94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9F58AA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北方王國-運河大道</w:t>
            </w:r>
          </w:p>
        </w:tc>
      </w:tr>
      <w:tr w:rsidR="00F47B36" w:rsidRPr="00281B41" w:rsidTr="00772087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F47B36" w:rsidP="00853124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7B36" w:rsidRPr="00281B41" w:rsidRDefault="009F58AA" w:rsidP="009F58AA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</w:t>
            </w:r>
            <w:r w:rsidR="004E2FD2">
              <w:rPr>
                <w:rFonts w:ascii="標楷體" w:eastAsia="標楷體" w:hAnsi="標楷體" w:hint="eastAsia"/>
                <w:color w:val="000000" w:themeColor="text1"/>
                <w:szCs w:val="24"/>
              </w:rPr>
              <w:t>巴特婁</w:t>
            </w:r>
          </w:p>
        </w:tc>
      </w:tr>
    </w:tbl>
    <w:p w:rsidR="009F58AA" w:rsidRDefault="009F58AA" w:rsidP="00D0623C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奇米將</w:t>
      </w:r>
      <w:r>
        <w:rPr>
          <w:rFonts w:ascii="標楷體" w:eastAsia="標楷體" w:hAnsi="標楷體"/>
          <w:color w:val="000000" w:themeColor="text1"/>
          <w:szCs w:val="24"/>
        </w:rPr>
        <w:t>公主</w:t>
      </w:r>
      <w:r>
        <w:rPr>
          <w:rFonts w:ascii="標楷體" w:eastAsia="標楷體" w:hAnsi="標楷體" w:hint="eastAsia"/>
          <w:color w:val="000000" w:themeColor="text1"/>
          <w:szCs w:val="24"/>
        </w:rPr>
        <w:t>的</w:t>
      </w:r>
      <w:r>
        <w:rPr>
          <w:rFonts w:ascii="標楷體" w:eastAsia="標楷體" w:hAnsi="標楷體"/>
          <w:color w:val="000000" w:themeColor="text1"/>
          <w:szCs w:val="24"/>
        </w:rPr>
        <w:t>書本</w:t>
      </w:r>
      <w:r>
        <w:rPr>
          <w:rFonts w:ascii="標楷體" w:eastAsia="標楷體" w:hAnsi="標楷體" w:hint="eastAsia"/>
          <w:color w:val="000000" w:themeColor="text1"/>
          <w:szCs w:val="24"/>
        </w:rPr>
        <w:t>交給巴特婁。</w:t>
      </w:r>
    </w:p>
    <w:p w:rsidR="009F58AA" w:rsidRDefault="009F58AA" w:rsidP="00D0623C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原來那是公主的日記</w:t>
      </w:r>
    </w:p>
    <w:p w:rsidR="009F58AA" w:rsidRDefault="00442CC7" w:rsidP="00D0623C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裡頭有公主的</w:t>
      </w:r>
      <w:r>
        <w:rPr>
          <w:rFonts w:ascii="標楷體" w:eastAsia="標楷體" w:hAnsi="標楷體"/>
          <w:color w:val="000000" w:themeColor="text1"/>
          <w:szCs w:val="24"/>
        </w:rPr>
        <w:t>自白</w:t>
      </w:r>
    </w:p>
    <w:p w:rsidR="00442CC7" w:rsidRDefault="00442CC7" w:rsidP="00D0623C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她知道</w:t>
      </w:r>
      <w:r>
        <w:rPr>
          <w:rFonts w:ascii="標楷體" w:eastAsia="標楷體" w:hAnsi="標楷體"/>
          <w:color w:val="000000" w:themeColor="text1"/>
          <w:szCs w:val="24"/>
        </w:rPr>
        <w:t>她的婚約是不可能毀的，也明白巴特婁的難處，想為國家完成的大義。</w:t>
      </w:r>
    </w:p>
    <w:p w:rsidR="00442CC7" w:rsidRDefault="00442CC7" w:rsidP="00D0623C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謝謝巴特婁</w:t>
      </w:r>
      <w:r>
        <w:rPr>
          <w:rFonts w:ascii="標楷體" w:eastAsia="標楷體" w:hAnsi="標楷體"/>
          <w:color w:val="000000" w:themeColor="text1"/>
          <w:szCs w:val="24"/>
        </w:rPr>
        <w:t>這些年來的相伴，未來他們仍會是很好的知己。</w:t>
      </w:r>
    </w:p>
    <w:p w:rsidR="004E2FD2" w:rsidRDefault="004E2FD2" w:rsidP="004E2FD2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0E0FE5">
        <w:rPr>
          <w:rFonts w:ascii="標楷體" w:eastAsia="標楷體" w:hAnsi="標楷體" w:hint="eastAsia"/>
          <w:color w:val="000000" w:themeColor="text1"/>
          <w:szCs w:val="24"/>
        </w:rPr>
        <w:t>巴特婁才知公主也愛著自己，巴特婁心願完成。</w:t>
      </w:r>
    </w:p>
    <w:p w:rsidR="004E2FD2" w:rsidRPr="00D0623C" w:rsidRDefault="004E2FD2" w:rsidP="004E2FD2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0E0FE5">
        <w:rPr>
          <w:rFonts w:ascii="標楷體" w:eastAsia="標楷體" w:hAnsi="標楷體" w:hint="eastAsia"/>
          <w:color w:val="000000" w:themeColor="text1"/>
          <w:szCs w:val="24"/>
        </w:rPr>
        <w:t>雖然錯過，但知道對方曾愛著自己就足以支撐餘生的感覺。</w:t>
      </w:r>
    </w:p>
    <w:p w:rsidR="004E2FD2" w:rsidRPr="004E2FD2" w:rsidRDefault="004E2FD2" w:rsidP="00D0623C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p w:rsidR="00442CC7" w:rsidRPr="00442CC7" w:rsidRDefault="00442CC7" w:rsidP="00D0623C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4E2FD2" w:rsidRPr="00281B41" w:rsidTr="00ED3D12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北方王國-運河大道</w:t>
            </w:r>
          </w:p>
        </w:tc>
      </w:tr>
      <w:tr w:rsidR="004E2FD2" w:rsidRPr="00281B41" w:rsidTr="00ED3D12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奇米、巴特婁</w:t>
            </w:r>
          </w:p>
        </w:tc>
      </w:tr>
    </w:tbl>
    <w:p w:rsidR="00772087" w:rsidRDefault="00772087" w:rsidP="00772087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0E0FE5">
        <w:rPr>
          <w:rFonts w:ascii="標楷體" w:eastAsia="標楷體" w:hAnsi="標楷體" w:hint="eastAsia"/>
          <w:color w:val="000000" w:themeColor="text1"/>
          <w:szCs w:val="24"/>
        </w:rPr>
        <w:t>心願完成後，</w:t>
      </w:r>
      <w:r w:rsidR="007D2351">
        <w:rPr>
          <w:rFonts w:ascii="標楷體" w:eastAsia="標楷體" w:hAnsi="標楷體" w:hint="eastAsia"/>
          <w:color w:val="000000" w:themeColor="text1"/>
          <w:szCs w:val="24"/>
        </w:rPr>
        <w:t>亞瑟告訴奇米</w:t>
      </w:r>
      <w:r w:rsidRPr="000E0FE5">
        <w:rPr>
          <w:rFonts w:ascii="標楷體" w:eastAsia="標楷體" w:hAnsi="標楷體"/>
          <w:color w:val="000000" w:themeColor="text1"/>
          <w:szCs w:val="24"/>
        </w:rPr>
        <w:t>需要把藝術品都找回來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的使命，</w:t>
      </w:r>
      <w:r w:rsidRPr="000E0FE5">
        <w:rPr>
          <w:rFonts w:ascii="標楷體" w:eastAsia="標楷體" w:hAnsi="標楷體"/>
          <w:color w:val="000000" w:themeColor="text1"/>
          <w:szCs w:val="24"/>
        </w:rPr>
        <w:t>透過書和亞瑟的感應，能知道他就是藝術品，巴特婁</w:t>
      </w:r>
      <w:r w:rsidR="007D2351">
        <w:rPr>
          <w:rFonts w:ascii="標楷體" w:eastAsia="標楷體" w:hAnsi="標楷體" w:hint="eastAsia"/>
          <w:color w:val="000000" w:themeColor="text1"/>
          <w:szCs w:val="24"/>
        </w:rPr>
        <w:t>必須回歸藝術品的職責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，使用連結術將他與筆記本產生</w:t>
      </w:r>
      <w:r w:rsidR="007D2351">
        <w:rPr>
          <w:rFonts w:ascii="標楷體" w:eastAsia="標楷體" w:hAnsi="標楷體" w:hint="eastAsia"/>
          <w:color w:val="000000" w:themeColor="text1"/>
          <w:szCs w:val="24"/>
        </w:rPr>
        <w:t>連結，恢復真跡的原貌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4E2FD2" w:rsidRDefault="004E2FD2" w:rsidP="00772087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0E0FE5">
        <w:rPr>
          <w:rFonts w:ascii="標楷體" w:eastAsia="標楷體" w:hAnsi="標楷體" w:hint="eastAsia"/>
          <w:color w:val="000000" w:themeColor="text1"/>
          <w:szCs w:val="24"/>
        </w:rPr>
        <w:t>巴特婁雖然懵懵懂懂的</w:t>
      </w:r>
      <w:r w:rsidRPr="000E0FE5">
        <w:rPr>
          <w:rFonts w:ascii="標楷體" w:eastAsia="標楷體" w:hAnsi="標楷體"/>
          <w:color w:val="000000" w:themeColor="text1"/>
          <w:szCs w:val="24"/>
        </w:rPr>
        <w:t>，但還是答應</w:t>
      </w:r>
      <w:r>
        <w:rPr>
          <w:rFonts w:ascii="標楷體" w:eastAsia="標楷體" w:hAnsi="標楷體" w:hint="eastAsia"/>
          <w:color w:val="000000" w:themeColor="text1"/>
          <w:szCs w:val="24"/>
        </w:rPr>
        <w:t>了（插入結尾動畫）。</w:t>
      </w:r>
    </w:p>
    <w:p w:rsidR="004E2FD2" w:rsidRDefault="004E2FD2" w:rsidP="00772087">
      <w:pPr>
        <w:spacing w:line="360" w:lineRule="exact"/>
        <w:rPr>
          <w:rFonts w:ascii="標楷體" w:eastAsia="標楷體" w:hAnsi="標楷體"/>
          <w:color w:val="00B050"/>
          <w:szCs w:val="24"/>
        </w:rPr>
      </w:pPr>
      <w:r w:rsidRPr="00882A24">
        <w:rPr>
          <w:rFonts w:ascii="標楷體" w:eastAsia="標楷體" w:hAnsi="標楷體"/>
          <w:color w:val="00B050"/>
          <w:szCs w:val="24"/>
        </w:rPr>
        <w:t>[插入收服動畫]</w:t>
      </w:r>
    </w:p>
    <w:p w:rsidR="004E2FD2" w:rsidRDefault="004E2FD2" w:rsidP="00772087">
      <w:pPr>
        <w:spacing w:line="360" w:lineRule="exact"/>
        <w:rPr>
          <w:rFonts w:ascii="標楷體" w:eastAsia="標楷體" w:hAnsi="標楷體"/>
          <w:color w:val="00B050"/>
          <w:szCs w:val="24"/>
        </w:rPr>
      </w:pPr>
      <w:r>
        <w:rPr>
          <w:rFonts w:ascii="標楷體" w:eastAsia="標楷體" w:hAnsi="標楷體" w:hint="eastAsia"/>
          <w:color w:val="00B050"/>
          <w:szCs w:val="24"/>
        </w:rPr>
        <w:t>書中缺少的圖畫樣子浮現一張黑白色的真跡底圖，</w:t>
      </w:r>
    </w:p>
    <w:p w:rsidR="004E2FD2" w:rsidRDefault="004E2FD2" w:rsidP="00772087">
      <w:pPr>
        <w:spacing w:line="360" w:lineRule="exact"/>
        <w:rPr>
          <w:rFonts w:ascii="標楷體" w:eastAsia="標楷體" w:hAnsi="標楷體"/>
          <w:color w:val="00B050"/>
          <w:szCs w:val="24"/>
        </w:rPr>
      </w:pPr>
      <w:r>
        <w:rPr>
          <w:rFonts w:ascii="標楷體" w:eastAsia="標楷體" w:hAnsi="標楷體" w:hint="eastAsia"/>
          <w:color w:val="00B050"/>
          <w:szCs w:val="24"/>
        </w:rPr>
        <w:t>亞瑟說，這個就是位於XXXX(某地點)的巴特婁之家，</w:t>
      </w:r>
    </w:p>
    <w:p w:rsidR="004E2FD2" w:rsidRPr="004E2FD2" w:rsidRDefault="004E2FD2" w:rsidP="00772087">
      <w:pPr>
        <w:spacing w:line="360" w:lineRule="exact"/>
        <w:rPr>
          <w:rFonts w:ascii="標楷體" w:eastAsia="標楷體" w:hAnsi="標楷體"/>
          <w:color w:val="00B050"/>
          <w:szCs w:val="24"/>
        </w:rPr>
      </w:pPr>
      <w:r>
        <w:rPr>
          <w:rFonts w:ascii="標楷體" w:eastAsia="標楷體" w:hAnsi="標楷體" w:hint="eastAsia"/>
          <w:color w:val="00B050"/>
          <w:szCs w:val="24"/>
        </w:rPr>
        <w:t>巴特婁說好，那我們準備出發去看看真跡的樣貌。</w:t>
      </w:r>
    </w:p>
    <w:p w:rsidR="0050000F" w:rsidRDefault="00772087" w:rsidP="00772087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0E0FE5">
        <w:rPr>
          <w:rFonts w:ascii="標楷體" w:eastAsia="標楷體" w:hAnsi="標楷體"/>
          <w:color w:val="000000" w:themeColor="text1"/>
          <w:szCs w:val="24"/>
        </w:rPr>
        <w:t>法術完成後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，</w:t>
      </w:r>
      <w:r w:rsidR="0050000F">
        <w:rPr>
          <w:rFonts w:ascii="標楷體" w:eastAsia="標楷體" w:hAnsi="標楷體" w:hint="eastAsia"/>
          <w:color w:val="000000" w:themeColor="text1"/>
          <w:szCs w:val="24"/>
        </w:rPr>
        <w:t>巴特婁提供了城內最近一個月內的出入人員名單</w:t>
      </w:r>
    </w:p>
    <w:p w:rsidR="0050000F" w:rsidRDefault="0050000F" w:rsidP="00772087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名單內有一些疑點，某個商人批了超多的某礦物離開，是他從未看過的現象，或許可以從這裡著手。</w:t>
      </w:r>
    </w:p>
    <w:p w:rsidR="008847E3" w:rsidRPr="000E0FE5" w:rsidRDefault="008847E3" w:rsidP="008847E3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現在心願已了，可以和奇米一起為了保存藝術而努力</w:t>
      </w:r>
      <w:r w:rsidRPr="000E0FE5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516017" w:rsidRDefault="00516017" w:rsidP="00A90984">
      <w:pPr>
        <w:spacing w:line="360" w:lineRule="exact"/>
        <w:rPr>
          <w:rFonts w:ascii="標楷體" w:eastAsia="標楷體" w:hAnsi="標楷體"/>
        </w:rPr>
      </w:pPr>
    </w:p>
    <w:p w:rsidR="004E2FD2" w:rsidRDefault="004E2FD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4E2FD2" w:rsidRPr="00933A3D" w:rsidRDefault="004E2FD2" w:rsidP="00933A3D">
      <w:pPr>
        <w:pStyle w:val="ad"/>
        <w:rPr>
          <w:rFonts w:ascii="標楷體" w:eastAsia="標楷體" w:hAnsi="標楷體"/>
        </w:rPr>
      </w:pPr>
      <w:bookmarkStart w:id="763" w:name="_Toc535927754"/>
      <w:r w:rsidRPr="00933A3D">
        <w:rPr>
          <w:rFonts w:ascii="標楷體" w:eastAsia="標楷體" w:hAnsi="標楷體" w:hint="eastAsia"/>
        </w:rPr>
        <w:lastRenderedPageBreak/>
        <w:t>第四章 第一節</w:t>
      </w:r>
      <w:bookmarkEnd w:id="7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79"/>
        <w:gridCol w:w="1042"/>
        <w:gridCol w:w="1214"/>
        <w:gridCol w:w="1103"/>
        <w:gridCol w:w="3074"/>
      </w:tblGrid>
      <w:tr w:rsidR="004E2FD2" w:rsidRPr="00281B41" w:rsidTr="00ED3D12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場次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時間：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日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場景</w:t>
            </w:r>
          </w:p>
        </w:tc>
        <w:tc>
          <w:tcPr>
            <w:tcW w:w="3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XXX某地點</w:t>
            </w:r>
          </w:p>
        </w:tc>
      </w:tr>
      <w:tr w:rsidR="004E2FD2" w:rsidRPr="00281B41" w:rsidTr="00ED3D12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81B41">
              <w:rPr>
                <w:rFonts w:ascii="標楷體" w:eastAsia="標楷體" w:hAnsi="標楷體" w:hint="eastAsia"/>
                <w:color w:val="000000" w:themeColor="text1"/>
                <w:szCs w:val="24"/>
              </w:rPr>
              <w:t>人物</w:t>
            </w:r>
          </w:p>
        </w:tc>
        <w:tc>
          <w:tcPr>
            <w:tcW w:w="73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2FD2" w:rsidRPr="00281B41" w:rsidRDefault="004E2FD2" w:rsidP="00ED3D12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奇米、巴特婁、亞瑟</w:t>
            </w:r>
          </w:p>
        </w:tc>
      </w:tr>
    </w:tbl>
    <w:p w:rsidR="004E2FD2" w:rsidRDefault="004E2FD2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</w:rPr>
        <w:t>抵達</w:t>
      </w:r>
      <w:r>
        <w:rPr>
          <w:rFonts w:ascii="標楷體" w:eastAsia="標楷體" w:hAnsi="標楷體" w:hint="eastAsia"/>
          <w:color w:val="000000" w:themeColor="text1"/>
          <w:szCs w:val="24"/>
        </w:rPr>
        <w:t>XXX某地點，發現巴特婁之家</w:t>
      </w:r>
      <w:r w:rsidR="0050000F">
        <w:rPr>
          <w:rFonts w:ascii="標楷體" w:eastAsia="標楷體" w:hAnsi="標楷體" w:hint="eastAsia"/>
          <w:color w:val="000000" w:themeColor="text1"/>
          <w:szCs w:val="24"/>
        </w:rPr>
        <w:t>被圍起來正在裝修，而且看不到全貌。</w:t>
      </w:r>
    </w:p>
    <w:p w:rsidR="0050000F" w:rsidRDefault="0050000F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巴特婁想進去，卻被門口的守衛阻擋</w:t>
      </w:r>
    </w:p>
    <w:p w:rsidR="0050000F" w:rsidRDefault="0050000F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巴特婁森77覺得這是我的真跡，為什麼我不能看？</w:t>
      </w:r>
    </w:p>
    <w:p w:rsidR="0050000F" w:rsidRDefault="0050000F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就跟奇米抱怨為甚麼真跡的擁有人不是奇米</w:t>
      </w:r>
    </w:p>
    <w:p w:rsidR="008847E3" w:rsidRDefault="008847E3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p w:rsidR="008847E3" w:rsidRDefault="008847E3" w:rsidP="008847E3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────────</w:t>
      </w:r>
    </w:p>
    <w:p w:rsidR="008847E3" w:rsidRPr="000E0FE5" w:rsidRDefault="008847E3" w:rsidP="008847E3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  <w:r w:rsidRPr="000E0FE5">
        <w:rPr>
          <w:rFonts w:ascii="標楷體" w:eastAsia="標楷體" w:hAnsi="標楷體" w:hint="eastAsia"/>
          <w:color w:val="000000" w:themeColor="text1"/>
          <w:szCs w:val="24"/>
        </w:rPr>
        <w:t>巴特婁忽然想起了一些回憶，帶出部份媽媽的線索</w:t>
      </w:r>
    </w:p>
    <w:p w:rsidR="008847E3" w:rsidRPr="00882A24" w:rsidRDefault="008847E3" w:rsidP="00A90984">
      <w:pPr>
        <w:spacing w:line="360" w:lineRule="exact"/>
        <w:rPr>
          <w:rFonts w:ascii="標楷體" w:eastAsia="標楷體" w:hAnsi="標楷體"/>
          <w:color w:val="000000" w:themeColor="text1"/>
          <w:szCs w:val="24"/>
        </w:rPr>
      </w:pPr>
    </w:p>
    <w:sectPr w:rsidR="008847E3" w:rsidRPr="00882A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BD5" w:rsidRDefault="00E87BD5" w:rsidP="00FE31E9">
      <w:r>
        <w:separator/>
      </w:r>
    </w:p>
  </w:endnote>
  <w:endnote w:type="continuationSeparator" w:id="0">
    <w:p w:rsidR="00E87BD5" w:rsidRDefault="00E87BD5" w:rsidP="00FE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BD5" w:rsidRDefault="00E87BD5" w:rsidP="00FE31E9">
      <w:r>
        <w:separator/>
      </w:r>
    </w:p>
  </w:footnote>
  <w:footnote w:type="continuationSeparator" w:id="0">
    <w:p w:rsidR="00E87BD5" w:rsidRDefault="00E87BD5" w:rsidP="00FE3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C5735"/>
    <w:multiLevelType w:val="hybridMultilevel"/>
    <w:tmpl w:val="095EC8E8"/>
    <w:lvl w:ilvl="0" w:tplc="23B4F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F12A32"/>
    <w:multiLevelType w:val="hybridMultilevel"/>
    <w:tmpl w:val="3A14612A"/>
    <w:lvl w:ilvl="0" w:tplc="03DED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C917CC"/>
    <w:multiLevelType w:val="hybridMultilevel"/>
    <w:tmpl w:val="3AB2193A"/>
    <w:lvl w:ilvl="0" w:tplc="6C4069B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4D75EA"/>
    <w:multiLevelType w:val="hybridMultilevel"/>
    <w:tmpl w:val="3A8460D6"/>
    <w:lvl w:ilvl="0" w:tplc="CBE83C00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1A0894"/>
    <w:multiLevelType w:val="hybridMultilevel"/>
    <w:tmpl w:val="B4187428"/>
    <w:lvl w:ilvl="0" w:tplc="59DCE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9B"/>
    <w:rsid w:val="0002341D"/>
    <w:rsid w:val="000442AB"/>
    <w:rsid w:val="00081CA8"/>
    <w:rsid w:val="0009192C"/>
    <w:rsid w:val="000A25C8"/>
    <w:rsid w:val="000B3186"/>
    <w:rsid w:val="000C6BDD"/>
    <w:rsid w:val="000D338A"/>
    <w:rsid w:val="000E0FE5"/>
    <w:rsid w:val="000E35DB"/>
    <w:rsid w:val="00117227"/>
    <w:rsid w:val="00130421"/>
    <w:rsid w:val="00130BC3"/>
    <w:rsid w:val="00131AD7"/>
    <w:rsid w:val="00131BCF"/>
    <w:rsid w:val="00140569"/>
    <w:rsid w:val="00162F4A"/>
    <w:rsid w:val="0016349C"/>
    <w:rsid w:val="001647B9"/>
    <w:rsid w:val="00176AAB"/>
    <w:rsid w:val="00195B6B"/>
    <w:rsid w:val="001968C3"/>
    <w:rsid w:val="001B16A1"/>
    <w:rsid w:val="001B65D8"/>
    <w:rsid w:val="001C5397"/>
    <w:rsid w:val="001C67CC"/>
    <w:rsid w:val="001D6E5A"/>
    <w:rsid w:val="001D745F"/>
    <w:rsid w:val="001F6364"/>
    <w:rsid w:val="0020713F"/>
    <w:rsid w:val="0021175B"/>
    <w:rsid w:val="002121E3"/>
    <w:rsid w:val="00214531"/>
    <w:rsid w:val="00222CBE"/>
    <w:rsid w:val="002306D9"/>
    <w:rsid w:val="00233EFE"/>
    <w:rsid w:val="00244D17"/>
    <w:rsid w:val="00261703"/>
    <w:rsid w:val="00281B41"/>
    <w:rsid w:val="002918E6"/>
    <w:rsid w:val="00297507"/>
    <w:rsid w:val="002A4568"/>
    <w:rsid w:val="002A6855"/>
    <w:rsid w:val="002B285C"/>
    <w:rsid w:val="002C5716"/>
    <w:rsid w:val="002D0791"/>
    <w:rsid w:val="002D74F5"/>
    <w:rsid w:val="002E66C4"/>
    <w:rsid w:val="002F6F47"/>
    <w:rsid w:val="00301155"/>
    <w:rsid w:val="00302096"/>
    <w:rsid w:val="00305D87"/>
    <w:rsid w:val="00317C36"/>
    <w:rsid w:val="00321BBC"/>
    <w:rsid w:val="00334C16"/>
    <w:rsid w:val="00337663"/>
    <w:rsid w:val="00362543"/>
    <w:rsid w:val="0036690B"/>
    <w:rsid w:val="00380F45"/>
    <w:rsid w:val="00387044"/>
    <w:rsid w:val="00393D56"/>
    <w:rsid w:val="003A350A"/>
    <w:rsid w:val="003B5B6A"/>
    <w:rsid w:val="003E4259"/>
    <w:rsid w:val="003F2B10"/>
    <w:rsid w:val="003F5657"/>
    <w:rsid w:val="003F5FE8"/>
    <w:rsid w:val="003F782E"/>
    <w:rsid w:val="003F7EE0"/>
    <w:rsid w:val="0041200A"/>
    <w:rsid w:val="00412618"/>
    <w:rsid w:val="00415381"/>
    <w:rsid w:val="004158EF"/>
    <w:rsid w:val="004325AC"/>
    <w:rsid w:val="00436133"/>
    <w:rsid w:val="00442CC7"/>
    <w:rsid w:val="00443233"/>
    <w:rsid w:val="00443ACE"/>
    <w:rsid w:val="00453161"/>
    <w:rsid w:val="00453B9F"/>
    <w:rsid w:val="00454F2B"/>
    <w:rsid w:val="00473686"/>
    <w:rsid w:val="00474E1A"/>
    <w:rsid w:val="00485B0D"/>
    <w:rsid w:val="0049290A"/>
    <w:rsid w:val="00496AB0"/>
    <w:rsid w:val="004B73F4"/>
    <w:rsid w:val="004C0BA1"/>
    <w:rsid w:val="004C2CF6"/>
    <w:rsid w:val="004D07D8"/>
    <w:rsid w:val="004E2F2C"/>
    <w:rsid w:val="004E2FD2"/>
    <w:rsid w:val="004E3C72"/>
    <w:rsid w:val="004E7392"/>
    <w:rsid w:val="004E7F9F"/>
    <w:rsid w:val="004F506E"/>
    <w:rsid w:val="0050000F"/>
    <w:rsid w:val="005006BB"/>
    <w:rsid w:val="00507D67"/>
    <w:rsid w:val="00512EE5"/>
    <w:rsid w:val="00516017"/>
    <w:rsid w:val="00522057"/>
    <w:rsid w:val="005331EF"/>
    <w:rsid w:val="00551DB3"/>
    <w:rsid w:val="00562A22"/>
    <w:rsid w:val="005817D5"/>
    <w:rsid w:val="00584530"/>
    <w:rsid w:val="005909A9"/>
    <w:rsid w:val="005A461D"/>
    <w:rsid w:val="005B7DD9"/>
    <w:rsid w:val="005D06A2"/>
    <w:rsid w:val="005D41C3"/>
    <w:rsid w:val="006207C5"/>
    <w:rsid w:val="0063027E"/>
    <w:rsid w:val="006335A3"/>
    <w:rsid w:val="00634802"/>
    <w:rsid w:val="00636771"/>
    <w:rsid w:val="00642333"/>
    <w:rsid w:val="006507D9"/>
    <w:rsid w:val="00651532"/>
    <w:rsid w:val="006636B3"/>
    <w:rsid w:val="0067040F"/>
    <w:rsid w:val="0069509B"/>
    <w:rsid w:val="00695654"/>
    <w:rsid w:val="006A6357"/>
    <w:rsid w:val="006C495F"/>
    <w:rsid w:val="006D0476"/>
    <w:rsid w:val="006D7CDF"/>
    <w:rsid w:val="006E6262"/>
    <w:rsid w:val="007126FC"/>
    <w:rsid w:val="00715C36"/>
    <w:rsid w:val="007443CD"/>
    <w:rsid w:val="007538E0"/>
    <w:rsid w:val="00754821"/>
    <w:rsid w:val="00772087"/>
    <w:rsid w:val="00777596"/>
    <w:rsid w:val="00786F62"/>
    <w:rsid w:val="00792C3B"/>
    <w:rsid w:val="007A0146"/>
    <w:rsid w:val="007A5A4B"/>
    <w:rsid w:val="007A6926"/>
    <w:rsid w:val="007C39DD"/>
    <w:rsid w:val="007C4E28"/>
    <w:rsid w:val="007D2351"/>
    <w:rsid w:val="007D3A89"/>
    <w:rsid w:val="007E1118"/>
    <w:rsid w:val="00800EFC"/>
    <w:rsid w:val="0082536F"/>
    <w:rsid w:val="00832E09"/>
    <w:rsid w:val="008449EB"/>
    <w:rsid w:val="0085078B"/>
    <w:rsid w:val="00853124"/>
    <w:rsid w:val="00882A24"/>
    <w:rsid w:val="008847E3"/>
    <w:rsid w:val="008914ED"/>
    <w:rsid w:val="0089635E"/>
    <w:rsid w:val="008A6B5A"/>
    <w:rsid w:val="008A78E3"/>
    <w:rsid w:val="008B7225"/>
    <w:rsid w:val="008C1C09"/>
    <w:rsid w:val="008C1E15"/>
    <w:rsid w:val="008C6376"/>
    <w:rsid w:val="008D272C"/>
    <w:rsid w:val="008E162C"/>
    <w:rsid w:val="008F0309"/>
    <w:rsid w:val="009004A6"/>
    <w:rsid w:val="009072D7"/>
    <w:rsid w:val="00911046"/>
    <w:rsid w:val="0091163E"/>
    <w:rsid w:val="00930A6F"/>
    <w:rsid w:val="00933A3D"/>
    <w:rsid w:val="009408F7"/>
    <w:rsid w:val="00942D89"/>
    <w:rsid w:val="00951B08"/>
    <w:rsid w:val="00955D85"/>
    <w:rsid w:val="00975517"/>
    <w:rsid w:val="00982DFC"/>
    <w:rsid w:val="00985E28"/>
    <w:rsid w:val="00991077"/>
    <w:rsid w:val="009A1DD6"/>
    <w:rsid w:val="009B1618"/>
    <w:rsid w:val="009D4837"/>
    <w:rsid w:val="009E106D"/>
    <w:rsid w:val="009F2AAC"/>
    <w:rsid w:val="009F3634"/>
    <w:rsid w:val="009F58AA"/>
    <w:rsid w:val="00A0111D"/>
    <w:rsid w:val="00A17AFC"/>
    <w:rsid w:val="00A23A9B"/>
    <w:rsid w:val="00A25A13"/>
    <w:rsid w:val="00A31AE7"/>
    <w:rsid w:val="00A367B7"/>
    <w:rsid w:val="00A42851"/>
    <w:rsid w:val="00A53F06"/>
    <w:rsid w:val="00A6762D"/>
    <w:rsid w:val="00A7594B"/>
    <w:rsid w:val="00A81815"/>
    <w:rsid w:val="00A90984"/>
    <w:rsid w:val="00AA06F9"/>
    <w:rsid w:val="00AA0E2A"/>
    <w:rsid w:val="00AA3400"/>
    <w:rsid w:val="00AB2B04"/>
    <w:rsid w:val="00AB30B4"/>
    <w:rsid w:val="00AB4D1D"/>
    <w:rsid w:val="00AC205B"/>
    <w:rsid w:val="00AC63E5"/>
    <w:rsid w:val="00AF1B1E"/>
    <w:rsid w:val="00AF3464"/>
    <w:rsid w:val="00B02803"/>
    <w:rsid w:val="00B07E0D"/>
    <w:rsid w:val="00B1552E"/>
    <w:rsid w:val="00B31E27"/>
    <w:rsid w:val="00B46B42"/>
    <w:rsid w:val="00B6050C"/>
    <w:rsid w:val="00B75EF7"/>
    <w:rsid w:val="00B77FCF"/>
    <w:rsid w:val="00B82C3D"/>
    <w:rsid w:val="00B926C0"/>
    <w:rsid w:val="00BC31F4"/>
    <w:rsid w:val="00BD3028"/>
    <w:rsid w:val="00BE0BCA"/>
    <w:rsid w:val="00BF7453"/>
    <w:rsid w:val="00BF7DA0"/>
    <w:rsid w:val="00C037A7"/>
    <w:rsid w:val="00C20C1B"/>
    <w:rsid w:val="00C24E3E"/>
    <w:rsid w:val="00C31FDF"/>
    <w:rsid w:val="00C3259B"/>
    <w:rsid w:val="00C32AE2"/>
    <w:rsid w:val="00C340BB"/>
    <w:rsid w:val="00C4217F"/>
    <w:rsid w:val="00C55335"/>
    <w:rsid w:val="00C651C2"/>
    <w:rsid w:val="00C67F03"/>
    <w:rsid w:val="00C715A0"/>
    <w:rsid w:val="00C72490"/>
    <w:rsid w:val="00C74BC0"/>
    <w:rsid w:val="00C84B0A"/>
    <w:rsid w:val="00C94AB0"/>
    <w:rsid w:val="00C94C87"/>
    <w:rsid w:val="00C96813"/>
    <w:rsid w:val="00CB34A9"/>
    <w:rsid w:val="00CC34BA"/>
    <w:rsid w:val="00CC399C"/>
    <w:rsid w:val="00CC3F32"/>
    <w:rsid w:val="00CC4789"/>
    <w:rsid w:val="00CE38EB"/>
    <w:rsid w:val="00CE45F4"/>
    <w:rsid w:val="00CF2A9A"/>
    <w:rsid w:val="00D0623C"/>
    <w:rsid w:val="00D10372"/>
    <w:rsid w:val="00D15941"/>
    <w:rsid w:val="00D16E38"/>
    <w:rsid w:val="00D174A0"/>
    <w:rsid w:val="00D2052D"/>
    <w:rsid w:val="00D25FA7"/>
    <w:rsid w:val="00D30A09"/>
    <w:rsid w:val="00D47442"/>
    <w:rsid w:val="00D66386"/>
    <w:rsid w:val="00D711D1"/>
    <w:rsid w:val="00D80EE8"/>
    <w:rsid w:val="00DA15BB"/>
    <w:rsid w:val="00DB226B"/>
    <w:rsid w:val="00DB6B97"/>
    <w:rsid w:val="00DC2E4B"/>
    <w:rsid w:val="00DE5F94"/>
    <w:rsid w:val="00DF15C3"/>
    <w:rsid w:val="00DF19F9"/>
    <w:rsid w:val="00DF5A7D"/>
    <w:rsid w:val="00E02238"/>
    <w:rsid w:val="00E02DEC"/>
    <w:rsid w:val="00E04C51"/>
    <w:rsid w:val="00E12566"/>
    <w:rsid w:val="00E12C35"/>
    <w:rsid w:val="00E16DF5"/>
    <w:rsid w:val="00E35F5B"/>
    <w:rsid w:val="00E415ED"/>
    <w:rsid w:val="00E41A32"/>
    <w:rsid w:val="00E512E0"/>
    <w:rsid w:val="00E56DC6"/>
    <w:rsid w:val="00E630AE"/>
    <w:rsid w:val="00E63E79"/>
    <w:rsid w:val="00E712CA"/>
    <w:rsid w:val="00E744D2"/>
    <w:rsid w:val="00E76C76"/>
    <w:rsid w:val="00E76FA5"/>
    <w:rsid w:val="00E86978"/>
    <w:rsid w:val="00E87BD5"/>
    <w:rsid w:val="00E9320D"/>
    <w:rsid w:val="00EA526B"/>
    <w:rsid w:val="00EA5CF2"/>
    <w:rsid w:val="00EA7DDC"/>
    <w:rsid w:val="00EB5BBE"/>
    <w:rsid w:val="00EC4D50"/>
    <w:rsid w:val="00EC5ED7"/>
    <w:rsid w:val="00ED3D12"/>
    <w:rsid w:val="00ED7D46"/>
    <w:rsid w:val="00ED7FD1"/>
    <w:rsid w:val="00EE5F75"/>
    <w:rsid w:val="00EF017D"/>
    <w:rsid w:val="00EF5A0A"/>
    <w:rsid w:val="00F01E9B"/>
    <w:rsid w:val="00F02877"/>
    <w:rsid w:val="00F04FA0"/>
    <w:rsid w:val="00F05215"/>
    <w:rsid w:val="00F20726"/>
    <w:rsid w:val="00F34930"/>
    <w:rsid w:val="00F360CB"/>
    <w:rsid w:val="00F37079"/>
    <w:rsid w:val="00F47B36"/>
    <w:rsid w:val="00F70058"/>
    <w:rsid w:val="00F82CFC"/>
    <w:rsid w:val="00F856EC"/>
    <w:rsid w:val="00FC272C"/>
    <w:rsid w:val="00FD6B9B"/>
    <w:rsid w:val="00FE31E9"/>
    <w:rsid w:val="00FE75FE"/>
    <w:rsid w:val="00FE7B53"/>
    <w:rsid w:val="00FF1819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BFBB7"/>
  <w15:chartTrackingRefBased/>
  <w15:docId w15:val="{C40AD666-155C-4CF8-85D0-F3218CB0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B9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2A2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8E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E31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31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31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31E9"/>
    <w:rPr>
      <w:sz w:val="20"/>
      <w:szCs w:val="20"/>
    </w:rPr>
  </w:style>
  <w:style w:type="table" w:styleId="4">
    <w:name w:val="Grid Table 4"/>
    <w:basedOn w:val="a1"/>
    <w:uiPriority w:val="49"/>
    <w:rsid w:val="00FE31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4E2F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E2FD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882A2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882A24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882A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10"/>
    <w:rsid w:val="00882A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882A24"/>
    <w:pPr>
      <w:spacing w:after="60"/>
      <w:jc w:val="center"/>
      <w:outlineLvl w:val="1"/>
    </w:pPr>
    <w:rPr>
      <w:szCs w:val="24"/>
    </w:rPr>
  </w:style>
  <w:style w:type="character" w:customStyle="1" w:styleId="ae">
    <w:name w:val="副標題 字元"/>
    <w:basedOn w:val="a0"/>
    <w:link w:val="ad"/>
    <w:uiPriority w:val="11"/>
    <w:rsid w:val="00882A24"/>
    <w:rPr>
      <w:szCs w:val="24"/>
    </w:rPr>
  </w:style>
  <w:style w:type="paragraph" w:styleId="2">
    <w:name w:val="toc 2"/>
    <w:basedOn w:val="a"/>
    <w:next w:val="a"/>
    <w:autoRedefine/>
    <w:uiPriority w:val="39"/>
    <w:unhideWhenUsed/>
    <w:rsid w:val="00882A24"/>
    <w:pPr>
      <w:ind w:leftChars="200" w:left="480"/>
    </w:pPr>
  </w:style>
  <w:style w:type="character" w:styleId="af">
    <w:name w:val="Hyperlink"/>
    <w:basedOn w:val="a0"/>
    <w:uiPriority w:val="99"/>
    <w:unhideWhenUsed/>
    <w:rsid w:val="00882A2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B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14A70-14AD-42D8-9B28-327EAB89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10634</TotalTime>
  <Pages>20</Pages>
  <Words>1885</Words>
  <Characters>10747</Characters>
  <Application>Microsoft Office Word</Application>
  <DocSecurity>0</DocSecurity>
  <Lines>89</Lines>
  <Paragraphs>25</Paragraphs>
  <ScaleCrop>false</ScaleCrop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2018-12-07T01:24:00Z</dcterms:created>
  <dcterms:modified xsi:type="dcterms:W3CDTF">2019-01-25T07:02:00Z</dcterms:modified>
</cp:coreProperties>
</file>