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B9B" w:rsidRPr="00281B41" w:rsidRDefault="00C53C5B" w:rsidP="00E13702">
      <w:pPr>
        <w:spacing w:line="360" w:lineRule="exact"/>
        <w:ind w:left="1201" w:hangingChars="500" w:hanging="1201"/>
        <w:jc w:val="center"/>
        <w:rPr>
          <w:rFonts w:ascii="標楷體" w:eastAsia="標楷體" w:hAnsi="標楷體"/>
          <w:b/>
          <w:szCs w:val="24"/>
        </w:rPr>
      </w:pPr>
      <w:r>
        <w:rPr>
          <w:rFonts w:ascii="標楷體" w:eastAsia="標楷體" w:hAnsi="標楷體" w:hint="eastAsia"/>
          <w:b/>
          <w:szCs w:val="24"/>
        </w:rPr>
        <w:t>M</w:t>
      </w:r>
      <w:r>
        <w:rPr>
          <w:rFonts w:ascii="標楷體" w:eastAsia="標楷體" w:hAnsi="標楷體"/>
          <w:b/>
          <w:szCs w:val="24"/>
        </w:rPr>
        <w:t>useNote</w:t>
      </w:r>
      <w:r>
        <w:rPr>
          <w:rFonts w:ascii="標楷體" w:eastAsia="標楷體" w:hAnsi="標楷體" w:hint="eastAsia"/>
          <w:b/>
          <w:szCs w:val="24"/>
        </w:rPr>
        <w:t>第一章</w:t>
      </w:r>
      <w:r>
        <w:rPr>
          <w:rFonts w:ascii="標楷體" w:eastAsia="標楷體" w:hAnsi="標楷體"/>
          <w:b/>
          <w:szCs w:val="24"/>
        </w:rPr>
        <w:t>～第三</w:t>
      </w:r>
      <w:r>
        <w:rPr>
          <w:rFonts w:ascii="標楷體" w:eastAsia="標楷體" w:hAnsi="標楷體" w:hint="eastAsia"/>
          <w:b/>
          <w:szCs w:val="24"/>
        </w:rPr>
        <w:t>章</w:t>
      </w:r>
    </w:p>
    <w:sdt>
      <w:sdtPr>
        <w:rPr>
          <w:rFonts w:asciiTheme="minorHAnsi" w:eastAsiaTheme="minorEastAsia" w:hAnsiTheme="minorHAnsi" w:cstheme="minorBidi"/>
          <w:color w:val="auto"/>
          <w:kern w:val="2"/>
          <w:sz w:val="24"/>
          <w:szCs w:val="22"/>
          <w:lang w:val="zh-TW"/>
        </w:rPr>
        <w:id w:val="994849542"/>
        <w:docPartObj>
          <w:docPartGallery w:val="Table of Contents"/>
          <w:docPartUnique/>
        </w:docPartObj>
      </w:sdtPr>
      <w:sdtEndPr>
        <w:rPr>
          <w:b/>
          <w:bCs/>
        </w:rPr>
      </w:sdtEndPr>
      <w:sdtContent>
        <w:p w:rsidR="00C53C5B" w:rsidRDefault="00C53C5B" w:rsidP="00E13702">
          <w:pPr>
            <w:pStyle w:val="aa"/>
            <w:spacing w:before="0" w:line="360" w:lineRule="exact"/>
            <w:ind w:hanging="500"/>
            <w:jc w:val="center"/>
          </w:pPr>
          <w:r>
            <w:rPr>
              <w:rFonts w:hint="eastAsia"/>
              <w:lang w:val="zh-TW"/>
            </w:rPr>
            <w:t>目錄</w:t>
          </w:r>
        </w:p>
        <w:p w:rsidR="00C53C5B" w:rsidRDefault="00C53C5B" w:rsidP="00E13702">
          <w:pPr>
            <w:pStyle w:val="2"/>
            <w:tabs>
              <w:tab w:val="right" w:leader="dot" w:pos="8296"/>
            </w:tabs>
            <w:spacing w:line="360" w:lineRule="exact"/>
            <w:ind w:left="980" w:hanging="500"/>
            <w:rPr>
              <w:noProof/>
            </w:rPr>
          </w:pPr>
          <w:r>
            <w:fldChar w:fldCharType="begin"/>
          </w:r>
          <w:r>
            <w:instrText xml:space="preserve"> TOC \o "1-3" \h \z \u </w:instrText>
          </w:r>
          <w:r>
            <w:fldChar w:fldCharType="separate"/>
          </w:r>
          <w:hyperlink w:anchor="_Toc534212151" w:history="1">
            <w:r w:rsidRPr="00410838">
              <w:rPr>
                <w:rStyle w:val="af"/>
                <w:rFonts w:ascii="標楷體" w:eastAsia="標楷體" w:hAnsi="標楷體" w:hint="eastAsia"/>
                <w:noProof/>
              </w:rPr>
              <w:t>序幕</w:t>
            </w:r>
            <w:r w:rsidRPr="00410838">
              <w:rPr>
                <w:rStyle w:val="af"/>
                <w:rFonts w:ascii="標楷體" w:eastAsia="標楷體" w:hAnsi="標楷體"/>
                <w:noProof/>
              </w:rPr>
              <w:t>—</w:t>
            </w:r>
            <w:r w:rsidRPr="00410838">
              <w:rPr>
                <w:rStyle w:val="af"/>
                <w:rFonts w:ascii="標楷體" w:eastAsia="標楷體" w:hAnsi="標楷體" w:hint="eastAsia"/>
                <w:noProof/>
              </w:rPr>
              <w:t>夜中奔逃</w:t>
            </w:r>
            <w:r>
              <w:rPr>
                <w:noProof/>
                <w:webHidden/>
              </w:rPr>
              <w:tab/>
            </w:r>
            <w:r>
              <w:rPr>
                <w:noProof/>
                <w:webHidden/>
              </w:rPr>
              <w:fldChar w:fldCharType="begin"/>
            </w:r>
            <w:r>
              <w:rPr>
                <w:noProof/>
                <w:webHidden/>
              </w:rPr>
              <w:instrText xml:space="preserve"> PAGEREF _Toc534212151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C53C5B" w:rsidRDefault="00572A5F" w:rsidP="00E13702">
          <w:pPr>
            <w:pStyle w:val="11"/>
            <w:tabs>
              <w:tab w:val="right" w:leader="dot" w:pos="8296"/>
            </w:tabs>
            <w:spacing w:line="360" w:lineRule="exact"/>
            <w:ind w:hanging="500"/>
            <w:rPr>
              <w:noProof/>
            </w:rPr>
          </w:pPr>
          <w:hyperlink w:anchor="_Toc534212152" w:history="1">
            <w:r w:rsidR="00C53C5B" w:rsidRPr="00410838">
              <w:rPr>
                <w:rStyle w:val="af"/>
                <w:rFonts w:ascii="標楷體" w:eastAsia="標楷體" w:hAnsi="標楷體" w:hint="eastAsia"/>
                <w:noProof/>
              </w:rPr>
              <w:t>第一章</w:t>
            </w:r>
            <w:r w:rsidR="00C53C5B">
              <w:rPr>
                <w:noProof/>
                <w:webHidden/>
              </w:rPr>
              <w:tab/>
            </w:r>
            <w:r w:rsidR="00C53C5B">
              <w:rPr>
                <w:noProof/>
                <w:webHidden/>
              </w:rPr>
              <w:fldChar w:fldCharType="begin"/>
            </w:r>
            <w:r w:rsidR="00C53C5B">
              <w:rPr>
                <w:noProof/>
                <w:webHidden/>
              </w:rPr>
              <w:instrText xml:space="preserve"> PAGEREF _Toc534212152 \h </w:instrText>
            </w:r>
            <w:r w:rsidR="00C53C5B">
              <w:rPr>
                <w:noProof/>
                <w:webHidden/>
              </w:rPr>
            </w:r>
            <w:r w:rsidR="00C53C5B">
              <w:rPr>
                <w:noProof/>
                <w:webHidden/>
              </w:rPr>
              <w:fldChar w:fldCharType="separate"/>
            </w:r>
            <w:r w:rsidR="00C53C5B">
              <w:rPr>
                <w:noProof/>
                <w:webHidden/>
              </w:rPr>
              <w:t>6</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53" w:history="1">
            <w:r w:rsidR="00C53C5B" w:rsidRPr="00410838">
              <w:rPr>
                <w:rStyle w:val="af"/>
                <w:rFonts w:ascii="標楷體" w:eastAsia="標楷體" w:hAnsi="標楷體" w:hint="eastAsia"/>
                <w:noProof/>
              </w:rPr>
              <w:t>第一章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第一節</w:t>
            </w:r>
            <w:r w:rsidR="00C53C5B">
              <w:rPr>
                <w:noProof/>
                <w:webHidden/>
              </w:rPr>
              <w:tab/>
            </w:r>
            <w:r w:rsidR="00C53C5B">
              <w:rPr>
                <w:noProof/>
                <w:webHidden/>
              </w:rPr>
              <w:fldChar w:fldCharType="begin"/>
            </w:r>
            <w:r w:rsidR="00C53C5B">
              <w:rPr>
                <w:noProof/>
                <w:webHidden/>
              </w:rPr>
              <w:instrText xml:space="preserve"> PAGEREF _Toc534212153 \h </w:instrText>
            </w:r>
            <w:r w:rsidR="00C53C5B">
              <w:rPr>
                <w:noProof/>
                <w:webHidden/>
              </w:rPr>
            </w:r>
            <w:r w:rsidR="00C53C5B">
              <w:rPr>
                <w:noProof/>
                <w:webHidden/>
              </w:rPr>
              <w:fldChar w:fldCharType="separate"/>
            </w:r>
            <w:r w:rsidR="00C53C5B">
              <w:rPr>
                <w:noProof/>
                <w:webHidden/>
              </w:rPr>
              <w:t>6</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54" w:history="1">
            <w:r w:rsidR="00C53C5B" w:rsidRPr="00410838">
              <w:rPr>
                <w:rStyle w:val="af"/>
                <w:rFonts w:ascii="標楷體" w:eastAsia="標楷體" w:hAnsi="標楷體" w:hint="eastAsia"/>
                <w:noProof/>
              </w:rPr>
              <w:t>第一章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第二節</w:t>
            </w:r>
            <w:r w:rsidR="00C53C5B">
              <w:rPr>
                <w:noProof/>
                <w:webHidden/>
              </w:rPr>
              <w:tab/>
            </w:r>
            <w:r w:rsidR="00C53C5B">
              <w:rPr>
                <w:noProof/>
                <w:webHidden/>
              </w:rPr>
              <w:fldChar w:fldCharType="begin"/>
            </w:r>
            <w:r w:rsidR="00C53C5B">
              <w:rPr>
                <w:noProof/>
                <w:webHidden/>
              </w:rPr>
              <w:instrText xml:space="preserve"> PAGEREF _Toc534212154 \h </w:instrText>
            </w:r>
            <w:r w:rsidR="00C53C5B">
              <w:rPr>
                <w:noProof/>
                <w:webHidden/>
              </w:rPr>
            </w:r>
            <w:r w:rsidR="00C53C5B">
              <w:rPr>
                <w:noProof/>
                <w:webHidden/>
              </w:rPr>
              <w:fldChar w:fldCharType="separate"/>
            </w:r>
            <w:r w:rsidR="00C53C5B">
              <w:rPr>
                <w:noProof/>
                <w:webHidden/>
              </w:rPr>
              <w:t>6</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55" w:history="1">
            <w:r w:rsidR="00C53C5B" w:rsidRPr="00410838">
              <w:rPr>
                <w:rStyle w:val="af"/>
                <w:rFonts w:ascii="標楷體" w:eastAsia="標楷體" w:hAnsi="標楷體" w:hint="eastAsia"/>
                <w:noProof/>
              </w:rPr>
              <w:t>第一章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第三節</w:t>
            </w:r>
            <w:r w:rsidR="00C53C5B">
              <w:rPr>
                <w:noProof/>
                <w:webHidden/>
              </w:rPr>
              <w:tab/>
            </w:r>
            <w:r w:rsidR="00C53C5B">
              <w:rPr>
                <w:noProof/>
                <w:webHidden/>
              </w:rPr>
              <w:fldChar w:fldCharType="begin"/>
            </w:r>
            <w:r w:rsidR="00C53C5B">
              <w:rPr>
                <w:noProof/>
                <w:webHidden/>
              </w:rPr>
              <w:instrText xml:space="preserve"> PAGEREF _Toc534212155 \h </w:instrText>
            </w:r>
            <w:r w:rsidR="00C53C5B">
              <w:rPr>
                <w:noProof/>
                <w:webHidden/>
              </w:rPr>
            </w:r>
            <w:r w:rsidR="00C53C5B">
              <w:rPr>
                <w:noProof/>
                <w:webHidden/>
              </w:rPr>
              <w:fldChar w:fldCharType="separate"/>
            </w:r>
            <w:r w:rsidR="00C53C5B">
              <w:rPr>
                <w:noProof/>
                <w:webHidden/>
              </w:rPr>
              <w:t>6</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56" w:history="1">
            <w:r w:rsidR="00C53C5B" w:rsidRPr="00410838">
              <w:rPr>
                <w:rStyle w:val="af"/>
                <w:rFonts w:ascii="標楷體" w:eastAsia="標楷體" w:hAnsi="標楷體" w:hint="eastAsia"/>
                <w:noProof/>
              </w:rPr>
              <w:t>第一章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第四節</w:t>
            </w:r>
            <w:r w:rsidR="00C53C5B">
              <w:rPr>
                <w:noProof/>
                <w:webHidden/>
              </w:rPr>
              <w:tab/>
            </w:r>
            <w:r w:rsidR="00C53C5B">
              <w:rPr>
                <w:noProof/>
                <w:webHidden/>
              </w:rPr>
              <w:fldChar w:fldCharType="begin"/>
            </w:r>
            <w:r w:rsidR="00C53C5B">
              <w:rPr>
                <w:noProof/>
                <w:webHidden/>
              </w:rPr>
              <w:instrText xml:space="preserve"> PAGEREF _Toc534212156 \h </w:instrText>
            </w:r>
            <w:r w:rsidR="00C53C5B">
              <w:rPr>
                <w:noProof/>
                <w:webHidden/>
              </w:rPr>
            </w:r>
            <w:r w:rsidR="00C53C5B">
              <w:rPr>
                <w:noProof/>
                <w:webHidden/>
              </w:rPr>
              <w:fldChar w:fldCharType="separate"/>
            </w:r>
            <w:r w:rsidR="00C53C5B">
              <w:rPr>
                <w:noProof/>
                <w:webHidden/>
              </w:rPr>
              <w:t>6</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57" w:history="1">
            <w:r w:rsidR="00C53C5B" w:rsidRPr="00410838">
              <w:rPr>
                <w:rStyle w:val="af"/>
                <w:rFonts w:ascii="標楷體" w:eastAsia="標楷體" w:hAnsi="標楷體" w:hint="eastAsia"/>
                <w:noProof/>
              </w:rPr>
              <w:t>第一章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第五節</w:t>
            </w:r>
            <w:r w:rsidR="00C53C5B">
              <w:rPr>
                <w:noProof/>
                <w:webHidden/>
              </w:rPr>
              <w:tab/>
            </w:r>
            <w:r w:rsidR="00C53C5B">
              <w:rPr>
                <w:noProof/>
                <w:webHidden/>
              </w:rPr>
              <w:fldChar w:fldCharType="begin"/>
            </w:r>
            <w:r w:rsidR="00C53C5B">
              <w:rPr>
                <w:noProof/>
                <w:webHidden/>
              </w:rPr>
              <w:instrText xml:space="preserve"> PAGEREF _Toc534212157 \h </w:instrText>
            </w:r>
            <w:r w:rsidR="00C53C5B">
              <w:rPr>
                <w:noProof/>
                <w:webHidden/>
              </w:rPr>
            </w:r>
            <w:r w:rsidR="00C53C5B">
              <w:rPr>
                <w:noProof/>
                <w:webHidden/>
              </w:rPr>
              <w:fldChar w:fldCharType="separate"/>
            </w:r>
            <w:r w:rsidR="00C53C5B">
              <w:rPr>
                <w:noProof/>
                <w:webHidden/>
              </w:rPr>
              <w:t>6</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58" w:history="1">
            <w:r w:rsidR="00C53C5B" w:rsidRPr="00410838">
              <w:rPr>
                <w:rStyle w:val="af"/>
                <w:rFonts w:ascii="標楷體" w:eastAsia="標楷體" w:hAnsi="標楷體" w:hint="eastAsia"/>
                <w:noProof/>
              </w:rPr>
              <w:t>第一章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第八節</w:t>
            </w:r>
            <w:r w:rsidR="00C53C5B">
              <w:rPr>
                <w:noProof/>
                <w:webHidden/>
              </w:rPr>
              <w:tab/>
            </w:r>
            <w:r w:rsidR="00C53C5B">
              <w:rPr>
                <w:noProof/>
                <w:webHidden/>
              </w:rPr>
              <w:fldChar w:fldCharType="begin"/>
            </w:r>
            <w:r w:rsidR="00C53C5B">
              <w:rPr>
                <w:noProof/>
                <w:webHidden/>
              </w:rPr>
              <w:instrText xml:space="preserve"> PAGEREF _Toc534212158 \h </w:instrText>
            </w:r>
            <w:r w:rsidR="00C53C5B">
              <w:rPr>
                <w:noProof/>
                <w:webHidden/>
              </w:rPr>
            </w:r>
            <w:r w:rsidR="00C53C5B">
              <w:rPr>
                <w:noProof/>
                <w:webHidden/>
              </w:rPr>
              <w:fldChar w:fldCharType="separate"/>
            </w:r>
            <w:r w:rsidR="00C53C5B">
              <w:rPr>
                <w:noProof/>
                <w:webHidden/>
              </w:rPr>
              <w:t>7</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59" w:history="1">
            <w:r w:rsidR="00C53C5B" w:rsidRPr="00410838">
              <w:rPr>
                <w:rStyle w:val="af"/>
                <w:rFonts w:ascii="標楷體" w:eastAsia="標楷體" w:hAnsi="標楷體" w:hint="eastAsia"/>
                <w:noProof/>
              </w:rPr>
              <w:t>第一章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第九節</w:t>
            </w:r>
            <w:r w:rsidR="00C53C5B">
              <w:rPr>
                <w:noProof/>
                <w:webHidden/>
              </w:rPr>
              <w:tab/>
            </w:r>
            <w:r w:rsidR="00C53C5B">
              <w:rPr>
                <w:noProof/>
                <w:webHidden/>
              </w:rPr>
              <w:fldChar w:fldCharType="begin"/>
            </w:r>
            <w:r w:rsidR="00C53C5B">
              <w:rPr>
                <w:noProof/>
                <w:webHidden/>
              </w:rPr>
              <w:instrText xml:space="preserve"> PAGEREF _Toc534212159 \h </w:instrText>
            </w:r>
            <w:r w:rsidR="00C53C5B">
              <w:rPr>
                <w:noProof/>
                <w:webHidden/>
              </w:rPr>
            </w:r>
            <w:r w:rsidR="00C53C5B">
              <w:rPr>
                <w:noProof/>
                <w:webHidden/>
              </w:rPr>
              <w:fldChar w:fldCharType="separate"/>
            </w:r>
            <w:r w:rsidR="00C53C5B">
              <w:rPr>
                <w:noProof/>
                <w:webHidden/>
              </w:rPr>
              <w:t>7</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0" w:history="1">
            <w:r w:rsidR="00C53C5B" w:rsidRPr="00410838">
              <w:rPr>
                <w:rStyle w:val="af"/>
                <w:rFonts w:ascii="標楷體" w:eastAsia="標楷體" w:hAnsi="標楷體" w:hint="eastAsia"/>
                <w:noProof/>
              </w:rPr>
              <w:t>第一章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第十節</w:t>
            </w:r>
            <w:r w:rsidR="00C53C5B">
              <w:rPr>
                <w:noProof/>
                <w:webHidden/>
              </w:rPr>
              <w:tab/>
            </w:r>
            <w:r w:rsidR="00C53C5B">
              <w:rPr>
                <w:noProof/>
                <w:webHidden/>
              </w:rPr>
              <w:fldChar w:fldCharType="begin"/>
            </w:r>
            <w:r w:rsidR="00C53C5B">
              <w:rPr>
                <w:noProof/>
                <w:webHidden/>
              </w:rPr>
              <w:instrText xml:space="preserve"> PAGEREF _Toc534212160 \h </w:instrText>
            </w:r>
            <w:r w:rsidR="00C53C5B">
              <w:rPr>
                <w:noProof/>
                <w:webHidden/>
              </w:rPr>
            </w:r>
            <w:r w:rsidR="00C53C5B">
              <w:rPr>
                <w:noProof/>
                <w:webHidden/>
              </w:rPr>
              <w:fldChar w:fldCharType="separate"/>
            </w:r>
            <w:r w:rsidR="00C53C5B">
              <w:rPr>
                <w:noProof/>
                <w:webHidden/>
              </w:rPr>
              <w:t>8</w:t>
            </w:r>
            <w:r w:rsidR="00C53C5B">
              <w:rPr>
                <w:noProof/>
                <w:webHidden/>
              </w:rPr>
              <w:fldChar w:fldCharType="end"/>
            </w:r>
          </w:hyperlink>
        </w:p>
        <w:p w:rsidR="00C53C5B" w:rsidRDefault="00572A5F" w:rsidP="00E13702">
          <w:pPr>
            <w:pStyle w:val="11"/>
            <w:tabs>
              <w:tab w:val="right" w:leader="dot" w:pos="8296"/>
            </w:tabs>
            <w:spacing w:line="360" w:lineRule="exact"/>
            <w:ind w:hanging="500"/>
            <w:rPr>
              <w:noProof/>
            </w:rPr>
          </w:pPr>
          <w:hyperlink w:anchor="_Toc534212161"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少年騎士的煩惱</w:t>
            </w:r>
            <w:r w:rsidR="00C53C5B">
              <w:rPr>
                <w:noProof/>
                <w:webHidden/>
              </w:rPr>
              <w:tab/>
            </w:r>
            <w:r w:rsidR="00C53C5B">
              <w:rPr>
                <w:noProof/>
                <w:webHidden/>
              </w:rPr>
              <w:fldChar w:fldCharType="begin"/>
            </w:r>
            <w:r w:rsidR="00C53C5B">
              <w:rPr>
                <w:noProof/>
                <w:webHidden/>
              </w:rPr>
              <w:instrText xml:space="preserve"> PAGEREF _Toc534212161 \h </w:instrText>
            </w:r>
            <w:r w:rsidR="00C53C5B">
              <w:rPr>
                <w:noProof/>
                <w:webHidden/>
              </w:rPr>
            </w:r>
            <w:r w:rsidR="00C53C5B">
              <w:rPr>
                <w:noProof/>
                <w:webHidden/>
              </w:rPr>
              <w:fldChar w:fldCharType="separate"/>
            </w:r>
            <w:r w:rsidR="00C53C5B">
              <w:rPr>
                <w:noProof/>
                <w:webHidden/>
              </w:rPr>
              <w:t>9</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2"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第一節</w:t>
            </w:r>
            <w:r w:rsidR="00C53C5B">
              <w:rPr>
                <w:noProof/>
                <w:webHidden/>
              </w:rPr>
              <w:tab/>
            </w:r>
            <w:r w:rsidR="00C53C5B">
              <w:rPr>
                <w:noProof/>
                <w:webHidden/>
              </w:rPr>
              <w:fldChar w:fldCharType="begin"/>
            </w:r>
            <w:r w:rsidR="00C53C5B">
              <w:rPr>
                <w:noProof/>
                <w:webHidden/>
              </w:rPr>
              <w:instrText xml:space="preserve"> PAGEREF _Toc534212162 \h </w:instrText>
            </w:r>
            <w:r w:rsidR="00C53C5B">
              <w:rPr>
                <w:noProof/>
                <w:webHidden/>
              </w:rPr>
            </w:r>
            <w:r w:rsidR="00C53C5B">
              <w:rPr>
                <w:noProof/>
                <w:webHidden/>
              </w:rPr>
              <w:fldChar w:fldCharType="separate"/>
            </w:r>
            <w:r w:rsidR="00C53C5B">
              <w:rPr>
                <w:noProof/>
                <w:webHidden/>
              </w:rPr>
              <w:t>10</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3"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第二節</w:t>
            </w:r>
            <w:r w:rsidR="00C53C5B">
              <w:rPr>
                <w:noProof/>
                <w:webHidden/>
              </w:rPr>
              <w:tab/>
            </w:r>
            <w:r w:rsidR="00C53C5B">
              <w:rPr>
                <w:noProof/>
                <w:webHidden/>
              </w:rPr>
              <w:fldChar w:fldCharType="begin"/>
            </w:r>
            <w:r w:rsidR="00C53C5B">
              <w:rPr>
                <w:noProof/>
                <w:webHidden/>
              </w:rPr>
              <w:instrText xml:space="preserve"> PAGEREF _Toc534212163 \h </w:instrText>
            </w:r>
            <w:r w:rsidR="00C53C5B">
              <w:rPr>
                <w:noProof/>
                <w:webHidden/>
              </w:rPr>
            </w:r>
            <w:r w:rsidR="00C53C5B">
              <w:rPr>
                <w:noProof/>
                <w:webHidden/>
              </w:rPr>
              <w:fldChar w:fldCharType="separate"/>
            </w:r>
            <w:r w:rsidR="00C53C5B">
              <w:rPr>
                <w:noProof/>
                <w:webHidden/>
              </w:rPr>
              <w:t>10</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4"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第三節</w:t>
            </w:r>
            <w:r w:rsidR="00C53C5B">
              <w:rPr>
                <w:noProof/>
                <w:webHidden/>
              </w:rPr>
              <w:tab/>
            </w:r>
            <w:r w:rsidR="00C53C5B">
              <w:rPr>
                <w:noProof/>
                <w:webHidden/>
              </w:rPr>
              <w:fldChar w:fldCharType="begin"/>
            </w:r>
            <w:r w:rsidR="00C53C5B">
              <w:rPr>
                <w:noProof/>
                <w:webHidden/>
              </w:rPr>
              <w:instrText xml:space="preserve"> PAGEREF _Toc534212164 \h </w:instrText>
            </w:r>
            <w:r w:rsidR="00C53C5B">
              <w:rPr>
                <w:noProof/>
                <w:webHidden/>
              </w:rPr>
            </w:r>
            <w:r w:rsidR="00C53C5B">
              <w:rPr>
                <w:noProof/>
                <w:webHidden/>
              </w:rPr>
              <w:fldChar w:fldCharType="separate"/>
            </w:r>
            <w:r w:rsidR="00C53C5B">
              <w:rPr>
                <w:noProof/>
                <w:webHidden/>
              </w:rPr>
              <w:t>10</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5"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第四節</w:t>
            </w:r>
            <w:r w:rsidR="00C53C5B">
              <w:rPr>
                <w:noProof/>
                <w:webHidden/>
              </w:rPr>
              <w:tab/>
            </w:r>
            <w:r w:rsidR="00C53C5B">
              <w:rPr>
                <w:noProof/>
                <w:webHidden/>
              </w:rPr>
              <w:fldChar w:fldCharType="begin"/>
            </w:r>
            <w:r w:rsidR="00C53C5B">
              <w:rPr>
                <w:noProof/>
                <w:webHidden/>
              </w:rPr>
              <w:instrText xml:space="preserve"> PAGEREF _Toc534212165 \h </w:instrText>
            </w:r>
            <w:r w:rsidR="00C53C5B">
              <w:rPr>
                <w:noProof/>
                <w:webHidden/>
              </w:rPr>
            </w:r>
            <w:r w:rsidR="00C53C5B">
              <w:rPr>
                <w:noProof/>
                <w:webHidden/>
              </w:rPr>
              <w:fldChar w:fldCharType="separate"/>
            </w:r>
            <w:r w:rsidR="00C53C5B">
              <w:rPr>
                <w:noProof/>
                <w:webHidden/>
              </w:rPr>
              <w:t>11</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6"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第五節</w:t>
            </w:r>
            <w:r w:rsidR="00C53C5B">
              <w:rPr>
                <w:noProof/>
                <w:webHidden/>
              </w:rPr>
              <w:tab/>
            </w:r>
            <w:r w:rsidR="00C53C5B">
              <w:rPr>
                <w:noProof/>
                <w:webHidden/>
              </w:rPr>
              <w:fldChar w:fldCharType="begin"/>
            </w:r>
            <w:r w:rsidR="00C53C5B">
              <w:rPr>
                <w:noProof/>
                <w:webHidden/>
              </w:rPr>
              <w:instrText xml:space="preserve"> PAGEREF _Toc534212166 \h </w:instrText>
            </w:r>
            <w:r w:rsidR="00C53C5B">
              <w:rPr>
                <w:noProof/>
                <w:webHidden/>
              </w:rPr>
            </w:r>
            <w:r w:rsidR="00C53C5B">
              <w:rPr>
                <w:noProof/>
                <w:webHidden/>
              </w:rPr>
              <w:fldChar w:fldCharType="separate"/>
            </w:r>
            <w:r w:rsidR="00C53C5B">
              <w:rPr>
                <w:noProof/>
                <w:webHidden/>
              </w:rPr>
              <w:t>11</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7"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第六節</w:t>
            </w:r>
            <w:r w:rsidR="00C53C5B">
              <w:rPr>
                <w:noProof/>
                <w:webHidden/>
              </w:rPr>
              <w:tab/>
            </w:r>
            <w:r w:rsidR="00C53C5B">
              <w:rPr>
                <w:noProof/>
                <w:webHidden/>
              </w:rPr>
              <w:fldChar w:fldCharType="begin"/>
            </w:r>
            <w:r w:rsidR="00C53C5B">
              <w:rPr>
                <w:noProof/>
                <w:webHidden/>
              </w:rPr>
              <w:instrText xml:space="preserve"> PAGEREF _Toc534212167 \h </w:instrText>
            </w:r>
            <w:r w:rsidR="00C53C5B">
              <w:rPr>
                <w:noProof/>
                <w:webHidden/>
              </w:rPr>
            </w:r>
            <w:r w:rsidR="00C53C5B">
              <w:rPr>
                <w:noProof/>
                <w:webHidden/>
              </w:rPr>
              <w:fldChar w:fldCharType="separate"/>
            </w:r>
            <w:r w:rsidR="00C53C5B">
              <w:rPr>
                <w:noProof/>
                <w:webHidden/>
              </w:rPr>
              <w:t>11</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8"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第七節</w:t>
            </w:r>
            <w:r w:rsidR="00C53C5B">
              <w:rPr>
                <w:noProof/>
                <w:webHidden/>
              </w:rPr>
              <w:tab/>
            </w:r>
            <w:r w:rsidR="00C53C5B">
              <w:rPr>
                <w:noProof/>
                <w:webHidden/>
              </w:rPr>
              <w:fldChar w:fldCharType="begin"/>
            </w:r>
            <w:r w:rsidR="00C53C5B">
              <w:rPr>
                <w:noProof/>
                <w:webHidden/>
              </w:rPr>
              <w:instrText xml:space="preserve"> PAGEREF _Toc534212168 \h </w:instrText>
            </w:r>
            <w:r w:rsidR="00C53C5B">
              <w:rPr>
                <w:noProof/>
                <w:webHidden/>
              </w:rPr>
            </w:r>
            <w:r w:rsidR="00C53C5B">
              <w:rPr>
                <w:noProof/>
                <w:webHidden/>
              </w:rPr>
              <w:fldChar w:fldCharType="separate"/>
            </w:r>
            <w:r w:rsidR="00C53C5B">
              <w:rPr>
                <w:noProof/>
                <w:webHidden/>
              </w:rPr>
              <w:t>11</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69"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第八節</w:t>
            </w:r>
            <w:r w:rsidR="00C53C5B">
              <w:rPr>
                <w:noProof/>
                <w:webHidden/>
              </w:rPr>
              <w:tab/>
            </w:r>
            <w:r w:rsidR="00C53C5B">
              <w:rPr>
                <w:noProof/>
                <w:webHidden/>
              </w:rPr>
              <w:fldChar w:fldCharType="begin"/>
            </w:r>
            <w:r w:rsidR="00C53C5B">
              <w:rPr>
                <w:noProof/>
                <w:webHidden/>
              </w:rPr>
              <w:instrText xml:space="preserve"> PAGEREF _Toc534212169 \h </w:instrText>
            </w:r>
            <w:r w:rsidR="00C53C5B">
              <w:rPr>
                <w:noProof/>
                <w:webHidden/>
              </w:rPr>
            </w:r>
            <w:r w:rsidR="00C53C5B">
              <w:rPr>
                <w:noProof/>
                <w:webHidden/>
              </w:rPr>
              <w:fldChar w:fldCharType="separate"/>
            </w:r>
            <w:r w:rsidR="00C53C5B">
              <w:rPr>
                <w:noProof/>
                <w:webHidden/>
              </w:rPr>
              <w:t>12</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0"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第九節</w:t>
            </w:r>
            <w:r w:rsidR="00C53C5B">
              <w:rPr>
                <w:noProof/>
                <w:webHidden/>
              </w:rPr>
              <w:tab/>
            </w:r>
            <w:r w:rsidR="00C53C5B">
              <w:rPr>
                <w:noProof/>
                <w:webHidden/>
              </w:rPr>
              <w:fldChar w:fldCharType="begin"/>
            </w:r>
            <w:r w:rsidR="00C53C5B">
              <w:rPr>
                <w:noProof/>
                <w:webHidden/>
              </w:rPr>
              <w:instrText xml:space="preserve"> PAGEREF _Toc534212170 \h </w:instrText>
            </w:r>
            <w:r w:rsidR="00C53C5B">
              <w:rPr>
                <w:noProof/>
                <w:webHidden/>
              </w:rPr>
            </w:r>
            <w:r w:rsidR="00C53C5B">
              <w:rPr>
                <w:noProof/>
                <w:webHidden/>
              </w:rPr>
              <w:fldChar w:fldCharType="separate"/>
            </w:r>
            <w:r w:rsidR="00C53C5B">
              <w:rPr>
                <w:noProof/>
                <w:webHidden/>
              </w:rPr>
              <w:t>12</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1" w:history="1">
            <w:r w:rsidR="00C53C5B" w:rsidRPr="00410838">
              <w:rPr>
                <w:rStyle w:val="af"/>
                <w:rFonts w:ascii="標楷體" w:eastAsia="標楷體" w:hAnsi="標楷體" w:hint="eastAsia"/>
                <w:noProof/>
              </w:rPr>
              <w:t>第二章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第十節</w:t>
            </w:r>
            <w:r w:rsidR="00C53C5B">
              <w:rPr>
                <w:noProof/>
                <w:webHidden/>
              </w:rPr>
              <w:tab/>
            </w:r>
            <w:r w:rsidR="00C53C5B">
              <w:rPr>
                <w:noProof/>
                <w:webHidden/>
              </w:rPr>
              <w:fldChar w:fldCharType="begin"/>
            </w:r>
            <w:r w:rsidR="00C53C5B">
              <w:rPr>
                <w:noProof/>
                <w:webHidden/>
              </w:rPr>
              <w:instrText xml:space="preserve"> PAGEREF _Toc534212171 \h </w:instrText>
            </w:r>
            <w:r w:rsidR="00C53C5B">
              <w:rPr>
                <w:noProof/>
                <w:webHidden/>
              </w:rPr>
            </w:r>
            <w:r w:rsidR="00C53C5B">
              <w:rPr>
                <w:noProof/>
                <w:webHidden/>
              </w:rPr>
              <w:fldChar w:fldCharType="separate"/>
            </w:r>
            <w:r w:rsidR="00C53C5B">
              <w:rPr>
                <w:noProof/>
                <w:webHidden/>
              </w:rPr>
              <w:t>12</w:t>
            </w:r>
            <w:r w:rsidR="00C53C5B">
              <w:rPr>
                <w:noProof/>
                <w:webHidden/>
              </w:rPr>
              <w:fldChar w:fldCharType="end"/>
            </w:r>
          </w:hyperlink>
        </w:p>
        <w:p w:rsidR="00C53C5B" w:rsidRDefault="00572A5F" w:rsidP="00E13702">
          <w:pPr>
            <w:pStyle w:val="11"/>
            <w:tabs>
              <w:tab w:val="right" w:leader="dot" w:pos="8296"/>
            </w:tabs>
            <w:spacing w:line="360" w:lineRule="exact"/>
            <w:ind w:hanging="500"/>
            <w:rPr>
              <w:noProof/>
            </w:rPr>
          </w:pPr>
          <w:hyperlink w:anchor="_Toc534212172" w:history="1">
            <w:r w:rsidR="00C53C5B" w:rsidRPr="00410838">
              <w:rPr>
                <w:rStyle w:val="af"/>
                <w:rFonts w:ascii="標楷體" w:eastAsia="標楷體" w:hAnsi="標楷體" w:hint="eastAsia"/>
                <w:noProof/>
              </w:rPr>
              <w:t>第三章</w:t>
            </w:r>
            <w:r w:rsidR="00C53C5B">
              <w:rPr>
                <w:noProof/>
                <w:webHidden/>
              </w:rPr>
              <w:tab/>
            </w:r>
            <w:r w:rsidR="00C53C5B">
              <w:rPr>
                <w:noProof/>
                <w:webHidden/>
              </w:rPr>
              <w:fldChar w:fldCharType="begin"/>
            </w:r>
            <w:r w:rsidR="00C53C5B">
              <w:rPr>
                <w:noProof/>
                <w:webHidden/>
              </w:rPr>
              <w:instrText xml:space="preserve"> PAGEREF _Toc534212172 \h </w:instrText>
            </w:r>
            <w:r w:rsidR="00C53C5B">
              <w:rPr>
                <w:noProof/>
                <w:webHidden/>
              </w:rPr>
            </w:r>
            <w:r w:rsidR="00C53C5B">
              <w:rPr>
                <w:noProof/>
                <w:webHidden/>
              </w:rPr>
              <w:fldChar w:fldCharType="separate"/>
            </w:r>
            <w:r w:rsidR="00C53C5B">
              <w:rPr>
                <w:noProof/>
                <w:webHidden/>
              </w:rPr>
              <w:t>14</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3"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第一節</w:t>
            </w:r>
            <w:r w:rsidR="00C53C5B">
              <w:rPr>
                <w:noProof/>
                <w:webHidden/>
              </w:rPr>
              <w:tab/>
            </w:r>
            <w:r w:rsidR="00C53C5B">
              <w:rPr>
                <w:noProof/>
                <w:webHidden/>
              </w:rPr>
              <w:fldChar w:fldCharType="begin"/>
            </w:r>
            <w:r w:rsidR="00C53C5B">
              <w:rPr>
                <w:noProof/>
                <w:webHidden/>
              </w:rPr>
              <w:instrText xml:space="preserve"> PAGEREF _Toc534212173 \h </w:instrText>
            </w:r>
            <w:r w:rsidR="00C53C5B">
              <w:rPr>
                <w:noProof/>
                <w:webHidden/>
              </w:rPr>
            </w:r>
            <w:r w:rsidR="00C53C5B">
              <w:rPr>
                <w:noProof/>
                <w:webHidden/>
              </w:rPr>
              <w:fldChar w:fldCharType="separate"/>
            </w:r>
            <w:r w:rsidR="00C53C5B">
              <w:rPr>
                <w:noProof/>
                <w:webHidden/>
              </w:rPr>
              <w:t>14</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4"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第二節</w:t>
            </w:r>
            <w:r w:rsidR="00C53C5B">
              <w:rPr>
                <w:noProof/>
                <w:webHidden/>
              </w:rPr>
              <w:tab/>
            </w:r>
            <w:r w:rsidR="00C53C5B">
              <w:rPr>
                <w:noProof/>
                <w:webHidden/>
              </w:rPr>
              <w:fldChar w:fldCharType="begin"/>
            </w:r>
            <w:r w:rsidR="00C53C5B">
              <w:rPr>
                <w:noProof/>
                <w:webHidden/>
              </w:rPr>
              <w:instrText xml:space="preserve"> PAGEREF _Toc534212174 \h </w:instrText>
            </w:r>
            <w:r w:rsidR="00C53C5B">
              <w:rPr>
                <w:noProof/>
                <w:webHidden/>
              </w:rPr>
            </w:r>
            <w:r w:rsidR="00C53C5B">
              <w:rPr>
                <w:noProof/>
                <w:webHidden/>
              </w:rPr>
              <w:fldChar w:fldCharType="separate"/>
            </w:r>
            <w:r w:rsidR="00C53C5B">
              <w:rPr>
                <w:noProof/>
                <w:webHidden/>
              </w:rPr>
              <w:t>14</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5"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第三節</w:t>
            </w:r>
            <w:r w:rsidR="00C53C5B">
              <w:rPr>
                <w:noProof/>
                <w:webHidden/>
              </w:rPr>
              <w:tab/>
            </w:r>
            <w:r w:rsidR="00C53C5B">
              <w:rPr>
                <w:noProof/>
                <w:webHidden/>
              </w:rPr>
              <w:fldChar w:fldCharType="begin"/>
            </w:r>
            <w:r w:rsidR="00C53C5B">
              <w:rPr>
                <w:noProof/>
                <w:webHidden/>
              </w:rPr>
              <w:instrText xml:space="preserve"> PAGEREF _Toc534212175 \h </w:instrText>
            </w:r>
            <w:r w:rsidR="00C53C5B">
              <w:rPr>
                <w:noProof/>
                <w:webHidden/>
              </w:rPr>
            </w:r>
            <w:r w:rsidR="00C53C5B">
              <w:rPr>
                <w:noProof/>
                <w:webHidden/>
              </w:rPr>
              <w:fldChar w:fldCharType="separate"/>
            </w:r>
            <w:r w:rsidR="00C53C5B">
              <w:rPr>
                <w:noProof/>
                <w:webHidden/>
              </w:rPr>
              <w:t>14</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6"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第四節</w:t>
            </w:r>
            <w:r w:rsidR="00C53C5B">
              <w:rPr>
                <w:noProof/>
                <w:webHidden/>
              </w:rPr>
              <w:tab/>
            </w:r>
            <w:r w:rsidR="00C53C5B">
              <w:rPr>
                <w:noProof/>
                <w:webHidden/>
              </w:rPr>
              <w:fldChar w:fldCharType="begin"/>
            </w:r>
            <w:r w:rsidR="00C53C5B">
              <w:rPr>
                <w:noProof/>
                <w:webHidden/>
              </w:rPr>
              <w:instrText xml:space="preserve"> PAGEREF _Toc534212176 \h </w:instrText>
            </w:r>
            <w:r w:rsidR="00C53C5B">
              <w:rPr>
                <w:noProof/>
                <w:webHidden/>
              </w:rPr>
            </w:r>
            <w:r w:rsidR="00C53C5B">
              <w:rPr>
                <w:noProof/>
                <w:webHidden/>
              </w:rPr>
              <w:fldChar w:fldCharType="separate"/>
            </w:r>
            <w:r w:rsidR="00C53C5B">
              <w:rPr>
                <w:noProof/>
                <w:webHidden/>
              </w:rPr>
              <w:t>14</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7"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第五節</w:t>
            </w:r>
            <w:r w:rsidR="00C53C5B">
              <w:rPr>
                <w:noProof/>
                <w:webHidden/>
              </w:rPr>
              <w:tab/>
            </w:r>
            <w:r w:rsidR="00C53C5B">
              <w:rPr>
                <w:noProof/>
                <w:webHidden/>
              </w:rPr>
              <w:fldChar w:fldCharType="begin"/>
            </w:r>
            <w:r w:rsidR="00C53C5B">
              <w:rPr>
                <w:noProof/>
                <w:webHidden/>
              </w:rPr>
              <w:instrText xml:space="preserve"> PAGEREF _Toc534212177 \h </w:instrText>
            </w:r>
            <w:r w:rsidR="00C53C5B">
              <w:rPr>
                <w:noProof/>
                <w:webHidden/>
              </w:rPr>
            </w:r>
            <w:r w:rsidR="00C53C5B">
              <w:rPr>
                <w:noProof/>
                <w:webHidden/>
              </w:rPr>
              <w:fldChar w:fldCharType="separate"/>
            </w:r>
            <w:r w:rsidR="00C53C5B">
              <w:rPr>
                <w:noProof/>
                <w:webHidden/>
              </w:rPr>
              <w:t>15</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8"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第六節</w:t>
            </w:r>
            <w:r w:rsidR="00C53C5B">
              <w:rPr>
                <w:noProof/>
                <w:webHidden/>
              </w:rPr>
              <w:tab/>
            </w:r>
            <w:r w:rsidR="00C53C5B">
              <w:rPr>
                <w:noProof/>
                <w:webHidden/>
              </w:rPr>
              <w:fldChar w:fldCharType="begin"/>
            </w:r>
            <w:r w:rsidR="00C53C5B">
              <w:rPr>
                <w:noProof/>
                <w:webHidden/>
              </w:rPr>
              <w:instrText xml:space="preserve"> PAGEREF _Toc534212178 \h </w:instrText>
            </w:r>
            <w:r w:rsidR="00C53C5B">
              <w:rPr>
                <w:noProof/>
                <w:webHidden/>
              </w:rPr>
            </w:r>
            <w:r w:rsidR="00C53C5B">
              <w:rPr>
                <w:noProof/>
                <w:webHidden/>
              </w:rPr>
              <w:fldChar w:fldCharType="separate"/>
            </w:r>
            <w:r w:rsidR="00C53C5B">
              <w:rPr>
                <w:noProof/>
                <w:webHidden/>
              </w:rPr>
              <w:t>15</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79"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第七節</w:t>
            </w:r>
            <w:r w:rsidR="00C53C5B">
              <w:rPr>
                <w:noProof/>
                <w:webHidden/>
              </w:rPr>
              <w:tab/>
            </w:r>
            <w:r w:rsidR="00C53C5B">
              <w:rPr>
                <w:noProof/>
                <w:webHidden/>
              </w:rPr>
              <w:fldChar w:fldCharType="begin"/>
            </w:r>
            <w:r w:rsidR="00C53C5B">
              <w:rPr>
                <w:noProof/>
                <w:webHidden/>
              </w:rPr>
              <w:instrText xml:space="preserve"> PAGEREF _Toc534212179 \h </w:instrText>
            </w:r>
            <w:r w:rsidR="00C53C5B">
              <w:rPr>
                <w:noProof/>
                <w:webHidden/>
              </w:rPr>
            </w:r>
            <w:r w:rsidR="00C53C5B">
              <w:rPr>
                <w:noProof/>
                <w:webHidden/>
              </w:rPr>
              <w:fldChar w:fldCharType="separate"/>
            </w:r>
            <w:r w:rsidR="00C53C5B">
              <w:rPr>
                <w:noProof/>
                <w:webHidden/>
              </w:rPr>
              <w:t>17</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80"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第八節</w:t>
            </w:r>
            <w:r w:rsidR="00C53C5B">
              <w:rPr>
                <w:noProof/>
                <w:webHidden/>
              </w:rPr>
              <w:tab/>
            </w:r>
            <w:r w:rsidR="00C53C5B">
              <w:rPr>
                <w:noProof/>
                <w:webHidden/>
              </w:rPr>
              <w:fldChar w:fldCharType="begin"/>
            </w:r>
            <w:r w:rsidR="00C53C5B">
              <w:rPr>
                <w:noProof/>
                <w:webHidden/>
              </w:rPr>
              <w:instrText xml:space="preserve"> PAGEREF _Toc534212180 \h </w:instrText>
            </w:r>
            <w:r w:rsidR="00C53C5B">
              <w:rPr>
                <w:noProof/>
                <w:webHidden/>
              </w:rPr>
            </w:r>
            <w:r w:rsidR="00C53C5B">
              <w:rPr>
                <w:noProof/>
                <w:webHidden/>
              </w:rPr>
              <w:fldChar w:fldCharType="separate"/>
            </w:r>
            <w:r w:rsidR="00C53C5B">
              <w:rPr>
                <w:noProof/>
                <w:webHidden/>
              </w:rPr>
              <w:t>17</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81"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第九節</w:t>
            </w:r>
            <w:r w:rsidR="00C53C5B">
              <w:rPr>
                <w:noProof/>
                <w:webHidden/>
              </w:rPr>
              <w:tab/>
            </w:r>
            <w:r w:rsidR="00C53C5B">
              <w:rPr>
                <w:noProof/>
                <w:webHidden/>
              </w:rPr>
              <w:fldChar w:fldCharType="begin"/>
            </w:r>
            <w:r w:rsidR="00C53C5B">
              <w:rPr>
                <w:noProof/>
                <w:webHidden/>
              </w:rPr>
              <w:instrText xml:space="preserve"> PAGEREF _Toc534212181 \h </w:instrText>
            </w:r>
            <w:r w:rsidR="00C53C5B">
              <w:rPr>
                <w:noProof/>
                <w:webHidden/>
              </w:rPr>
            </w:r>
            <w:r w:rsidR="00C53C5B">
              <w:rPr>
                <w:noProof/>
                <w:webHidden/>
              </w:rPr>
              <w:fldChar w:fldCharType="separate"/>
            </w:r>
            <w:r w:rsidR="00C53C5B">
              <w:rPr>
                <w:noProof/>
                <w:webHidden/>
              </w:rPr>
              <w:t>17</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82" w:history="1">
            <w:r w:rsidR="00C53C5B" w:rsidRPr="00410838">
              <w:rPr>
                <w:rStyle w:val="af"/>
                <w:rFonts w:ascii="標楷體" w:eastAsia="標楷體" w:hAnsi="標楷體" w:hint="eastAsia"/>
                <w:noProof/>
              </w:rPr>
              <w:t>第三章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第十節</w:t>
            </w:r>
            <w:r w:rsidR="00C53C5B">
              <w:rPr>
                <w:noProof/>
                <w:webHidden/>
              </w:rPr>
              <w:tab/>
            </w:r>
            <w:r w:rsidR="00C53C5B">
              <w:rPr>
                <w:noProof/>
                <w:webHidden/>
              </w:rPr>
              <w:fldChar w:fldCharType="begin"/>
            </w:r>
            <w:r w:rsidR="00C53C5B">
              <w:rPr>
                <w:noProof/>
                <w:webHidden/>
              </w:rPr>
              <w:instrText xml:space="preserve"> PAGEREF _Toc534212182 \h </w:instrText>
            </w:r>
            <w:r w:rsidR="00C53C5B">
              <w:rPr>
                <w:noProof/>
                <w:webHidden/>
              </w:rPr>
            </w:r>
            <w:r w:rsidR="00C53C5B">
              <w:rPr>
                <w:noProof/>
                <w:webHidden/>
              </w:rPr>
              <w:fldChar w:fldCharType="separate"/>
            </w:r>
            <w:r w:rsidR="00C53C5B">
              <w:rPr>
                <w:noProof/>
                <w:webHidden/>
              </w:rPr>
              <w:t>18</w:t>
            </w:r>
            <w:r w:rsidR="00C53C5B">
              <w:rPr>
                <w:noProof/>
                <w:webHidden/>
              </w:rPr>
              <w:fldChar w:fldCharType="end"/>
            </w:r>
          </w:hyperlink>
        </w:p>
        <w:p w:rsidR="00C53C5B" w:rsidRDefault="00572A5F" w:rsidP="00E13702">
          <w:pPr>
            <w:pStyle w:val="2"/>
            <w:tabs>
              <w:tab w:val="right" w:leader="dot" w:pos="8296"/>
            </w:tabs>
            <w:spacing w:line="360" w:lineRule="exact"/>
            <w:ind w:left="980" w:hanging="500"/>
            <w:rPr>
              <w:noProof/>
            </w:rPr>
          </w:pPr>
          <w:hyperlink w:anchor="_Toc534212183" w:history="1">
            <w:r w:rsidR="00C53C5B" w:rsidRPr="00410838">
              <w:rPr>
                <w:rStyle w:val="af"/>
                <w:rFonts w:ascii="標楷體" w:eastAsia="標楷體" w:hAnsi="標楷體" w:hint="eastAsia"/>
                <w:noProof/>
              </w:rPr>
              <w:t>第四章</w:t>
            </w:r>
            <w:r w:rsidR="00C53C5B" w:rsidRPr="00410838">
              <w:rPr>
                <w:rStyle w:val="af"/>
                <w:rFonts w:ascii="標楷體" w:eastAsia="標楷體" w:hAnsi="標楷體"/>
                <w:noProof/>
              </w:rPr>
              <w:t xml:space="preserve"> </w:t>
            </w:r>
            <w:r w:rsidR="00C53C5B" w:rsidRPr="00410838">
              <w:rPr>
                <w:rStyle w:val="af"/>
                <w:rFonts w:ascii="標楷體" w:eastAsia="標楷體" w:hAnsi="標楷體" w:hint="eastAsia"/>
                <w:noProof/>
              </w:rPr>
              <w:t>第一節</w:t>
            </w:r>
            <w:r w:rsidR="00C53C5B">
              <w:rPr>
                <w:noProof/>
                <w:webHidden/>
              </w:rPr>
              <w:tab/>
            </w:r>
            <w:r w:rsidR="00C53C5B">
              <w:rPr>
                <w:noProof/>
                <w:webHidden/>
              </w:rPr>
              <w:fldChar w:fldCharType="begin"/>
            </w:r>
            <w:r w:rsidR="00C53C5B">
              <w:rPr>
                <w:noProof/>
                <w:webHidden/>
              </w:rPr>
              <w:instrText xml:space="preserve"> PAGEREF _Toc534212183 \h </w:instrText>
            </w:r>
            <w:r w:rsidR="00C53C5B">
              <w:rPr>
                <w:noProof/>
                <w:webHidden/>
              </w:rPr>
            </w:r>
            <w:r w:rsidR="00C53C5B">
              <w:rPr>
                <w:noProof/>
                <w:webHidden/>
              </w:rPr>
              <w:fldChar w:fldCharType="separate"/>
            </w:r>
            <w:r w:rsidR="00C53C5B">
              <w:rPr>
                <w:noProof/>
                <w:webHidden/>
              </w:rPr>
              <w:t>19</w:t>
            </w:r>
            <w:r w:rsidR="00C53C5B">
              <w:rPr>
                <w:noProof/>
                <w:webHidden/>
              </w:rPr>
              <w:fldChar w:fldCharType="end"/>
            </w:r>
          </w:hyperlink>
        </w:p>
        <w:p w:rsidR="00C53C5B" w:rsidRDefault="00C53C5B" w:rsidP="00E13702">
          <w:pPr>
            <w:spacing w:line="360" w:lineRule="exact"/>
            <w:ind w:hanging="500"/>
          </w:pPr>
          <w:r>
            <w:rPr>
              <w:b/>
              <w:bCs/>
              <w:lang w:val="zh-TW"/>
            </w:rPr>
            <w:fldChar w:fldCharType="end"/>
          </w:r>
        </w:p>
      </w:sdtContent>
    </w:sdt>
    <w:p w:rsidR="00882A24" w:rsidRDefault="00882A24" w:rsidP="00E13702">
      <w:pPr>
        <w:widowControl/>
        <w:spacing w:line="360" w:lineRule="exact"/>
        <w:ind w:left="1201" w:hangingChars="500" w:hanging="1201"/>
        <w:rPr>
          <w:rFonts w:ascii="標楷體" w:eastAsia="標楷體" w:hAnsi="標楷體"/>
          <w:b/>
          <w:szCs w:val="24"/>
        </w:rPr>
      </w:pPr>
      <w:r>
        <w:rPr>
          <w:rFonts w:ascii="標楷體" w:eastAsia="標楷體" w:hAnsi="標楷體"/>
          <w:b/>
          <w:szCs w:val="24"/>
        </w:rPr>
        <w:br w:type="page"/>
      </w:r>
    </w:p>
    <w:tbl>
      <w:tblPr>
        <w:tblStyle w:val="4"/>
        <w:tblW w:w="0" w:type="auto"/>
        <w:tblLook w:val="04A0" w:firstRow="1" w:lastRow="0" w:firstColumn="1" w:lastColumn="0" w:noHBand="0" w:noVBand="1"/>
        <w:tblPrChange w:id="1" w:author="User" w:date="2019-01-04T09:24:00Z">
          <w:tblPr>
            <w:tblStyle w:val="4"/>
            <w:tblW w:w="0" w:type="auto"/>
            <w:tblLook w:val="04A0" w:firstRow="1" w:lastRow="0" w:firstColumn="1" w:lastColumn="0" w:noHBand="0" w:noVBand="1"/>
          </w:tblPr>
        </w:tblPrChange>
      </w:tblPr>
      <w:tblGrid>
        <w:gridCol w:w="1980"/>
        <w:gridCol w:w="1656"/>
        <w:gridCol w:w="2680"/>
        <w:gridCol w:w="1980"/>
        <w:tblGridChange w:id="2">
          <w:tblGrid>
            <w:gridCol w:w="2074"/>
            <w:gridCol w:w="2074"/>
            <w:gridCol w:w="2074"/>
            <w:gridCol w:w="2074"/>
          </w:tblGrid>
        </w:tblGridChange>
      </w:tblGrid>
      <w:tr w:rsidR="00FE31E9" w:rsidRPr="00281B41" w:rsidTr="008B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Change w:id="3" w:author="User" w:date="2019-01-04T09:24:00Z">
              <w:tcPr>
                <w:tcW w:w="2074" w:type="dxa"/>
              </w:tcPr>
            </w:tcPrChange>
          </w:tcPr>
          <w:p w:rsidR="00FE31E9" w:rsidRPr="00281B41" w:rsidRDefault="00882A24" w:rsidP="00E13702">
            <w:pPr>
              <w:spacing w:line="360" w:lineRule="exact"/>
              <w:ind w:left="1200" w:hangingChars="500" w:hanging="1200"/>
              <w:cnfStyle w:val="101000000000" w:firstRow="1" w:lastRow="0" w:firstColumn="1" w:lastColumn="0" w:oddVBand="0" w:evenVBand="0" w:oddHBand="0" w:evenHBand="0" w:firstRowFirstColumn="0" w:firstRowLastColumn="0" w:lastRowFirstColumn="0" w:lastRowLastColumn="0"/>
              <w:rPr>
                <w:rFonts w:ascii="標楷體" w:eastAsia="標楷體" w:hAnsi="標楷體"/>
                <w:b w:val="0"/>
                <w:szCs w:val="24"/>
              </w:rPr>
            </w:pPr>
            <w:r>
              <w:rPr>
                <w:rFonts w:ascii="標楷體" w:eastAsia="標楷體" w:hAnsi="標楷體" w:hint="eastAsia"/>
                <w:b w:val="0"/>
                <w:szCs w:val="24"/>
              </w:rPr>
              <w:lastRenderedPageBreak/>
              <w:t>更新記錄</w:t>
            </w:r>
            <w:r w:rsidR="00FE31E9" w:rsidRPr="00281B41">
              <w:rPr>
                <w:rFonts w:ascii="標楷體" w:eastAsia="標楷體" w:hAnsi="標楷體" w:hint="eastAsia"/>
                <w:b w:val="0"/>
                <w:szCs w:val="24"/>
              </w:rPr>
              <w:t>日期</w:t>
            </w:r>
          </w:p>
        </w:tc>
        <w:tc>
          <w:tcPr>
            <w:tcW w:w="1184" w:type="dxa"/>
            <w:tcPrChange w:id="4" w:author="User" w:date="2019-01-04T09:24:00Z">
              <w:tcPr>
                <w:tcW w:w="2074" w:type="dxa"/>
              </w:tcPr>
            </w:tcPrChange>
          </w:tcPr>
          <w:p w:rsidR="00FE31E9" w:rsidRPr="00281B41" w:rsidRDefault="00FE31E9" w:rsidP="00E13702">
            <w:pPr>
              <w:spacing w:line="360" w:lineRule="exact"/>
              <w:ind w:left="1200" w:hangingChars="500" w:hanging="1200"/>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szCs w:val="24"/>
              </w:rPr>
            </w:pPr>
            <w:r w:rsidRPr="00281B41">
              <w:rPr>
                <w:rFonts w:ascii="標楷體" w:eastAsia="標楷體" w:hAnsi="標楷體" w:hint="eastAsia"/>
                <w:b w:val="0"/>
                <w:szCs w:val="24"/>
              </w:rPr>
              <w:t>版本</w:t>
            </w:r>
          </w:p>
        </w:tc>
        <w:tc>
          <w:tcPr>
            <w:tcW w:w="2969" w:type="dxa"/>
            <w:tcPrChange w:id="5" w:author="User" w:date="2019-01-04T09:24:00Z">
              <w:tcPr>
                <w:tcW w:w="2074" w:type="dxa"/>
              </w:tcPr>
            </w:tcPrChange>
          </w:tcPr>
          <w:p w:rsidR="00FE31E9" w:rsidRPr="00281B41" w:rsidRDefault="00FE31E9" w:rsidP="00E13702">
            <w:pPr>
              <w:spacing w:line="360" w:lineRule="exact"/>
              <w:ind w:left="1200" w:hangingChars="500" w:hanging="1200"/>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szCs w:val="24"/>
              </w:rPr>
            </w:pPr>
            <w:r w:rsidRPr="00281B41">
              <w:rPr>
                <w:rFonts w:ascii="標楷體" w:eastAsia="標楷體" w:hAnsi="標楷體" w:hint="eastAsia"/>
                <w:b w:val="0"/>
                <w:szCs w:val="24"/>
              </w:rPr>
              <w:t>內容</w:t>
            </w:r>
          </w:p>
        </w:tc>
        <w:tc>
          <w:tcPr>
            <w:tcW w:w="2071" w:type="dxa"/>
            <w:tcPrChange w:id="6" w:author="User" w:date="2019-01-04T09:24:00Z">
              <w:tcPr>
                <w:tcW w:w="2074" w:type="dxa"/>
              </w:tcPr>
            </w:tcPrChange>
          </w:tcPr>
          <w:p w:rsidR="00FE31E9" w:rsidRPr="00281B41" w:rsidRDefault="00FE31E9" w:rsidP="00E13702">
            <w:pPr>
              <w:spacing w:line="360" w:lineRule="exact"/>
              <w:ind w:left="1200" w:hangingChars="500" w:hanging="1200"/>
              <w:cnfStyle w:val="100000000000" w:firstRow="1" w:lastRow="0" w:firstColumn="0" w:lastColumn="0" w:oddVBand="0" w:evenVBand="0" w:oddHBand="0" w:evenHBand="0" w:firstRowFirstColumn="0" w:firstRowLastColumn="0" w:lastRowFirstColumn="0" w:lastRowLastColumn="0"/>
              <w:rPr>
                <w:rFonts w:ascii="標楷體" w:eastAsia="標楷體" w:hAnsi="標楷體"/>
                <w:b w:val="0"/>
                <w:szCs w:val="24"/>
              </w:rPr>
            </w:pPr>
            <w:r w:rsidRPr="00281B41">
              <w:rPr>
                <w:rFonts w:ascii="標楷體" w:eastAsia="標楷體" w:hAnsi="標楷體" w:hint="eastAsia"/>
                <w:b w:val="0"/>
                <w:szCs w:val="24"/>
              </w:rPr>
              <w:t>填寫人</w:t>
            </w:r>
          </w:p>
        </w:tc>
      </w:tr>
      <w:tr w:rsidR="00FE31E9" w:rsidRPr="00281B41" w:rsidTr="008B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Change w:id="7" w:author="User" w:date="2019-01-04T09:24:00Z">
              <w:tcPr>
                <w:tcW w:w="2074" w:type="dxa"/>
              </w:tcPr>
            </w:tcPrChange>
          </w:tcPr>
          <w:p w:rsidR="00FE31E9" w:rsidRPr="00281B41" w:rsidRDefault="00FE31E9" w:rsidP="00E13702">
            <w:pPr>
              <w:spacing w:line="360" w:lineRule="exact"/>
              <w:ind w:left="1200" w:hangingChars="500" w:hanging="1200"/>
              <w:cnfStyle w:val="001000100000" w:firstRow="0" w:lastRow="0" w:firstColumn="1" w:lastColumn="0" w:oddVBand="0" w:evenVBand="0" w:oddHBand="1" w:evenHBand="0" w:firstRowFirstColumn="0" w:firstRowLastColumn="0" w:lastRowFirstColumn="0" w:lastRowLastColumn="0"/>
              <w:rPr>
                <w:rFonts w:ascii="標楷體" w:eastAsia="標楷體" w:hAnsi="標楷體"/>
                <w:b w:val="0"/>
                <w:szCs w:val="24"/>
              </w:rPr>
            </w:pPr>
            <w:r w:rsidRPr="00281B41">
              <w:rPr>
                <w:rFonts w:ascii="標楷體" w:eastAsia="標楷體" w:hAnsi="標楷體" w:hint="eastAsia"/>
                <w:b w:val="0"/>
                <w:szCs w:val="24"/>
              </w:rPr>
              <w:t>2018.12.07</w:t>
            </w:r>
          </w:p>
        </w:tc>
        <w:tc>
          <w:tcPr>
            <w:tcW w:w="1184" w:type="dxa"/>
            <w:tcPrChange w:id="8" w:author="User" w:date="2019-01-04T09:24:00Z">
              <w:tcPr>
                <w:tcW w:w="2074" w:type="dxa"/>
              </w:tcPr>
            </w:tcPrChange>
          </w:tcPr>
          <w:p w:rsidR="00FE31E9" w:rsidRPr="00281B41" w:rsidRDefault="00FE31E9" w:rsidP="00E13702">
            <w:pPr>
              <w:spacing w:line="360" w:lineRule="exact"/>
              <w:ind w:left="1201" w:hangingChars="500" w:hanging="1201"/>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281B41">
              <w:rPr>
                <w:rFonts w:ascii="標楷體" w:eastAsia="標楷體" w:hAnsi="標楷體"/>
                <w:b/>
                <w:szCs w:val="24"/>
              </w:rPr>
              <w:t>v1.0.0</w:t>
            </w:r>
          </w:p>
        </w:tc>
        <w:tc>
          <w:tcPr>
            <w:tcW w:w="2969" w:type="dxa"/>
            <w:tcPrChange w:id="9" w:author="User" w:date="2019-01-04T09:24:00Z">
              <w:tcPr>
                <w:tcW w:w="2074" w:type="dxa"/>
              </w:tcPr>
            </w:tcPrChange>
          </w:tcPr>
          <w:p w:rsidR="00FE31E9" w:rsidRPr="00281B41" w:rsidRDefault="00FE31E9" w:rsidP="00E13702">
            <w:pPr>
              <w:spacing w:line="360" w:lineRule="exact"/>
              <w:ind w:left="1201" w:hangingChars="500" w:hanging="1201"/>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281B41">
              <w:rPr>
                <w:rFonts w:ascii="標楷體" w:eastAsia="標楷體" w:hAnsi="標楷體" w:hint="eastAsia"/>
                <w:b/>
                <w:szCs w:val="24"/>
              </w:rPr>
              <w:t>建立序幕+第一章大綱</w:t>
            </w:r>
          </w:p>
        </w:tc>
        <w:tc>
          <w:tcPr>
            <w:tcW w:w="2071" w:type="dxa"/>
            <w:tcPrChange w:id="10" w:author="User" w:date="2019-01-04T09:24:00Z">
              <w:tcPr>
                <w:tcW w:w="2074" w:type="dxa"/>
              </w:tcPr>
            </w:tcPrChange>
          </w:tcPr>
          <w:p w:rsidR="00FE31E9" w:rsidRPr="00281B41" w:rsidRDefault="00FE31E9" w:rsidP="00E13702">
            <w:pPr>
              <w:spacing w:line="360" w:lineRule="exact"/>
              <w:ind w:left="1201" w:hangingChars="500" w:hanging="1201"/>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r w:rsidRPr="00281B41">
              <w:rPr>
                <w:rFonts w:ascii="標楷體" w:eastAsia="標楷體" w:hAnsi="標楷體" w:hint="eastAsia"/>
                <w:b/>
                <w:szCs w:val="24"/>
              </w:rPr>
              <w:t>米莉</w:t>
            </w:r>
          </w:p>
        </w:tc>
      </w:tr>
      <w:tr w:rsidR="00FE31E9" w:rsidRPr="00281B41" w:rsidTr="008B5333">
        <w:tc>
          <w:tcPr>
            <w:cnfStyle w:val="001000000000" w:firstRow="0" w:lastRow="0" w:firstColumn="1" w:lastColumn="0" w:oddVBand="0" w:evenVBand="0" w:oddHBand="0" w:evenHBand="0" w:firstRowFirstColumn="0" w:firstRowLastColumn="0" w:lastRowFirstColumn="0" w:lastRowLastColumn="0"/>
            <w:tcW w:w="2072" w:type="dxa"/>
            <w:tcPrChange w:id="11" w:author="User" w:date="2019-01-04T09:24:00Z">
              <w:tcPr>
                <w:tcW w:w="2074" w:type="dxa"/>
              </w:tcPr>
            </w:tcPrChange>
          </w:tcPr>
          <w:p w:rsidR="00FE31E9" w:rsidRPr="00281B41" w:rsidRDefault="00C84B0A" w:rsidP="00E13702">
            <w:pPr>
              <w:spacing w:line="360" w:lineRule="exact"/>
              <w:ind w:left="1200" w:hangingChars="500" w:hanging="1200"/>
              <w:rPr>
                <w:rFonts w:ascii="標楷體" w:eastAsia="標楷體" w:hAnsi="標楷體"/>
                <w:b w:val="0"/>
                <w:szCs w:val="24"/>
              </w:rPr>
            </w:pPr>
            <w:r>
              <w:rPr>
                <w:rFonts w:ascii="標楷體" w:eastAsia="標楷體" w:hAnsi="標楷體" w:hint="eastAsia"/>
                <w:b w:val="0"/>
                <w:szCs w:val="24"/>
              </w:rPr>
              <w:t>2018.12.13</w:t>
            </w:r>
          </w:p>
        </w:tc>
        <w:tc>
          <w:tcPr>
            <w:tcW w:w="1184" w:type="dxa"/>
            <w:tcPrChange w:id="12" w:author="User" w:date="2019-01-04T09:24:00Z">
              <w:tcPr>
                <w:tcW w:w="2074" w:type="dxa"/>
              </w:tcPr>
            </w:tcPrChange>
          </w:tcPr>
          <w:p w:rsidR="00FE31E9" w:rsidRPr="00281B41" w:rsidRDefault="00C84B0A" w:rsidP="00E13702">
            <w:pPr>
              <w:spacing w:line="360" w:lineRule="exact"/>
              <w:ind w:left="1201" w:hangingChars="500" w:hanging="1201"/>
              <w:cnfStyle w:val="000000000000" w:firstRow="0" w:lastRow="0" w:firstColumn="0" w:lastColumn="0" w:oddVBand="0" w:evenVBand="0" w:oddHBand="0" w:evenHBand="0" w:firstRowFirstColumn="0" w:firstRowLastColumn="0" w:lastRowFirstColumn="0" w:lastRowLastColumn="0"/>
              <w:rPr>
                <w:rFonts w:ascii="標楷體" w:eastAsia="標楷體" w:hAnsi="標楷體"/>
                <w:b/>
                <w:szCs w:val="24"/>
              </w:rPr>
            </w:pPr>
            <w:r>
              <w:rPr>
                <w:rFonts w:ascii="標楷體" w:eastAsia="標楷體" w:hAnsi="標楷體"/>
                <w:b/>
                <w:szCs w:val="24"/>
              </w:rPr>
              <w:t>V1.1.0</w:t>
            </w:r>
          </w:p>
        </w:tc>
        <w:tc>
          <w:tcPr>
            <w:tcW w:w="2969" w:type="dxa"/>
            <w:tcPrChange w:id="13" w:author="User" w:date="2019-01-04T09:24:00Z">
              <w:tcPr>
                <w:tcW w:w="2074" w:type="dxa"/>
              </w:tcPr>
            </w:tcPrChange>
          </w:tcPr>
          <w:p w:rsidR="00FE31E9" w:rsidRPr="00281B41" w:rsidRDefault="00C84B0A" w:rsidP="00E13702">
            <w:pPr>
              <w:spacing w:line="360" w:lineRule="exact"/>
              <w:ind w:left="1201" w:hangingChars="500" w:hanging="1201"/>
              <w:cnfStyle w:val="000000000000" w:firstRow="0" w:lastRow="0" w:firstColumn="0" w:lastColumn="0" w:oddVBand="0" w:evenVBand="0" w:oddHBand="0" w:evenHBand="0" w:firstRowFirstColumn="0" w:firstRowLastColumn="0" w:lastRowFirstColumn="0" w:lastRowLastColumn="0"/>
              <w:rPr>
                <w:rFonts w:ascii="標楷體" w:eastAsia="標楷體" w:hAnsi="標楷體"/>
                <w:b/>
                <w:szCs w:val="24"/>
              </w:rPr>
            </w:pPr>
            <w:r>
              <w:rPr>
                <w:rFonts w:ascii="標楷體" w:eastAsia="標楷體" w:hAnsi="標楷體" w:hint="eastAsia"/>
                <w:b/>
                <w:szCs w:val="24"/>
              </w:rPr>
              <w:t>第二</w:t>
            </w:r>
            <w:r>
              <w:rPr>
                <w:rFonts w:ascii="標楷體" w:eastAsia="標楷體" w:hAnsi="標楷體"/>
                <w:b/>
                <w:szCs w:val="24"/>
              </w:rPr>
              <w:t>章～第三章</w:t>
            </w:r>
          </w:p>
        </w:tc>
        <w:tc>
          <w:tcPr>
            <w:tcW w:w="2071" w:type="dxa"/>
            <w:tcPrChange w:id="14" w:author="User" w:date="2019-01-04T09:24:00Z">
              <w:tcPr>
                <w:tcW w:w="2074" w:type="dxa"/>
              </w:tcPr>
            </w:tcPrChange>
          </w:tcPr>
          <w:p w:rsidR="00FE31E9" w:rsidRPr="00281B41" w:rsidRDefault="00C84B0A" w:rsidP="00E13702">
            <w:pPr>
              <w:spacing w:line="360" w:lineRule="exact"/>
              <w:ind w:left="1201" w:hangingChars="500" w:hanging="1201"/>
              <w:cnfStyle w:val="000000000000" w:firstRow="0" w:lastRow="0" w:firstColumn="0" w:lastColumn="0" w:oddVBand="0" w:evenVBand="0" w:oddHBand="0" w:evenHBand="0" w:firstRowFirstColumn="0" w:firstRowLastColumn="0" w:lastRowFirstColumn="0" w:lastRowLastColumn="0"/>
              <w:rPr>
                <w:rFonts w:ascii="標楷體" w:eastAsia="標楷體" w:hAnsi="標楷體"/>
                <w:b/>
                <w:szCs w:val="24"/>
              </w:rPr>
            </w:pPr>
            <w:r>
              <w:rPr>
                <w:rFonts w:ascii="標楷體" w:eastAsia="標楷體" w:hAnsi="標楷體" w:hint="eastAsia"/>
                <w:b/>
                <w:szCs w:val="24"/>
              </w:rPr>
              <w:t>米莉</w:t>
            </w:r>
          </w:p>
        </w:tc>
      </w:tr>
      <w:tr w:rsidR="00FE31E9" w:rsidRPr="00281B41" w:rsidTr="008B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Change w:id="15" w:author="User" w:date="2019-01-04T09:24:00Z">
              <w:tcPr>
                <w:tcW w:w="2074" w:type="dxa"/>
              </w:tcPr>
            </w:tcPrChange>
          </w:tcPr>
          <w:p w:rsidR="00FE31E9" w:rsidRPr="00281B41" w:rsidRDefault="00FE31E9" w:rsidP="00E13702">
            <w:pPr>
              <w:spacing w:line="360" w:lineRule="exact"/>
              <w:ind w:left="1200" w:hangingChars="500" w:hanging="1200"/>
              <w:cnfStyle w:val="001000100000" w:firstRow="0" w:lastRow="0" w:firstColumn="1" w:lastColumn="0" w:oddVBand="0" w:evenVBand="0" w:oddHBand="1" w:evenHBand="0" w:firstRowFirstColumn="0" w:firstRowLastColumn="0" w:lastRowFirstColumn="0" w:lastRowLastColumn="0"/>
              <w:rPr>
                <w:rFonts w:ascii="標楷體" w:eastAsia="標楷體" w:hAnsi="標楷體"/>
                <w:b w:val="0"/>
                <w:szCs w:val="24"/>
              </w:rPr>
            </w:pPr>
          </w:p>
        </w:tc>
        <w:tc>
          <w:tcPr>
            <w:tcW w:w="1184" w:type="dxa"/>
            <w:tcPrChange w:id="16" w:author="User" w:date="2019-01-04T09:24:00Z">
              <w:tcPr>
                <w:tcW w:w="2074" w:type="dxa"/>
              </w:tcPr>
            </w:tcPrChange>
          </w:tcPr>
          <w:p w:rsidR="00FE31E9" w:rsidRPr="00281B41" w:rsidRDefault="00FE31E9" w:rsidP="00E13702">
            <w:pPr>
              <w:spacing w:line="360" w:lineRule="exact"/>
              <w:ind w:left="1201" w:hangingChars="500" w:hanging="1201"/>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p>
        </w:tc>
        <w:tc>
          <w:tcPr>
            <w:tcW w:w="2969" w:type="dxa"/>
            <w:tcPrChange w:id="17" w:author="User" w:date="2019-01-04T09:24:00Z">
              <w:tcPr>
                <w:tcW w:w="2074" w:type="dxa"/>
              </w:tcPr>
            </w:tcPrChange>
          </w:tcPr>
          <w:p w:rsidR="00FE31E9" w:rsidRPr="00281B41" w:rsidRDefault="00FE31E9" w:rsidP="00E13702">
            <w:pPr>
              <w:spacing w:line="360" w:lineRule="exact"/>
              <w:ind w:left="1201" w:hangingChars="500" w:hanging="1201"/>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p>
        </w:tc>
        <w:tc>
          <w:tcPr>
            <w:tcW w:w="2071" w:type="dxa"/>
            <w:tcPrChange w:id="18" w:author="User" w:date="2019-01-04T09:24:00Z">
              <w:tcPr>
                <w:tcW w:w="2074" w:type="dxa"/>
              </w:tcPr>
            </w:tcPrChange>
          </w:tcPr>
          <w:p w:rsidR="00FE31E9" w:rsidRPr="00281B41" w:rsidRDefault="00FE31E9" w:rsidP="00E13702">
            <w:pPr>
              <w:spacing w:line="360" w:lineRule="exact"/>
              <w:ind w:left="1201" w:hangingChars="500" w:hanging="1201"/>
              <w:cnfStyle w:val="000000100000" w:firstRow="0" w:lastRow="0" w:firstColumn="0" w:lastColumn="0" w:oddVBand="0" w:evenVBand="0" w:oddHBand="1" w:evenHBand="0" w:firstRowFirstColumn="0" w:firstRowLastColumn="0" w:lastRowFirstColumn="0" w:lastRowLastColumn="0"/>
              <w:rPr>
                <w:rFonts w:ascii="標楷體" w:eastAsia="標楷體" w:hAnsi="標楷體"/>
                <w:b/>
                <w:szCs w:val="24"/>
              </w:rPr>
            </w:pPr>
          </w:p>
        </w:tc>
      </w:tr>
    </w:tbl>
    <w:p w:rsidR="001C5397" w:rsidRDefault="001C5397" w:rsidP="00E13702">
      <w:pPr>
        <w:spacing w:line="360" w:lineRule="exact"/>
        <w:ind w:left="1201" w:hangingChars="500" w:hanging="1201"/>
        <w:rPr>
          <w:rFonts w:ascii="標楷體" w:eastAsia="標楷體" w:hAnsi="標楷體"/>
          <w:b/>
          <w:color w:val="000000" w:themeColor="text1"/>
          <w:szCs w:val="24"/>
        </w:rPr>
      </w:pPr>
    </w:p>
    <w:p w:rsidR="00E4754F" w:rsidRDefault="00E4754F" w:rsidP="00E13702">
      <w:pPr>
        <w:spacing w:line="360" w:lineRule="exact"/>
        <w:ind w:left="1201" w:hangingChars="500" w:hanging="1201"/>
        <w:rPr>
          <w:rFonts w:ascii="標楷體" w:eastAsia="標楷體" w:hAnsi="標楷體"/>
          <w:b/>
          <w:color w:val="000000" w:themeColor="text1"/>
          <w:szCs w:val="24"/>
        </w:rPr>
      </w:pPr>
      <w:r>
        <w:rPr>
          <w:rFonts w:ascii="標楷體" w:eastAsia="標楷體" w:hAnsi="標楷體" w:hint="eastAsia"/>
          <w:b/>
          <w:color w:val="000000" w:themeColor="text1"/>
          <w:szCs w:val="24"/>
        </w:rPr>
        <w:t>劇本格式範本</w:t>
      </w:r>
      <w:r>
        <w:rPr>
          <w:rFonts w:ascii="標楷體" w:eastAsia="標楷體" w:hAnsi="標楷體"/>
          <w:b/>
          <w:color w:val="000000" w:themeColor="text1"/>
          <w:szCs w:val="24"/>
        </w:rPr>
        <w:t>：</w:t>
      </w:r>
    </w:p>
    <w:p w:rsidR="00E4754F" w:rsidRDefault="00E4754F" w:rsidP="00E13702">
      <w:pPr>
        <w:spacing w:line="360" w:lineRule="exact"/>
        <w:ind w:left="1201" w:hangingChars="500" w:hanging="1201"/>
        <w:rPr>
          <w:rFonts w:ascii="標楷體" w:eastAsia="標楷體" w:hAnsi="標楷體"/>
          <w:b/>
          <w:color w:val="000000" w:themeColor="text1"/>
          <w:szCs w:val="24"/>
        </w:rPr>
      </w:pPr>
    </w:p>
    <w:p w:rsidR="00E4754F" w:rsidRDefault="00E4754F" w:rsidP="00E13702">
      <w:pPr>
        <w:spacing w:line="360" w:lineRule="exact"/>
        <w:ind w:left="1201" w:hangingChars="500" w:hanging="1201"/>
        <w:rPr>
          <w:rFonts w:ascii="標楷體" w:eastAsia="標楷體" w:hAnsi="標楷體"/>
          <w:b/>
          <w:color w:val="000000" w:themeColor="text1"/>
          <w:szCs w:val="24"/>
        </w:rPr>
      </w:pPr>
      <w:r>
        <w:rPr>
          <w:rFonts w:ascii="標楷體" w:eastAsia="標楷體" w:hAnsi="標楷體" w:hint="eastAsia"/>
          <w:b/>
          <w:color w:val="000000" w:themeColor="text1"/>
          <w:szCs w:val="24"/>
        </w:rPr>
        <w:t>第xx章 篇章名稱</w:t>
      </w:r>
    </w:p>
    <w:p w:rsidR="00E4754F" w:rsidRDefault="00E4754F" w:rsidP="00E13702">
      <w:pPr>
        <w:spacing w:line="360" w:lineRule="exact"/>
        <w:ind w:left="1201" w:hangingChars="500" w:hanging="1201"/>
        <w:jc w:val="center"/>
        <w:rPr>
          <w:rFonts w:ascii="標楷體" w:eastAsia="標楷體" w:hAnsi="標楷體"/>
          <w:b/>
          <w:color w:val="000000" w:themeColor="text1"/>
          <w:szCs w:val="24"/>
        </w:rPr>
      </w:pPr>
      <w:r>
        <w:rPr>
          <w:rFonts w:ascii="標楷體" w:eastAsia="標楷體" w:hAnsi="標楷體" w:hint="eastAsia"/>
          <w:b/>
          <w:color w:val="000000" w:themeColor="text1"/>
          <w:szCs w:val="24"/>
        </w:rPr>
        <w:t>第xx章 第xx節 小節名稱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43"/>
        <w:gridCol w:w="1896"/>
        <w:gridCol w:w="674"/>
        <w:gridCol w:w="1656"/>
        <w:gridCol w:w="1951"/>
      </w:tblGrid>
      <w:tr w:rsidR="00E4754F" w:rsidRPr="00281B41" w:rsidTr="006B3C6B">
        <w:tc>
          <w:tcPr>
            <w:tcW w:w="967" w:type="dxa"/>
            <w:tcBorders>
              <w:top w:val="single" w:sz="12" w:space="0" w:color="auto"/>
              <w:left w:val="single" w:sz="12" w:space="0" w:color="auto"/>
              <w:bottom w:val="single" w:sz="12" w:space="0" w:color="auto"/>
              <w:right w:val="single" w:sz="12" w:space="0" w:color="auto"/>
            </w:tcBorders>
            <w:hideMark/>
          </w:tcPr>
          <w:p w:rsidR="00E4754F" w:rsidRPr="00281B41" w:rsidRDefault="00E4754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56" w:type="dxa"/>
            <w:tcBorders>
              <w:top w:val="single" w:sz="12" w:space="0" w:color="auto"/>
              <w:left w:val="single" w:sz="12" w:space="0" w:color="auto"/>
              <w:bottom w:val="single" w:sz="12" w:space="0" w:color="auto"/>
              <w:right w:val="single" w:sz="12" w:space="0" w:color="auto"/>
            </w:tcBorders>
          </w:tcPr>
          <w:p w:rsidR="00E4754F" w:rsidRPr="00281B41" w:rsidRDefault="00E4754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043" w:type="dxa"/>
            <w:tcBorders>
              <w:top w:val="single" w:sz="12" w:space="0" w:color="auto"/>
              <w:left w:val="single" w:sz="12" w:space="0" w:color="auto"/>
              <w:bottom w:val="single" w:sz="12" w:space="0" w:color="auto"/>
              <w:right w:val="single" w:sz="12" w:space="0" w:color="auto"/>
            </w:tcBorders>
            <w:hideMark/>
          </w:tcPr>
          <w:p w:rsidR="00E4754F" w:rsidRPr="00281B41" w:rsidRDefault="00E4754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514" w:type="dxa"/>
            <w:tcBorders>
              <w:top w:val="single" w:sz="12" w:space="0" w:color="auto"/>
              <w:left w:val="single" w:sz="12" w:space="0" w:color="auto"/>
              <w:bottom w:val="single" w:sz="12" w:space="0" w:color="auto"/>
              <w:right w:val="single" w:sz="12" w:space="0" w:color="auto"/>
            </w:tcBorders>
            <w:hideMark/>
          </w:tcPr>
          <w:p w:rsidR="00E4754F" w:rsidRPr="00281B41" w:rsidRDefault="00E4754F"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810" w:type="dxa"/>
            <w:tcBorders>
              <w:top w:val="single" w:sz="12" w:space="0" w:color="auto"/>
              <w:left w:val="single" w:sz="12" w:space="0" w:color="auto"/>
              <w:bottom w:val="single" w:sz="12" w:space="0" w:color="auto"/>
              <w:right w:val="single" w:sz="12" w:space="0" w:color="auto"/>
            </w:tcBorders>
            <w:hideMark/>
          </w:tcPr>
          <w:p w:rsidR="00E4754F" w:rsidRPr="00281B41" w:rsidRDefault="00E4754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86" w:type="dxa"/>
            <w:tcBorders>
              <w:top w:val="single" w:sz="12" w:space="0" w:color="auto"/>
              <w:left w:val="single" w:sz="12" w:space="0" w:color="auto"/>
              <w:bottom w:val="single" w:sz="12" w:space="0" w:color="auto"/>
              <w:right w:val="single" w:sz="12" w:space="0" w:color="auto"/>
            </w:tcBorders>
            <w:hideMark/>
          </w:tcPr>
          <w:p w:rsidR="00E4754F" w:rsidRPr="00281B41" w:rsidRDefault="00E4754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西部共和國街道0</w:t>
            </w:r>
            <w:r w:rsidRPr="00281B41">
              <w:rPr>
                <w:rFonts w:ascii="標楷體" w:eastAsia="標楷體" w:hAnsi="標楷體"/>
                <w:color w:val="000000" w:themeColor="text1"/>
                <w:szCs w:val="24"/>
              </w:rPr>
              <w:t>1</w:t>
            </w:r>
          </w:p>
        </w:tc>
      </w:tr>
      <w:tr w:rsidR="00E4754F" w:rsidRPr="00281B41" w:rsidTr="00BA75DC">
        <w:tc>
          <w:tcPr>
            <w:tcW w:w="967" w:type="dxa"/>
            <w:tcBorders>
              <w:top w:val="single" w:sz="12" w:space="0" w:color="auto"/>
              <w:left w:val="single" w:sz="12" w:space="0" w:color="auto"/>
              <w:bottom w:val="single" w:sz="12" w:space="0" w:color="auto"/>
              <w:right w:val="single" w:sz="12" w:space="0" w:color="auto"/>
            </w:tcBorders>
            <w:hideMark/>
          </w:tcPr>
          <w:p w:rsidR="00E4754F" w:rsidRPr="00281B41" w:rsidRDefault="00E4754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9" w:type="dxa"/>
            <w:gridSpan w:val="5"/>
            <w:tcBorders>
              <w:top w:val="single" w:sz="12" w:space="0" w:color="auto"/>
              <w:left w:val="single" w:sz="12" w:space="0" w:color="auto"/>
              <w:bottom w:val="single" w:sz="12" w:space="0" w:color="auto"/>
              <w:right w:val="single" w:sz="12" w:space="0" w:color="auto"/>
            </w:tcBorders>
            <w:hideMark/>
          </w:tcPr>
          <w:p w:rsidR="00E4754F" w:rsidRPr="00281B41" w:rsidRDefault="0040501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人物</w:t>
            </w:r>
            <w:r>
              <w:rPr>
                <w:rFonts w:ascii="標楷體" w:eastAsia="標楷體" w:hAnsi="標楷體"/>
                <w:color w:val="000000" w:themeColor="text1"/>
                <w:szCs w:val="24"/>
              </w:rPr>
              <w:t>A、人物B、人物C</w:t>
            </w:r>
          </w:p>
        </w:tc>
      </w:tr>
    </w:tbl>
    <w:p w:rsidR="00E0354D" w:rsidRPr="006B3C6B" w:rsidRDefault="00E0354D" w:rsidP="00E13702">
      <w:pPr>
        <w:spacing w:line="360" w:lineRule="exact"/>
        <w:ind w:left="1200" w:hangingChars="500" w:hanging="1200"/>
        <w:rPr>
          <w:rFonts w:ascii="標楷體" w:eastAsia="標楷體" w:hAnsi="標楷體"/>
          <w:color w:val="000000" w:themeColor="text1"/>
          <w:szCs w:val="24"/>
        </w:rPr>
      </w:pPr>
    </w:p>
    <w:p w:rsidR="00E4754F" w:rsidRPr="006B3C6B" w:rsidRDefault="00E4754F" w:rsidP="00E13702">
      <w:pPr>
        <w:spacing w:line="360" w:lineRule="exact"/>
        <w:ind w:left="1200" w:hangingChars="500" w:hanging="1200"/>
        <w:rPr>
          <w:rFonts w:ascii="標楷體" w:eastAsia="標楷體" w:hAnsi="標楷體"/>
          <w:color w:val="000000" w:themeColor="text1"/>
          <w:szCs w:val="24"/>
        </w:rPr>
      </w:pPr>
      <w:r w:rsidRPr="006B3C6B">
        <w:rPr>
          <w:rFonts w:ascii="標楷體" w:eastAsia="標楷體" w:hAnsi="標楷體" w:hint="eastAsia"/>
          <w:color w:val="000000" w:themeColor="text1"/>
          <w:szCs w:val="24"/>
        </w:rPr>
        <w:t>名字</w:t>
      </w:r>
      <w:r w:rsidR="00DD47C2">
        <w:rPr>
          <w:rFonts w:ascii="標楷體" w:eastAsia="標楷體" w:hAnsi="標楷體" w:hint="eastAsia"/>
          <w:color w:val="000000" w:themeColor="text1"/>
          <w:szCs w:val="24"/>
        </w:rPr>
        <w:t>[</w:t>
      </w:r>
      <w:r w:rsidR="00E0354D" w:rsidRPr="006B3C6B">
        <w:rPr>
          <w:rFonts w:ascii="標楷體" w:eastAsia="標楷體" w:hAnsi="標楷體" w:hint="eastAsia"/>
          <w:color w:val="000000" w:themeColor="text1"/>
          <w:szCs w:val="24"/>
        </w:rPr>
        <w:t>無</w:t>
      </w:r>
      <w:r w:rsidR="00DD47C2">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：一二三四五六七八九十一二三四五六七八九十一二三四五六七八九十一二三四五六七八九十。</w:t>
      </w:r>
    </w:p>
    <w:p w:rsidR="00E4754F" w:rsidRPr="006B3C6B" w:rsidRDefault="00E4754F" w:rsidP="00E13702">
      <w:pPr>
        <w:spacing w:line="360" w:lineRule="exact"/>
        <w:ind w:left="1200" w:hangingChars="500" w:hanging="1200"/>
        <w:rPr>
          <w:rFonts w:ascii="標楷體" w:eastAsia="標楷體" w:hAnsi="標楷體"/>
          <w:color w:val="000000" w:themeColor="text1"/>
          <w:szCs w:val="24"/>
        </w:rPr>
      </w:pPr>
      <w:r w:rsidRPr="006B3C6B">
        <w:rPr>
          <w:rFonts w:ascii="標楷體" w:eastAsia="標楷體" w:hAnsi="標楷體" w:hint="eastAsia"/>
          <w:color w:val="000000" w:themeColor="text1"/>
          <w:szCs w:val="24"/>
        </w:rPr>
        <w:t>名字</w:t>
      </w:r>
      <w:r w:rsidR="00DD47C2">
        <w:rPr>
          <w:rFonts w:ascii="標楷體" w:eastAsia="標楷體" w:hAnsi="標楷體" w:hint="eastAsia"/>
          <w:color w:val="000000" w:themeColor="text1"/>
          <w:szCs w:val="24"/>
        </w:rPr>
        <w:t>[</w:t>
      </w:r>
      <w:r w:rsidR="00E0354D" w:rsidRPr="006B3C6B">
        <w:rPr>
          <w:rFonts w:ascii="標楷體" w:eastAsia="標楷體" w:hAnsi="標楷體" w:hint="eastAsia"/>
          <w:color w:val="000000" w:themeColor="text1"/>
          <w:szCs w:val="24"/>
        </w:rPr>
        <w:t>喜</w:t>
      </w:r>
      <w:r w:rsidR="00DD47C2">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：一二三四五六七八九十一二三四五六七八九十一二三四五六七八九十一二三四五六七八九十。</w:t>
      </w:r>
    </w:p>
    <w:p w:rsidR="00E0354D" w:rsidRPr="006B3C6B" w:rsidRDefault="00E0354D" w:rsidP="00E13702">
      <w:pPr>
        <w:spacing w:line="360" w:lineRule="exact"/>
        <w:ind w:left="1200" w:hangingChars="500" w:hanging="1200"/>
        <w:rPr>
          <w:rFonts w:ascii="標楷體" w:eastAsia="標楷體" w:hAnsi="標楷體"/>
          <w:color w:val="000000" w:themeColor="text1"/>
          <w:szCs w:val="24"/>
        </w:rPr>
      </w:pPr>
      <w:r w:rsidRPr="006B3C6B">
        <w:rPr>
          <w:rFonts w:ascii="標楷體" w:eastAsia="標楷體" w:hAnsi="標楷體" w:hint="eastAsia"/>
          <w:color w:val="000000" w:themeColor="text1"/>
          <w:szCs w:val="24"/>
        </w:rPr>
        <w:t>旁白</w:t>
      </w:r>
      <w:r w:rsidR="00DD47C2">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sidR="00DD47C2">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：為主角內心的話語，對話框中不會顯示角色名稱，</w:t>
      </w:r>
      <w:r w:rsidRPr="006B3C6B">
        <w:rPr>
          <w:rFonts w:ascii="標楷體" w:eastAsia="標楷體" w:hAnsi="標楷體"/>
          <w:color w:val="000000" w:themeColor="text1"/>
          <w:szCs w:val="24"/>
        </w:rPr>
        <w:t>主角與旁白預設</w:t>
      </w:r>
      <w:r w:rsidRPr="006B3C6B">
        <w:rPr>
          <w:rFonts w:ascii="標楷體" w:eastAsia="標楷體" w:hAnsi="標楷體" w:hint="eastAsia"/>
          <w:color w:val="000000" w:themeColor="text1"/>
          <w:szCs w:val="24"/>
        </w:rPr>
        <w:t>[</w:t>
      </w:r>
      <w:r w:rsidRPr="006B3C6B">
        <w:rPr>
          <w:rFonts w:ascii="標楷體" w:eastAsia="標楷體" w:hAnsi="標楷體"/>
          <w:color w:val="000000" w:themeColor="text1"/>
          <w:szCs w:val="24"/>
        </w:rPr>
        <w:t>無</w:t>
      </w:r>
      <w:r w:rsidRPr="006B3C6B">
        <w:rPr>
          <w:rFonts w:ascii="標楷體" w:eastAsia="標楷體" w:hAnsi="標楷體" w:hint="eastAsia"/>
          <w:color w:val="000000" w:themeColor="text1"/>
          <w:szCs w:val="24"/>
        </w:rPr>
        <w:t>]</w:t>
      </w:r>
      <w:r w:rsidRPr="006B3C6B">
        <w:rPr>
          <w:rFonts w:ascii="標楷體" w:eastAsia="標楷體" w:hAnsi="標楷體"/>
          <w:color w:val="000000" w:themeColor="text1"/>
          <w:szCs w:val="24"/>
        </w:rPr>
        <w:t>表情</w:t>
      </w:r>
      <w:r w:rsidRPr="006B3C6B">
        <w:rPr>
          <w:rFonts w:ascii="標楷體" w:eastAsia="標楷體" w:hAnsi="標楷體" w:hint="eastAsia"/>
          <w:color w:val="000000" w:themeColor="text1"/>
          <w:szCs w:val="24"/>
        </w:rPr>
        <w:t>。</w:t>
      </w:r>
    </w:p>
    <w:p w:rsidR="00E4754F" w:rsidRPr="006B3C6B" w:rsidRDefault="008B5333" w:rsidP="00E13702">
      <w:pPr>
        <w:spacing w:line="360" w:lineRule="exact"/>
        <w:ind w:left="1200" w:hangingChars="500" w:hanging="1200"/>
        <w:rPr>
          <w:rFonts w:ascii="標楷體" w:eastAsia="標楷體" w:hAnsi="標楷體"/>
          <w:color w:val="000000" w:themeColor="text1"/>
          <w:szCs w:val="24"/>
        </w:rPr>
      </w:pPr>
      <w:ins w:id="19" w:author="User" w:date="2019-01-04T09:23: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CB6D43" w:rsidRPr="006B3C6B">
        <w:rPr>
          <w:rFonts w:ascii="標楷體" w:eastAsia="標楷體" w:hAnsi="標楷體" w:hint="eastAsia"/>
          <w:color w:val="000000" w:themeColor="text1"/>
          <w:szCs w:val="24"/>
        </w:rPr>
        <w:t>△</w:t>
      </w:r>
      <w:r w:rsidR="00E0354D" w:rsidRPr="006B3C6B">
        <w:rPr>
          <w:rFonts w:ascii="標楷體" w:eastAsia="標楷體" w:hAnsi="標楷體" w:hint="eastAsia"/>
          <w:color w:val="000000" w:themeColor="text1"/>
          <w:szCs w:val="24"/>
        </w:rPr>
        <w:t>描述角色動態、場景動態、</w:t>
      </w:r>
      <w:r w:rsidR="00E0354D" w:rsidRPr="006B3C6B">
        <w:rPr>
          <w:rFonts w:ascii="標楷體" w:eastAsia="標楷體" w:hAnsi="標楷體"/>
          <w:color w:val="000000" w:themeColor="text1"/>
          <w:szCs w:val="24"/>
        </w:rPr>
        <w:t>插入</w:t>
      </w:r>
      <w:r w:rsidR="006B3C6B">
        <w:rPr>
          <w:rFonts w:ascii="標楷體" w:eastAsia="標楷體" w:hAnsi="標楷體" w:hint="eastAsia"/>
          <w:color w:val="000000" w:themeColor="text1"/>
          <w:szCs w:val="24"/>
        </w:rPr>
        <w:t>、音樂、音效</w:t>
      </w:r>
      <w:r w:rsidR="006B3C6B">
        <w:rPr>
          <w:rFonts w:ascii="標楷體" w:eastAsia="標楷體" w:hAnsi="標楷體"/>
          <w:color w:val="000000" w:themeColor="text1"/>
          <w:szCs w:val="24"/>
        </w:rPr>
        <w:t>、</w:t>
      </w:r>
      <w:r w:rsidR="00E0354D" w:rsidRPr="006B3C6B">
        <w:rPr>
          <w:rFonts w:ascii="標楷體" w:eastAsia="標楷體" w:hAnsi="標楷體"/>
          <w:color w:val="000000" w:themeColor="text1"/>
          <w:szCs w:val="24"/>
        </w:rPr>
        <w:t>CG、動畫、</w:t>
      </w:r>
      <w:r w:rsidR="00E0354D" w:rsidRPr="006B3C6B">
        <w:rPr>
          <w:rFonts w:ascii="標楷體" w:eastAsia="標楷體" w:hAnsi="標楷體" w:hint="eastAsia"/>
          <w:color w:val="000000" w:themeColor="text1"/>
          <w:szCs w:val="24"/>
        </w:rPr>
        <w:t>特效</w:t>
      </w:r>
    </w:p>
    <w:p w:rsidR="00E0354D" w:rsidRPr="006B3C6B" w:rsidRDefault="00E0354D" w:rsidP="00E13702">
      <w:pPr>
        <w:spacing w:line="360" w:lineRule="exact"/>
        <w:ind w:left="1201" w:hangingChars="500" w:hanging="1201"/>
        <w:rPr>
          <w:rFonts w:ascii="標楷體" w:eastAsia="標楷體" w:hAnsi="標楷體"/>
          <w:b/>
          <w:color w:val="000000" w:themeColor="text1"/>
          <w:szCs w:val="24"/>
        </w:rPr>
      </w:pPr>
    </w:p>
    <w:p w:rsidR="0040501C" w:rsidRDefault="0040501C" w:rsidP="00E13702">
      <w:pPr>
        <w:spacing w:line="360" w:lineRule="exact"/>
        <w:ind w:left="1201" w:hangingChars="500" w:hanging="1201"/>
        <w:rPr>
          <w:rFonts w:ascii="標楷體" w:eastAsia="標楷體" w:hAnsi="標楷體"/>
          <w:b/>
          <w:color w:val="000000" w:themeColor="text1"/>
          <w:szCs w:val="24"/>
        </w:rPr>
      </w:pPr>
    </w:p>
    <w:p w:rsidR="0040501C" w:rsidRDefault="00CB6D43" w:rsidP="00E13702">
      <w:pPr>
        <w:spacing w:line="360" w:lineRule="exact"/>
        <w:ind w:left="1201" w:hangingChars="500" w:hanging="1201"/>
        <w:rPr>
          <w:rFonts w:ascii="標楷體" w:eastAsia="標楷體" w:hAnsi="標楷體"/>
          <w:b/>
          <w:color w:val="000000" w:themeColor="text1"/>
          <w:szCs w:val="24"/>
        </w:rPr>
      </w:pPr>
      <w:r>
        <w:rPr>
          <w:rFonts w:ascii="標楷體" w:eastAsia="標楷體" w:hAnsi="標楷體" w:hint="eastAsia"/>
          <w:b/>
          <w:color w:val="000000" w:themeColor="text1"/>
          <w:szCs w:val="24"/>
        </w:rPr>
        <w:t>※注意事項</w:t>
      </w:r>
    </w:p>
    <w:p w:rsidR="00E0354D" w:rsidRPr="006B3C6B" w:rsidRDefault="00E0354D" w:rsidP="00E13702">
      <w:pPr>
        <w:spacing w:line="360" w:lineRule="exact"/>
        <w:ind w:left="1201" w:hangingChars="500" w:hanging="1201"/>
        <w:rPr>
          <w:rFonts w:ascii="標楷體" w:eastAsia="標楷體" w:hAnsi="標楷體"/>
          <w:b/>
          <w:color w:val="000000" w:themeColor="text1"/>
          <w:szCs w:val="24"/>
        </w:rPr>
      </w:pPr>
      <w:r w:rsidRPr="007C11E9">
        <w:rPr>
          <w:rFonts w:ascii="標楷體" w:eastAsia="標楷體" w:hAnsi="標楷體" w:hint="eastAsia"/>
          <w:b/>
          <w:color w:val="000000" w:themeColor="text1"/>
          <w:szCs w:val="24"/>
        </w:rPr>
        <w:t>表情種類：無、喜、怒、哀、樂</w:t>
      </w:r>
      <w:r w:rsidRPr="007C11E9">
        <w:rPr>
          <w:rFonts w:ascii="標楷體" w:eastAsia="標楷體" w:hAnsi="標楷體"/>
          <w:b/>
          <w:color w:val="000000" w:themeColor="text1"/>
          <w:szCs w:val="24"/>
        </w:rPr>
        <w:t>、</w:t>
      </w:r>
      <w:r w:rsidRPr="007C11E9">
        <w:rPr>
          <w:rFonts w:ascii="標楷體" w:eastAsia="標楷體" w:hAnsi="標楷體" w:hint="eastAsia"/>
          <w:b/>
          <w:color w:val="000000" w:themeColor="text1"/>
          <w:szCs w:val="24"/>
        </w:rPr>
        <w:t>驚、</w:t>
      </w:r>
      <w:r w:rsidRPr="007C11E9">
        <w:rPr>
          <w:rFonts w:ascii="標楷體" w:eastAsia="標楷體" w:hAnsi="標楷體"/>
          <w:b/>
          <w:color w:val="000000" w:themeColor="text1"/>
          <w:szCs w:val="24"/>
        </w:rPr>
        <w:t>羞</w:t>
      </w:r>
    </w:p>
    <w:p w:rsidR="00CB6D43" w:rsidRPr="006B3C6B" w:rsidRDefault="00CB6D43" w:rsidP="00E13702">
      <w:pPr>
        <w:spacing w:line="360" w:lineRule="exact"/>
        <w:ind w:left="1200" w:hangingChars="500" w:hanging="1200"/>
        <w:rPr>
          <w:rFonts w:ascii="標楷體" w:eastAsia="標楷體" w:hAnsi="標楷體"/>
          <w:color w:val="000000" w:themeColor="text1"/>
          <w:szCs w:val="24"/>
        </w:rPr>
      </w:pPr>
      <w:r w:rsidRPr="006B3C6B">
        <w:rPr>
          <w:rFonts w:ascii="標楷體" w:eastAsia="標楷體" w:hAnsi="標楷體" w:hint="eastAsia"/>
          <w:color w:val="000000" w:themeColor="text1"/>
          <w:szCs w:val="24"/>
        </w:rPr>
        <w:t>1.一個場次</w:t>
      </w:r>
      <w:r w:rsidRPr="006B3C6B">
        <w:rPr>
          <w:rFonts w:ascii="標楷體" w:eastAsia="標楷體" w:hAnsi="標楷體"/>
          <w:color w:val="000000" w:themeColor="text1"/>
          <w:szCs w:val="24"/>
        </w:rPr>
        <w:t>就是一個鏡頭或是一個場景，需要轉場就必須</w:t>
      </w:r>
      <w:r w:rsidRPr="006B3C6B">
        <w:rPr>
          <w:rFonts w:ascii="標楷體" w:eastAsia="標楷體" w:hAnsi="標楷體" w:hint="eastAsia"/>
          <w:color w:val="000000" w:themeColor="text1"/>
          <w:szCs w:val="24"/>
        </w:rPr>
        <w:t>用</w:t>
      </w:r>
      <w:r w:rsidRPr="006B3C6B">
        <w:rPr>
          <w:rFonts w:ascii="標楷體" w:eastAsia="標楷體" w:hAnsi="標楷體"/>
          <w:color w:val="000000" w:themeColor="text1"/>
          <w:szCs w:val="24"/>
        </w:rPr>
        <w:t>一個場次。</w:t>
      </w:r>
    </w:p>
    <w:p w:rsidR="001C5397" w:rsidRPr="00281B41" w:rsidRDefault="00CB6D43" w:rsidP="00E13702">
      <w:pPr>
        <w:widowControl/>
        <w:spacing w:line="360" w:lineRule="exact"/>
        <w:ind w:left="1200" w:hangingChars="500" w:hanging="1200"/>
        <w:rPr>
          <w:rFonts w:ascii="標楷體" w:eastAsia="標楷體" w:hAnsi="標楷體"/>
          <w:b/>
          <w:color w:val="000000" w:themeColor="text1"/>
          <w:szCs w:val="24"/>
        </w:rPr>
      </w:pPr>
      <w:r w:rsidRPr="006B3C6B">
        <w:rPr>
          <w:rFonts w:ascii="標楷體" w:eastAsia="標楷體" w:hAnsi="標楷體" w:hint="eastAsia"/>
          <w:color w:val="000000" w:themeColor="text1"/>
          <w:szCs w:val="24"/>
        </w:rPr>
        <w:t>2.</w:t>
      </w:r>
      <w:r w:rsidR="00E0354D">
        <w:rPr>
          <w:rFonts w:ascii="標楷體" w:eastAsia="標楷體" w:hAnsi="標楷體" w:hint="eastAsia"/>
          <w:color w:val="000000" w:themeColor="text1"/>
          <w:szCs w:val="24"/>
        </w:rPr>
        <w:t>為排版方便</w:t>
      </w:r>
      <w:r w:rsidR="00E0354D">
        <w:rPr>
          <w:rFonts w:ascii="標楷體" w:eastAsia="標楷體" w:hAnsi="標楷體"/>
          <w:color w:val="000000" w:themeColor="text1"/>
          <w:szCs w:val="24"/>
        </w:rPr>
        <w:t>，名字固定</w:t>
      </w:r>
      <w:r w:rsidR="00E0354D">
        <w:rPr>
          <w:rFonts w:ascii="標楷體" w:eastAsia="標楷體" w:hAnsi="標楷體" w:hint="eastAsia"/>
          <w:color w:val="000000" w:themeColor="text1"/>
          <w:szCs w:val="24"/>
        </w:rPr>
        <w:t>填寫</w:t>
      </w:r>
      <w:r w:rsidR="00E0354D">
        <w:rPr>
          <w:rFonts w:ascii="標楷體" w:eastAsia="標楷體" w:hAnsi="標楷體"/>
          <w:color w:val="000000" w:themeColor="text1"/>
          <w:szCs w:val="24"/>
        </w:rPr>
        <w:t>兩個字。</w:t>
      </w:r>
      <w:r w:rsidR="001C5397" w:rsidRPr="00281B41">
        <w:rPr>
          <w:rFonts w:ascii="標楷體" w:eastAsia="標楷體" w:hAnsi="標楷體"/>
          <w:b/>
          <w:color w:val="000000" w:themeColor="text1"/>
          <w:szCs w:val="24"/>
        </w:rPr>
        <w:br w:type="page"/>
      </w:r>
    </w:p>
    <w:p w:rsidR="00FD6B9B" w:rsidRPr="006B3C6B" w:rsidRDefault="00FD6B9B" w:rsidP="00E13702">
      <w:pPr>
        <w:pStyle w:val="ad"/>
        <w:spacing w:after="0" w:line="360" w:lineRule="exact"/>
        <w:ind w:left="1200" w:hangingChars="500" w:hanging="1200"/>
        <w:rPr>
          <w:rFonts w:ascii="標楷體" w:eastAsia="標楷體" w:hAnsi="標楷體"/>
        </w:rPr>
      </w:pPr>
      <w:bookmarkStart w:id="20" w:name="_Toc534212151"/>
      <w:r w:rsidRPr="006B3C6B">
        <w:rPr>
          <w:rFonts w:ascii="標楷體" w:eastAsia="標楷體" w:hAnsi="標楷體" w:hint="eastAsia"/>
        </w:rPr>
        <w:lastRenderedPageBreak/>
        <w:t>序幕</w:t>
      </w:r>
      <w:r w:rsidR="006B3C6B">
        <w:rPr>
          <w:rFonts w:ascii="標楷體" w:eastAsia="標楷體" w:hAnsi="標楷體"/>
        </w:rPr>
        <w:t>—</w:t>
      </w:r>
      <w:r w:rsidR="006B3C6B">
        <w:rPr>
          <w:rFonts w:ascii="標楷體" w:eastAsia="標楷體" w:hAnsi="標楷體" w:hint="eastAsia"/>
        </w:rPr>
        <w:t>夜中奔逃</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
        <w:gridCol w:w="1040"/>
        <w:gridCol w:w="944"/>
        <w:gridCol w:w="1447"/>
        <w:gridCol w:w="963"/>
        <w:gridCol w:w="2904"/>
      </w:tblGrid>
      <w:tr w:rsidR="007511BA" w:rsidRPr="00281B41" w:rsidTr="00E13702">
        <w:tc>
          <w:tcPr>
            <w:tcW w:w="978"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1040" w:type="dxa"/>
            <w:tcBorders>
              <w:top w:val="single" w:sz="12" w:space="0" w:color="auto"/>
              <w:left w:val="single" w:sz="12" w:space="0" w:color="auto"/>
              <w:bottom w:val="single" w:sz="12" w:space="0" w:color="auto"/>
              <w:right w:val="single" w:sz="12" w:space="0" w:color="auto"/>
            </w:tcBorders>
          </w:tcPr>
          <w:p w:rsidR="00FD6B9B"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94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47" w:type="dxa"/>
            <w:tcBorders>
              <w:top w:val="single" w:sz="12" w:space="0" w:color="auto"/>
              <w:left w:val="single" w:sz="12" w:space="0" w:color="auto"/>
              <w:bottom w:val="single" w:sz="12" w:space="0" w:color="auto"/>
              <w:right w:val="single" w:sz="12" w:space="0" w:color="auto"/>
            </w:tcBorders>
            <w:hideMark/>
          </w:tcPr>
          <w:p w:rsidR="00FD6B9B"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夜</w:t>
            </w:r>
          </w:p>
        </w:tc>
        <w:tc>
          <w:tcPr>
            <w:tcW w:w="963"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904" w:type="dxa"/>
            <w:tcBorders>
              <w:top w:val="single" w:sz="12" w:space="0" w:color="auto"/>
              <w:left w:val="single" w:sz="12" w:space="0" w:color="auto"/>
              <w:bottom w:val="single" w:sz="12" w:space="0" w:color="auto"/>
              <w:right w:val="single" w:sz="12" w:space="0" w:color="auto"/>
            </w:tcBorders>
            <w:hideMark/>
          </w:tcPr>
          <w:p w:rsidR="00FD6B9B"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西部共和國街道</w:t>
            </w:r>
            <w:r w:rsidR="007511BA">
              <w:rPr>
                <w:rFonts w:ascii="標楷體" w:eastAsia="標楷體" w:hAnsi="標楷體" w:hint="eastAsia"/>
                <w:color w:val="000000" w:themeColor="text1"/>
                <w:szCs w:val="24"/>
              </w:rPr>
              <w:t>0</w:t>
            </w:r>
            <w:r w:rsidRPr="00281B41">
              <w:rPr>
                <w:rFonts w:ascii="標楷體" w:eastAsia="標楷體" w:hAnsi="標楷體"/>
                <w:color w:val="000000" w:themeColor="text1"/>
                <w:szCs w:val="24"/>
              </w:rPr>
              <w:t>1</w:t>
            </w:r>
          </w:p>
        </w:tc>
      </w:tr>
      <w:tr w:rsidR="00FD6B9B" w:rsidRPr="00281B41" w:rsidTr="00E13702">
        <w:tc>
          <w:tcPr>
            <w:tcW w:w="978"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298"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迪莉婭、霍伯特、</w:t>
            </w:r>
            <w:r w:rsidRPr="00281B41">
              <w:rPr>
                <w:rFonts w:ascii="標楷體" w:eastAsia="標楷體" w:hAnsi="標楷體"/>
                <w:color w:val="000000" w:themeColor="text1"/>
                <w:szCs w:val="24"/>
              </w:rPr>
              <w:t>幼年奇米</w:t>
            </w:r>
          </w:p>
        </w:tc>
      </w:tr>
    </w:tbl>
    <w:p w:rsidR="00BA75DC" w:rsidRPr="00E13702" w:rsidRDefault="008B5333" w:rsidP="00E13702">
      <w:pPr>
        <w:spacing w:line="360" w:lineRule="exact"/>
        <w:ind w:left="1200" w:hangingChars="500" w:hanging="1200"/>
        <w:rPr>
          <w:rFonts w:ascii="標楷體" w:eastAsia="標楷體" w:hAnsi="標楷體"/>
          <w:color w:val="000000" w:themeColor="text1"/>
          <w:szCs w:val="24"/>
        </w:rPr>
      </w:pPr>
      <w:ins w:id="21" w:author="User" w:date="2019-01-04T09:23: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背景--</w:t>
      </w:r>
      <w:r w:rsidR="00BA75DC" w:rsidRPr="00281B41">
        <w:rPr>
          <w:rFonts w:ascii="標楷體" w:eastAsia="標楷體" w:hAnsi="標楷體" w:hint="eastAsia"/>
          <w:color w:val="000000" w:themeColor="text1"/>
          <w:szCs w:val="24"/>
        </w:rPr>
        <w:t>西部共和國街道</w:t>
      </w:r>
      <w:r w:rsidR="00BA75DC">
        <w:rPr>
          <w:rFonts w:ascii="標楷體" w:eastAsia="標楷體" w:hAnsi="標楷體" w:hint="eastAsia"/>
          <w:color w:val="000000" w:themeColor="text1"/>
          <w:szCs w:val="24"/>
        </w:rPr>
        <w:t>0</w:t>
      </w:r>
      <w:r w:rsidR="00BA75DC" w:rsidRPr="00281B41">
        <w:rPr>
          <w:rFonts w:ascii="標楷體" w:eastAsia="標楷體" w:hAnsi="標楷體"/>
          <w:color w:val="000000" w:themeColor="text1"/>
          <w:szCs w:val="24"/>
        </w:rPr>
        <w:t>1</w:t>
      </w:r>
    </w:p>
    <w:p w:rsidR="001A5B52" w:rsidRDefault="008B5333" w:rsidP="00E13702">
      <w:pPr>
        <w:spacing w:line="360" w:lineRule="exact"/>
        <w:ind w:left="1200" w:hangingChars="500" w:hanging="1200"/>
        <w:rPr>
          <w:rFonts w:ascii="標楷體" w:eastAsia="標楷體" w:hAnsi="標楷體"/>
          <w:color w:val="000000" w:themeColor="text1"/>
          <w:szCs w:val="24"/>
        </w:rPr>
      </w:pPr>
      <w:ins w:id="22" w:author="User" w:date="2019-01-04T09:23: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1A5B52" w:rsidRPr="006B3C6B">
        <w:rPr>
          <w:rFonts w:ascii="標楷體" w:eastAsia="標楷體" w:hAnsi="標楷體" w:hint="eastAsia"/>
          <w:color w:val="000000" w:themeColor="text1"/>
          <w:szCs w:val="24"/>
        </w:rPr>
        <w:t>△</w:t>
      </w:r>
      <w:r w:rsidR="001A5B52">
        <w:rPr>
          <w:rFonts w:ascii="標楷體" w:eastAsia="標楷體" w:hAnsi="標楷體" w:hint="eastAsia"/>
          <w:color w:val="000000" w:themeColor="text1"/>
          <w:szCs w:val="24"/>
        </w:rPr>
        <w:t>音樂--</w:t>
      </w:r>
      <w:r w:rsidR="001A5B52">
        <w:rPr>
          <w:rFonts w:ascii="標楷體" w:eastAsia="標楷體" w:hAnsi="標楷體"/>
          <w:color w:val="000000" w:themeColor="text1"/>
          <w:szCs w:val="24"/>
        </w:rPr>
        <w:t>氣氛緊張的BGM</w:t>
      </w:r>
    </w:p>
    <w:p w:rsidR="001A5B52" w:rsidRDefault="008B5333" w:rsidP="00E13702">
      <w:pPr>
        <w:spacing w:line="360" w:lineRule="exact"/>
        <w:ind w:left="1200" w:hangingChars="500" w:hanging="1200"/>
        <w:rPr>
          <w:rFonts w:ascii="標楷體" w:eastAsia="標楷體" w:hAnsi="標楷體"/>
          <w:szCs w:val="24"/>
        </w:rPr>
      </w:pPr>
      <w:ins w:id="23"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1A5B52" w:rsidRPr="006B3C6B">
        <w:rPr>
          <w:rFonts w:ascii="標楷體" w:eastAsia="標楷體" w:hAnsi="標楷體" w:hint="eastAsia"/>
          <w:color w:val="000000" w:themeColor="text1"/>
          <w:szCs w:val="24"/>
        </w:rPr>
        <w:t>△</w:t>
      </w:r>
      <w:r w:rsidR="001A5B52">
        <w:rPr>
          <w:rFonts w:ascii="標楷體" w:eastAsia="標楷體" w:hAnsi="標楷體" w:hint="eastAsia"/>
          <w:color w:val="000000" w:themeColor="text1"/>
          <w:szCs w:val="24"/>
        </w:rPr>
        <w:t>音效</w:t>
      </w:r>
      <w:r w:rsidR="001A5B52">
        <w:rPr>
          <w:rFonts w:ascii="標楷體" w:eastAsia="標楷體" w:hAnsi="標楷體"/>
          <w:color w:val="000000" w:themeColor="text1"/>
          <w:szCs w:val="24"/>
        </w:rPr>
        <w:t>—</w:t>
      </w:r>
      <w:r w:rsidR="001A5B52">
        <w:rPr>
          <w:rFonts w:ascii="標楷體" w:eastAsia="標楷體" w:hAnsi="標楷體" w:hint="eastAsia"/>
          <w:color w:val="000000" w:themeColor="text1"/>
          <w:szCs w:val="24"/>
        </w:rPr>
        <w:t>急促的</w:t>
      </w:r>
      <w:r w:rsidR="001A5B52">
        <w:rPr>
          <w:rFonts w:ascii="標楷體" w:eastAsia="標楷體" w:hAnsi="標楷體" w:hint="eastAsia"/>
          <w:szCs w:val="24"/>
        </w:rPr>
        <w:t>腳步聲與喘息聲</w:t>
      </w:r>
    </w:p>
    <w:p w:rsidR="001A5B52" w:rsidRPr="00E13702" w:rsidRDefault="008B5333" w:rsidP="00E13702">
      <w:pPr>
        <w:spacing w:line="360" w:lineRule="exact"/>
        <w:ind w:left="1200" w:hangingChars="500" w:hanging="1200"/>
        <w:rPr>
          <w:rFonts w:ascii="標楷體" w:eastAsia="標楷體" w:hAnsi="標楷體"/>
          <w:color w:val="000000" w:themeColor="text1"/>
          <w:szCs w:val="24"/>
        </w:rPr>
      </w:pPr>
      <w:ins w:id="24"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1A5B52" w:rsidRPr="006B3C6B">
        <w:rPr>
          <w:rFonts w:ascii="標楷體" w:eastAsia="標楷體" w:hAnsi="標楷體" w:hint="eastAsia"/>
          <w:color w:val="000000" w:themeColor="text1"/>
          <w:szCs w:val="24"/>
        </w:rPr>
        <w:t>△</w:t>
      </w:r>
      <w:r w:rsidR="001A5B52">
        <w:rPr>
          <w:rFonts w:ascii="標楷體" w:eastAsia="標楷體" w:hAnsi="標楷體" w:hint="eastAsia"/>
          <w:color w:val="000000" w:themeColor="text1"/>
          <w:szCs w:val="24"/>
        </w:rPr>
        <w:t>特效</w:t>
      </w:r>
      <w:r w:rsidR="001A5B52">
        <w:rPr>
          <w:rFonts w:ascii="標楷體" w:eastAsia="標楷體" w:hAnsi="標楷體"/>
          <w:color w:val="000000" w:themeColor="text1"/>
          <w:szCs w:val="24"/>
        </w:rPr>
        <w:t>—鏡頭震動（跑步的樣子</w:t>
      </w:r>
      <w:r w:rsidR="001A5B52">
        <w:rPr>
          <w:rFonts w:ascii="標楷體" w:eastAsia="標楷體" w:hAnsi="標楷體" w:hint="eastAsia"/>
          <w:color w:val="000000" w:themeColor="text1"/>
          <w:szCs w:val="24"/>
        </w:rPr>
        <w:t>）</w:t>
      </w:r>
    </w:p>
    <w:p w:rsidR="001A5B52" w:rsidRDefault="002637C3"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sidR="00DD47C2">
        <w:rPr>
          <w:rFonts w:ascii="標楷體" w:eastAsia="標楷體" w:hAnsi="標楷體" w:hint="eastAsia"/>
          <w:color w:val="000000" w:themeColor="text1"/>
          <w:szCs w:val="24"/>
        </w:rPr>
        <w:t>[</w:t>
      </w:r>
      <w:r w:rsidR="00DD47C2" w:rsidRPr="006B3C6B">
        <w:rPr>
          <w:rFonts w:ascii="標楷體" w:eastAsia="標楷體" w:hAnsi="標楷體" w:hint="eastAsia"/>
          <w:color w:val="000000" w:themeColor="text1"/>
          <w:szCs w:val="24"/>
        </w:rPr>
        <w:t>無</w:t>
      </w:r>
      <w:r w:rsidR="00DD47C2">
        <w:rPr>
          <w:rFonts w:ascii="標楷體" w:eastAsia="標楷體" w:hAnsi="標楷體" w:hint="eastAsia"/>
          <w:color w:val="000000" w:themeColor="text1"/>
          <w:szCs w:val="24"/>
        </w:rPr>
        <w:t>]</w:t>
      </w:r>
      <w:r>
        <w:rPr>
          <w:rFonts w:ascii="標楷體" w:eastAsia="標楷體" w:hAnsi="標楷體" w:hint="eastAsia"/>
          <w:szCs w:val="24"/>
        </w:rPr>
        <w:t>：</w:t>
      </w:r>
      <w:r w:rsidR="001A5B52">
        <w:rPr>
          <w:rFonts w:ascii="標楷體" w:eastAsia="標楷體" w:hAnsi="標楷體" w:hint="eastAsia"/>
          <w:szCs w:val="24"/>
        </w:rPr>
        <w:t>媽媽</w:t>
      </w:r>
      <w:r w:rsidR="001A5B52">
        <w:rPr>
          <w:rFonts w:ascii="標楷體" w:eastAsia="標楷體" w:hAnsi="標楷體"/>
          <w:szCs w:val="24"/>
        </w:rPr>
        <w:t>拉著我的手不斷往前奔跑</w:t>
      </w:r>
      <w:r w:rsidR="001A5B52">
        <w:rPr>
          <w:rFonts w:ascii="標楷體" w:eastAsia="標楷體" w:hAnsi="標楷體" w:hint="eastAsia"/>
          <w:szCs w:val="24"/>
        </w:rPr>
        <w:t>，</w:t>
      </w:r>
      <w:r w:rsidR="00B87BF8">
        <w:rPr>
          <w:rFonts w:ascii="標楷體" w:eastAsia="標楷體" w:hAnsi="標楷體" w:hint="eastAsia"/>
          <w:szCs w:val="24"/>
        </w:rPr>
        <w:t>倉促</w:t>
      </w:r>
      <w:r w:rsidR="00B87BF8">
        <w:rPr>
          <w:rFonts w:ascii="標楷體" w:eastAsia="標楷體" w:hAnsi="標楷體"/>
          <w:szCs w:val="24"/>
        </w:rPr>
        <w:t>的呼吸與</w:t>
      </w:r>
      <w:r w:rsidR="00B87BF8">
        <w:rPr>
          <w:rFonts w:ascii="標楷體" w:eastAsia="標楷體" w:hAnsi="標楷體" w:hint="eastAsia"/>
          <w:szCs w:val="24"/>
        </w:rPr>
        <w:t>凌亂</w:t>
      </w:r>
      <w:r w:rsidR="00B87BF8">
        <w:rPr>
          <w:rFonts w:ascii="標楷體" w:eastAsia="標楷體" w:hAnsi="標楷體"/>
          <w:szCs w:val="24"/>
        </w:rPr>
        <w:t>的腳步聲</w:t>
      </w:r>
      <w:r w:rsidR="001A5B52">
        <w:rPr>
          <w:rFonts w:ascii="標楷體" w:eastAsia="標楷體" w:hAnsi="標楷體" w:hint="eastAsia"/>
          <w:szCs w:val="24"/>
        </w:rPr>
        <w:t>在這寂靜的長夜</w:t>
      </w:r>
      <w:r w:rsidR="00B87BF8">
        <w:rPr>
          <w:rFonts w:ascii="標楷體" w:eastAsia="標楷體" w:hAnsi="標楷體" w:hint="eastAsia"/>
          <w:szCs w:val="24"/>
        </w:rPr>
        <w:t>裡</w:t>
      </w:r>
      <w:r w:rsidR="001A5B52">
        <w:rPr>
          <w:rFonts w:ascii="標楷體" w:eastAsia="標楷體" w:hAnsi="標楷體" w:hint="eastAsia"/>
          <w:szCs w:val="24"/>
        </w:rPr>
        <w:t>顯得</w:t>
      </w:r>
      <w:r w:rsidR="001A5B52">
        <w:rPr>
          <w:rFonts w:ascii="標楷體" w:eastAsia="標楷體" w:hAnsi="標楷體"/>
          <w:szCs w:val="24"/>
        </w:rPr>
        <w:t>格外分明。</w:t>
      </w:r>
    </w:p>
    <w:p w:rsidR="00BA75DC" w:rsidRDefault="001A5B52"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w:t>
      </w:r>
      <w:r w:rsidR="00810C18">
        <w:rPr>
          <w:rFonts w:ascii="標楷體" w:eastAsia="標楷體" w:hAnsi="標楷體" w:hint="eastAsia"/>
          <w:szCs w:val="24"/>
        </w:rPr>
        <w:t>我們跑到</w:t>
      </w:r>
      <w:r>
        <w:rPr>
          <w:rFonts w:ascii="標楷體" w:eastAsia="標楷體" w:hAnsi="標楷體" w:hint="eastAsia"/>
          <w:szCs w:val="24"/>
        </w:rPr>
        <w:t>一條叉路</w:t>
      </w:r>
      <w:r>
        <w:rPr>
          <w:rFonts w:ascii="標楷體" w:eastAsia="標楷體" w:hAnsi="標楷體"/>
          <w:szCs w:val="24"/>
        </w:rPr>
        <w:t>口，媽媽忽然停下腳步</w:t>
      </w:r>
      <w:r>
        <w:rPr>
          <w:rFonts w:ascii="標楷體" w:eastAsia="標楷體" w:hAnsi="標楷體" w:hint="eastAsia"/>
          <w:szCs w:val="24"/>
        </w:rPr>
        <w:t>，</w:t>
      </w:r>
      <w:r>
        <w:rPr>
          <w:rFonts w:ascii="標楷體" w:eastAsia="標楷體" w:hAnsi="標楷體"/>
          <w:szCs w:val="24"/>
        </w:rPr>
        <w:t>轉身面向我與霍伯特叔叔。</w:t>
      </w:r>
    </w:p>
    <w:p w:rsidR="00C94B88" w:rsidRPr="00E13702" w:rsidRDefault="008B5333" w:rsidP="00E13702">
      <w:pPr>
        <w:spacing w:line="360" w:lineRule="exact"/>
        <w:ind w:left="1200" w:hangingChars="500" w:hanging="1200"/>
        <w:rPr>
          <w:rFonts w:ascii="標楷體" w:eastAsia="標楷體" w:hAnsi="標楷體"/>
          <w:color w:val="000000" w:themeColor="text1"/>
          <w:szCs w:val="24"/>
        </w:rPr>
      </w:pPr>
      <w:ins w:id="25"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人物立繪出現，左迪莉婭</w:t>
      </w:r>
      <w:r w:rsidR="00BA75DC">
        <w:rPr>
          <w:rFonts w:ascii="標楷體" w:eastAsia="標楷體" w:hAnsi="標楷體"/>
          <w:color w:val="000000" w:themeColor="text1"/>
          <w:szCs w:val="24"/>
        </w:rPr>
        <w:t>、右霍伯特</w:t>
      </w:r>
    </w:p>
    <w:p w:rsidR="00C94B88" w:rsidRDefault="00C94B88"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莉婭</w:t>
      </w:r>
      <w:r w:rsidR="00DD47C2">
        <w:rPr>
          <w:rFonts w:ascii="標楷體" w:eastAsia="標楷體" w:hAnsi="標楷體" w:hint="eastAsia"/>
          <w:color w:val="000000" w:themeColor="text1"/>
          <w:szCs w:val="24"/>
        </w:rPr>
        <w:t>[怒]</w:t>
      </w:r>
      <w:r>
        <w:rPr>
          <w:rFonts w:ascii="標楷體" w:eastAsia="標楷體" w:hAnsi="標楷體"/>
          <w:szCs w:val="24"/>
        </w:rPr>
        <w:t>：</w:t>
      </w:r>
      <w:r w:rsidR="00F11509">
        <w:rPr>
          <w:rFonts w:ascii="標楷體" w:eastAsia="標楷體" w:hAnsi="標楷體" w:hint="eastAsia"/>
          <w:szCs w:val="24"/>
        </w:rPr>
        <w:t>可惡，</w:t>
      </w:r>
      <w:r>
        <w:rPr>
          <w:rFonts w:ascii="標楷體" w:eastAsia="標楷體" w:hAnsi="標楷體" w:hint="eastAsia"/>
          <w:szCs w:val="24"/>
        </w:rPr>
        <w:t>再這麼</w:t>
      </w:r>
      <w:r>
        <w:rPr>
          <w:rFonts w:ascii="標楷體" w:eastAsia="標楷體" w:hAnsi="標楷體"/>
          <w:szCs w:val="24"/>
        </w:rPr>
        <w:t>逃下去也不是辦法</w:t>
      </w:r>
      <w:r w:rsidR="00F11509">
        <w:rPr>
          <w:rFonts w:ascii="標楷體" w:eastAsia="標楷體" w:hAnsi="標楷體" w:hint="eastAsia"/>
          <w:szCs w:val="24"/>
        </w:rPr>
        <w:t>。</w:t>
      </w:r>
    </w:p>
    <w:p w:rsidR="001A5B52" w:rsidRDefault="001A5B52"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莉婭</w:t>
      </w:r>
      <w:r w:rsidR="000B4FA3">
        <w:rPr>
          <w:rFonts w:ascii="標楷體" w:eastAsia="標楷體" w:hAnsi="標楷體" w:hint="eastAsia"/>
          <w:color w:val="000000" w:themeColor="text1"/>
          <w:szCs w:val="24"/>
        </w:rPr>
        <w:t>[</w:t>
      </w:r>
      <w:r w:rsidR="000B4FA3" w:rsidRPr="006B3C6B">
        <w:rPr>
          <w:rFonts w:ascii="標楷體" w:eastAsia="標楷體" w:hAnsi="標楷體" w:hint="eastAsia"/>
          <w:color w:val="000000" w:themeColor="text1"/>
          <w:szCs w:val="24"/>
        </w:rPr>
        <w:t>無</w:t>
      </w:r>
      <w:r w:rsidR="000B4FA3">
        <w:rPr>
          <w:rFonts w:ascii="標楷體" w:eastAsia="標楷體" w:hAnsi="標楷體" w:hint="eastAsia"/>
          <w:color w:val="000000" w:themeColor="text1"/>
          <w:szCs w:val="24"/>
        </w:rPr>
        <w:t>]</w:t>
      </w:r>
      <w:r>
        <w:rPr>
          <w:rFonts w:ascii="標楷體" w:eastAsia="標楷體" w:hAnsi="標楷體" w:hint="eastAsia"/>
          <w:szCs w:val="24"/>
        </w:rPr>
        <w:t>：霍伯特，你帶著奇米</w:t>
      </w:r>
      <w:r>
        <w:rPr>
          <w:rFonts w:ascii="標楷體" w:eastAsia="標楷體" w:hAnsi="標楷體"/>
          <w:szCs w:val="24"/>
        </w:rPr>
        <w:t>和</w:t>
      </w:r>
      <w:r>
        <w:rPr>
          <w:rFonts w:ascii="標楷體" w:eastAsia="標楷體" w:hAnsi="標楷體" w:hint="eastAsia"/>
          <w:szCs w:val="24"/>
        </w:rPr>
        <w:t>《</w:t>
      </w:r>
      <w:r>
        <w:rPr>
          <w:rFonts w:ascii="標楷體" w:eastAsia="標楷體" w:hAnsi="標楷體"/>
          <w:szCs w:val="24"/>
        </w:rPr>
        <w:t>謬思筆記》</w:t>
      </w:r>
      <w:r w:rsidR="00810C18">
        <w:rPr>
          <w:rFonts w:ascii="標楷體" w:eastAsia="標楷體" w:hAnsi="標楷體" w:hint="eastAsia"/>
          <w:szCs w:val="24"/>
        </w:rPr>
        <w:t>從這裡</w:t>
      </w:r>
      <w:r>
        <w:rPr>
          <w:rFonts w:ascii="標楷體" w:eastAsia="標楷體" w:hAnsi="標楷體" w:hint="eastAsia"/>
          <w:szCs w:val="24"/>
        </w:rPr>
        <w:t>往北方走，那裡自</w:t>
      </w:r>
      <w:r>
        <w:rPr>
          <w:rFonts w:ascii="標楷體" w:eastAsia="標楷體" w:hAnsi="標楷體"/>
          <w:szCs w:val="24"/>
        </w:rPr>
        <w:t>會有人</w:t>
      </w:r>
      <w:r>
        <w:rPr>
          <w:rFonts w:ascii="標楷體" w:eastAsia="標楷體" w:hAnsi="標楷體" w:hint="eastAsia"/>
          <w:szCs w:val="24"/>
        </w:rPr>
        <w:t>接應你們</w:t>
      </w:r>
      <w:r w:rsidR="00F11509">
        <w:rPr>
          <w:rFonts w:ascii="標楷體" w:eastAsia="標楷體" w:hAnsi="標楷體" w:hint="eastAsia"/>
          <w:szCs w:val="24"/>
        </w:rPr>
        <w:t>，我走另一道引誘他們</w:t>
      </w:r>
      <w:r w:rsidR="00F11509">
        <w:rPr>
          <w:rFonts w:ascii="標楷體" w:eastAsia="標楷體" w:hAnsi="標楷體"/>
          <w:szCs w:val="24"/>
        </w:rPr>
        <w:t>。</w:t>
      </w:r>
    </w:p>
    <w:p w:rsidR="000B4FA3" w:rsidRDefault="000B4FA3"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伯特</w:t>
      </w:r>
      <w:r>
        <w:rPr>
          <w:rFonts w:ascii="標楷體" w:eastAsia="標楷體" w:hAnsi="標楷體" w:hint="eastAsia"/>
          <w:color w:val="000000" w:themeColor="text1"/>
          <w:szCs w:val="24"/>
        </w:rPr>
        <w:t>[</w:t>
      </w:r>
      <w:r w:rsidR="00F11509">
        <w:rPr>
          <w:rFonts w:ascii="標楷體" w:eastAsia="標楷體" w:hAnsi="標楷體" w:hint="eastAsia"/>
          <w:color w:val="000000" w:themeColor="text1"/>
          <w:szCs w:val="24"/>
        </w:rPr>
        <w:t>哀</w:t>
      </w:r>
      <w:r>
        <w:rPr>
          <w:rFonts w:ascii="標楷體" w:eastAsia="標楷體" w:hAnsi="標楷體" w:hint="eastAsia"/>
          <w:color w:val="000000" w:themeColor="text1"/>
          <w:szCs w:val="24"/>
        </w:rPr>
        <w:t>]</w:t>
      </w:r>
      <w:r>
        <w:rPr>
          <w:rFonts w:ascii="標楷體" w:eastAsia="標楷體" w:hAnsi="標楷體" w:hint="eastAsia"/>
          <w:szCs w:val="24"/>
        </w:rPr>
        <w:t>：莉婭，</w:t>
      </w:r>
      <w:r w:rsidR="00F11509">
        <w:rPr>
          <w:rFonts w:ascii="標楷體" w:eastAsia="標楷體" w:hAnsi="標楷體" w:hint="eastAsia"/>
          <w:szCs w:val="24"/>
        </w:rPr>
        <w:t>妳自己</w:t>
      </w:r>
      <w:r w:rsidR="00F11509">
        <w:rPr>
          <w:rFonts w:ascii="標楷體" w:eastAsia="標楷體" w:hAnsi="標楷體"/>
          <w:szCs w:val="24"/>
        </w:rPr>
        <w:t>一個人沒問題嗎？更何況奇米也需要妳</w:t>
      </w:r>
      <w:r w:rsidR="00F11509">
        <w:rPr>
          <w:rFonts w:ascii="標楷體" w:eastAsia="標楷體" w:hAnsi="標楷體" w:hint="eastAsia"/>
          <w:szCs w:val="24"/>
        </w:rPr>
        <w:t>，不如讓我來</w:t>
      </w:r>
      <w:r w:rsidR="00F11509">
        <w:rPr>
          <w:rFonts w:ascii="標楷體" w:eastAsia="標楷體" w:hAnsi="標楷體"/>
          <w:szCs w:val="24"/>
        </w:rPr>
        <w:t>……</w:t>
      </w:r>
    </w:p>
    <w:p w:rsidR="000B4FA3" w:rsidRDefault="000B4FA3"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莉婭</w:t>
      </w:r>
      <w:r>
        <w:rPr>
          <w:rFonts w:ascii="標楷體" w:eastAsia="標楷體" w:hAnsi="標楷體" w:hint="eastAsia"/>
          <w:color w:val="000000" w:themeColor="text1"/>
          <w:szCs w:val="24"/>
        </w:rPr>
        <w:t>[喜]</w:t>
      </w:r>
      <w:r>
        <w:rPr>
          <w:rFonts w:ascii="標楷體" w:eastAsia="標楷體" w:hAnsi="標楷體" w:hint="eastAsia"/>
          <w:szCs w:val="24"/>
        </w:rPr>
        <w:t>：</w:t>
      </w:r>
      <w:r w:rsidR="00F11509">
        <w:rPr>
          <w:rFonts w:ascii="標楷體" w:eastAsia="標楷體" w:hAnsi="標楷體" w:hint="eastAsia"/>
          <w:szCs w:val="24"/>
        </w:rPr>
        <w:t>懷絲氏族的</w:t>
      </w:r>
      <w:r w:rsidR="00F11509">
        <w:rPr>
          <w:rFonts w:ascii="標楷體" w:eastAsia="標楷體" w:hAnsi="標楷體"/>
          <w:szCs w:val="24"/>
        </w:rPr>
        <w:t>責任便是保護你們，怎麼可以</w:t>
      </w:r>
      <w:r w:rsidR="00F11509">
        <w:rPr>
          <w:rFonts w:ascii="標楷體" w:eastAsia="標楷體" w:hAnsi="標楷體" w:hint="eastAsia"/>
          <w:szCs w:val="24"/>
        </w:rPr>
        <w:t>讓你</w:t>
      </w:r>
      <w:r w:rsidR="00F11509">
        <w:rPr>
          <w:rFonts w:ascii="標楷體" w:eastAsia="標楷體" w:hAnsi="標楷體"/>
          <w:szCs w:val="24"/>
        </w:rPr>
        <w:t>去呢</w:t>
      </w:r>
      <w:r w:rsidR="00F11509">
        <w:rPr>
          <w:rFonts w:ascii="標楷體" w:eastAsia="標楷體" w:hAnsi="標楷體" w:hint="eastAsia"/>
          <w:szCs w:val="24"/>
        </w:rPr>
        <w:t>？</w:t>
      </w:r>
    </w:p>
    <w:p w:rsidR="00F11509" w:rsidRDefault="00F11509"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莉婭</w:t>
      </w:r>
      <w:r>
        <w:rPr>
          <w:rFonts w:ascii="標楷體" w:eastAsia="標楷體" w:hAnsi="標楷體" w:hint="eastAsia"/>
          <w:color w:val="000000" w:themeColor="text1"/>
          <w:szCs w:val="24"/>
        </w:rPr>
        <w:t>[喜]</w:t>
      </w:r>
      <w:r>
        <w:rPr>
          <w:rFonts w:ascii="標楷體" w:eastAsia="標楷體" w:hAnsi="標楷體" w:hint="eastAsia"/>
          <w:szCs w:val="24"/>
        </w:rPr>
        <w:t>：霍</w:t>
      </w:r>
      <w:r>
        <w:rPr>
          <w:rFonts w:ascii="標楷體" w:eastAsia="標楷體" w:hAnsi="標楷體"/>
          <w:szCs w:val="24"/>
        </w:rPr>
        <w:t>伯特，奇米就交給你了，你可要用心點教</w:t>
      </w:r>
      <w:r>
        <w:rPr>
          <w:rFonts w:ascii="標楷體" w:eastAsia="標楷體" w:hAnsi="標楷體" w:hint="eastAsia"/>
          <w:szCs w:val="24"/>
        </w:rPr>
        <w:t>她，雖然她年紀還小</w:t>
      </w:r>
      <w:r>
        <w:rPr>
          <w:rFonts w:ascii="標楷體" w:eastAsia="標楷體" w:hAnsi="標楷體"/>
          <w:szCs w:val="24"/>
        </w:rPr>
        <w:t>，但是靈感</w:t>
      </w:r>
      <w:r>
        <w:rPr>
          <w:rFonts w:ascii="標楷體" w:eastAsia="標楷體" w:hAnsi="標楷體" w:hint="eastAsia"/>
          <w:szCs w:val="24"/>
        </w:rPr>
        <w:t>力驚人，</w:t>
      </w:r>
      <w:r>
        <w:rPr>
          <w:rFonts w:ascii="標楷體" w:eastAsia="標楷體" w:hAnsi="標楷體"/>
          <w:szCs w:val="24"/>
        </w:rPr>
        <w:t>很容易成為「他們」的眼中釘。</w:t>
      </w:r>
    </w:p>
    <w:p w:rsidR="00F11509" w:rsidRDefault="00F11509"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伯特</w:t>
      </w:r>
      <w:r>
        <w:rPr>
          <w:rFonts w:ascii="標楷體" w:eastAsia="標楷體" w:hAnsi="標楷體" w:hint="eastAsia"/>
          <w:color w:val="000000" w:themeColor="text1"/>
          <w:szCs w:val="24"/>
        </w:rPr>
        <w:t>[哀]</w:t>
      </w:r>
      <w:r>
        <w:rPr>
          <w:rFonts w:ascii="標楷體" w:eastAsia="標楷體" w:hAnsi="標楷體" w:hint="eastAsia"/>
          <w:szCs w:val="24"/>
        </w:rPr>
        <w:t>：</w:t>
      </w:r>
      <w:r w:rsidR="007511BA">
        <w:rPr>
          <w:rFonts w:ascii="標楷體" w:eastAsia="標楷體" w:hAnsi="標楷體" w:hint="eastAsia"/>
          <w:szCs w:val="24"/>
        </w:rPr>
        <w:t>這我明白。</w:t>
      </w:r>
    </w:p>
    <w:p w:rsidR="000921BF" w:rsidRDefault="000921BF"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：媽媽</w:t>
      </w:r>
      <w:r>
        <w:rPr>
          <w:rFonts w:ascii="標楷體" w:eastAsia="標楷體" w:hAnsi="標楷體"/>
          <w:szCs w:val="24"/>
        </w:rPr>
        <w:t>將我的手轉交給霍</w:t>
      </w:r>
      <w:r w:rsidR="008F4622">
        <w:rPr>
          <w:rFonts w:ascii="標楷體" w:eastAsia="標楷體" w:hAnsi="標楷體"/>
          <w:szCs w:val="24"/>
        </w:rPr>
        <w:t>伯特，我忍不住轉</w:t>
      </w:r>
      <w:r>
        <w:rPr>
          <w:rFonts w:ascii="標楷體" w:eastAsia="標楷體" w:hAnsi="標楷體"/>
          <w:szCs w:val="24"/>
        </w:rPr>
        <w:t>身開口</w:t>
      </w:r>
      <w:r>
        <w:rPr>
          <w:rFonts w:ascii="標楷體" w:eastAsia="標楷體" w:hAnsi="標楷體" w:hint="eastAsia"/>
          <w:szCs w:val="24"/>
        </w:rPr>
        <w:t>詢問。</w:t>
      </w:r>
    </w:p>
    <w:p w:rsidR="000921BF" w:rsidRDefault="000921BF"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奇米[無]：</w:t>
      </w:r>
      <w:r>
        <w:rPr>
          <w:rFonts w:ascii="標楷體" w:eastAsia="標楷體" w:hAnsi="標楷體"/>
          <w:szCs w:val="24"/>
        </w:rPr>
        <w:t>媽媽</w:t>
      </w:r>
      <w:r>
        <w:rPr>
          <w:rFonts w:ascii="標楷體" w:eastAsia="標楷體" w:hAnsi="標楷體" w:hint="eastAsia"/>
          <w:szCs w:val="24"/>
        </w:rPr>
        <w:t>，妳又</w:t>
      </w:r>
      <w:r>
        <w:rPr>
          <w:rFonts w:ascii="標楷體" w:eastAsia="標楷體" w:hAnsi="標楷體"/>
          <w:szCs w:val="24"/>
        </w:rPr>
        <w:t>要去很遠很遠的地方嗎</w:t>
      </w:r>
      <w:r>
        <w:rPr>
          <w:rFonts w:ascii="標楷體" w:eastAsia="標楷體" w:hAnsi="標楷體" w:hint="eastAsia"/>
          <w:szCs w:val="24"/>
        </w:rPr>
        <w:t>？</w:t>
      </w:r>
    </w:p>
    <w:p w:rsidR="000921BF" w:rsidRPr="00E13702" w:rsidRDefault="008B5333" w:rsidP="00E13702">
      <w:pPr>
        <w:spacing w:line="360" w:lineRule="exact"/>
        <w:ind w:left="1200" w:hangingChars="500" w:hanging="1200"/>
        <w:rPr>
          <w:rFonts w:ascii="標楷體" w:eastAsia="標楷體" w:hAnsi="標楷體"/>
          <w:color w:val="000000" w:themeColor="text1"/>
          <w:szCs w:val="24"/>
        </w:rPr>
      </w:pPr>
      <w:ins w:id="26"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921BF" w:rsidRPr="006B3C6B">
        <w:rPr>
          <w:rFonts w:ascii="標楷體" w:eastAsia="標楷體" w:hAnsi="標楷體" w:hint="eastAsia"/>
          <w:color w:val="000000" w:themeColor="text1"/>
          <w:szCs w:val="24"/>
        </w:rPr>
        <w:t>△</w:t>
      </w:r>
      <w:r w:rsidR="000921BF">
        <w:rPr>
          <w:rFonts w:ascii="標楷體" w:eastAsia="標楷體" w:hAnsi="標楷體" w:hint="eastAsia"/>
          <w:color w:val="000000" w:themeColor="text1"/>
          <w:szCs w:val="24"/>
        </w:rPr>
        <w:t>音樂</w:t>
      </w:r>
      <w:r w:rsidR="000921BF">
        <w:rPr>
          <w:rFonts w:ascii="標楷體" w:eastAsia="標楷體" w:hAnsi="標楷體"/>
          <w:color w:val="000000" w:themeColor="text1"/>
          <w:szCs w:val="24"/>
        </w:rPr>
        <w:t>—</w:t>
      </w:r>
      <w:r w:rsidR="000921BF">
        <w:rPr>
          <w:rFonts w:ascii="標楷體" w:eastAsia="標楷體" w:hAnsi="標楷體" w:hint="eastAsia"/>
          <w:color w:val="000000" w:themeColor="text1"/>
          <w:szCs w:val="24"/>
        </w:rPr>
        <w:t>哀傷的BGM</w:t>
      </w:r>
    </w:p>
    <w:p w:rsidR="00810C18" w:rsidRDefault="00810C18"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：媽媽</w:t>
      </w:r>
      <w:r w:rsidR="000921BF">
        <w:rPr>
          <w:rFonts w:ascii="標楷體" w:eastAsia="標楷體" w:hAnsi="標楷體" w:hint="eastAsia"/>
          <w:szCs w:val="24"/>
        </w:rPr>
        <w:t>轉頭</w:t>
      </w:r>
      <w:r>
        <w:rPr>
          <w:rFonts w:ascii="標楷體" w:eastAsia="標楷體" w:hAnsi="標楷體" w:hint="eastAsia"/>
          <w:szCs w:val="24"/>
        </w:rPr>
        <w:t>注視著自己，</w:t>
      </w:r>
      <w:r>
        <w:rPr>
          <w:rFonts w:ascii="標楷體" w:eastAsia="標楷體" w:hAnsi="標楷體"/>
          <w:szCs w:val="24"/>
        </w:rPr>
        <w:t>伸出手</w:t>
      </w:r>
      <w:r>
        <w:rPr>
          <w:rFonts w:ascii="標楷體" w:eastAsia="標楷體" w:hAnsi="標楷體" w:hint="eastAsia"/>
          <w:szCs w:val="24"/>
        </w:rPr>
        <w:t>幫我整理被風吹亂的頭髮，嘴角揚起</w:t>
      </w:r>
      <w:r w:rsidR="000921BF">
        <w:rPr>
          <w:rFonts w:ascii="標楷體" w:eastAsia="標楷體" w:hAnsi="標楷體" w:hint="eastAsia"/>
          <w:szCs w:val="24"/>
        </w:rPr>
        <w:t>一抹淡淡</w:t>
      </w:r>
      <w:r>
        <w:rPr>
          <w:rFonts w:ascii="標楷體" w:eastAsia="標楷體" w:hAnsi="標楷體" w:hint="eastAsia"/>
          <w:szCs w:val="24"/>
        </w:rPr>
        <w:t>微笑</w:t>
      </w:r>
      <w:r w:rsidR="000B4FA3">
        <w:rPr>
          <w:rFonts w:ascii="標楷體" w:eastAsia="標楷體" w:hAnsi="標楷體" w:hint="eastAsia"/>
          <w:szCs w:val="24"/>
        </w:rPr>
        <w:t>，</w:t>
      </w:r>
      <w:r w:rsidR="00F11509">
        <w:rPr>
          <w:rFonts w:ascii="標楷體" w:eastAsia="標楷體" w:hAnsi="標楷體" w:hint="eastAsia"/>
          <w:szCs w:val="24"/>
        </w:rPr>
        <w:t>眼角似乎</w:t>
      </w:r>
      <w:r w:rsidR="000921BF">
        <w:rPr>
          <w:rFonts w:ascii="標楷體" w:eastAsia="標楷體" w:hAnsi="標楷體" w:hint="eastAsia"/>
          <w:szCs w:val="24"/>
        </w:rPr>
        <w:t>因為笑容</w:t>
      </w:r>
      <w:r w:rsidR="00F11509">
        <w:rPr>
          <w:rFonts w:ascii="標楷體" w:eastAsia="標楷體" w:hAnsi="標楷體" w:hint="eastAsia"/>
          <w:szCs w:val="24"/>
        </w:rPr>
        <w:t>而擠出</w:t>
      </w:r>
      <w:r w:rsidR="00F11509">
        <w:rPr>
          <w:rFonts w:ascii="標楷體" w:eastAsia="標楷體" w:hAnsi="標楷體"/>
          <w:szCs w:val="24"/>
        </w:rPr>
        <w:t>一點淚光</w:t>
      </w:r>
      <w:r>
        <w:rPr>
          <w:rFonts w:ascii="標楷體" w:eastAsia="標楷體" w:hAnsi="標楷體" w:hint="eastAsia"/>
          <w:szCs w:val="24"/>
        </w:rPr>
        <w:t>。</w:t>
      </w:r>
    </w:p>
    <w:p w:rsidR="000921BF" w:rsidRDefault="000B4FA3"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莉婭</w:t>
      </w:r>
      <w:r>
        <w:rPr>
          <w:rFonts w:ascii="標楷體" w:eastAsia="標楷體" w:hAnsi="標楷體" w:hint="eastAsia"/>
          <w:color w:val="000000" w:themeColor="text1"/>
          <w:szCs w:val="24"/>
        </w:rPr>
        <w:t>[</w:t>
      </w:r>
      <w:r w:rsidR="000921BF">
        <w:rPr>
          <w:rFonts w:ascii="標楷體" w:eastAsia="標楷體" w:hAnsi="標楷體" w:hint="eastAsia"/>
          <w:color w:val="000000" w:themeColor="text1"/>
          <w:szCs w:val="24"/>
        </w:rPr>
        <w:t>喜</w:t>
      </w:r>
      <w:r>
        <w:rPr>
          <w:rFonts w:ascii="標楷體" w:eastAsia="標楷體" w:hAnsi="標楷體" w:hint="eastAsia"/>
          <w:color w:val="000000" w:themeColor="text1"/>
          <w:szCs w:val="24"/>
        </w:rPr>
        <w:t>]</w:t>
      </w:r>
      <w:r>
        <w:rPr>
          <w:rFonts w:ascii="標楷體" w:eastAsia="標楷體" w:hAnsi="標楷體"/>
          <w:szCs w:val="24"/>
        </w:rPr>
        <w:t>：</w:t>
      </w:r>
      <w:r w:rsidR="000921BF">
        <w:rPr>
          <w:rFonts w:ascii="標楷體" w:eastAsia="標楷體" w:hAnsi="標楷體" w:hint="eastAsia"/>
          <w:szCs w:val="24"/>
        </w:rPr>
        <w:t>是啊！但是媽媽在幫助像霍伯特叔叔</w:t>
      </w:r>
      <w:r w:rsidR="000921BF">
        <w:rPr>
          <w:rFonts w:ascii="標楷體" w:eastAsia="標楷體" w:hAnsi="標楷體"/>
          <w:szCs w:val="24"/>
        </w:rPr>
        <w:t>這樣的</w:t>
      </w:r>
      <w:r w:rsidR="000921BF">
        <w:rPr>
          <w:rFonts w:ascii="標楷體" w:eastAsia="標楷體" w:hAnsi="標楷體" w:hint="eastAsia"/>
          <w:szCs w:val="24"/>
        </w:rPr>
        <w:t>人</w:t>
      </w:r>
      <w:r w:rsidR="000921BF">
        <w:rPr>
          <w:rFonts w:ascii="標楷體" w:eastAsia="標楷體" w:hAnsi="標楷體"/>
          <w:szCs w:val="24"/>
        </w:rPr>
        <w:t>，讓他們能繼續活下去，以後等</w:t>
      </w:r>
      <w:r w:rsidR="000921BF">
        <w:rPr>
          <w:rFonts w:ascii="標楷體" w:eastAsia="標楷體" w:hAnsi="標楷體" w:hint="eastAsia"/>
          <w:szCs w:val="24"/>
        </w:rPr>
        <w:t>妳</w:t>
      </w:r>
      <w:r w:rsidR="000921BF">
        <w:rPr>
          <w:rFonts w:ascii="標楷體" w:eastAsia="標楷體" w:hAnsi="標楷體"/>
          <w:szCs w:val="24"/>
        </w:rPr>
        <w:t>長大了</w:t>
      </w:r>
      <w:r w:rsidR="000921BF">
        <w:rPr>
          <w:rFonts w:ascii="標楷體" w:eastAsia="標楷體" w:hAnsi="標楷體" w:hint="eastAsia"/>
          <w:szCs w:val="24"/>
        </w:rPr>
        <w:t>，見到</w:t>
      </w:r>
      <w:r w:rsidR="000921BF">
        <w:rPr>
          <w:rFonts w:ascii="標楷體" w:eastAsia="標楷體" w:hAnsi="標楷體"/>
          <w:szCs w:val="24"/>
        </w:rPr>
        <w:t>這樣的人，也一定要幫</w:t>
      </w:r>
      <w:r w:rsidR="000921BF">
        <w:rPr>
          <w:rFonts w:ascii="標楷體" w:eastAsia="標楷體" w:hAnsi="標楷體" w:hint="eastAsia"/>
          <w:szCs w:val="24"/>
        </w:rPr>
        <w:t>助</w:t>
      </w:r>
      <w:r w:rsidR="000921BF">
        <w:rPr>
          <w:rFonts w:ascii="標楷體" w:eastAsia="標楷體" w:hAnsi="標楷體"/>
          <w:szCs w:val="24"/>
        </w:rPr>
        <w:t>他們哦！</w:t>
      </w:r>
    </w:p>
    <w:p w:rsidR="000921BF" w:rsidRDefault="000921BF"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奇米[無]：嗯，我知道！媽媽說我們</w:t>
      </w:r>
      <w:r>
        <w:rPr>
          <w:rFonts w:ascii="標楷體" w:eastAsia="標楷體" w:hAnsi="標楷體"/>
          <w:szCs w:val="24"/>
        </w:rPr>
        <w:t>懷絲</w:t>
      </w:r>
      <w:r w:rsidR="00533914">
        <w:rPr>
          <w:rFonts w:ascii="標楷體" w:eastAsia="標楷體" w:hAnsi="標楷體" w:hint="eastAsia"/>
          <w:szCs w:val="24"/>
        </w:rPr>
        <w:t>氏族</w:t>
      </w:r>
      <w:r>
        <w:rPr>
          <w:rFonts w:ascii="標楷體" w:eastAsia="標楷體" w:hAnsi="標楷體" w:hint="eastAsia"/>
          <w:szCs w:val="24"/>
        </w:rPr>
        <w:t>都是女神派來</w:t>
      </w:r>
      <w:r>
        <w:rPr>
          <w:rFonts w:ascii="標楷體" w:eastAsia="標楷體" w:hAnsi="標楷體"/>
          <w:szCs w:val="24"/>
        </w:rPr>
        <w:t>守護藝術品</w:t>
      </w:r>
      <w:r>
        <w:rPr>
          <w:rFonts w:ascii="標楷體" w:eastAsia="標楷體" w:hAnsi="標楷體" w:hint="eastAsia"/>
          <w:szCs w:val="24"/>
        </w:rPr>
        <w:t>的天使，藝術品有靈魂、</w:t>
      </w:r>
      <w:r>
        <w:rPr>
          <w:rFonts w:ascii="標楷體" w:eastAsia="標楷體" w:hAnsi="標楷體"/>
          <w:szCs w:val="24"/>
        </w:rPr>
        <w:t>有生命，絕對不能讓壞人來破壞</w:t>
      </w:r>
      <w:r>
        <w:rPr>
          <w:rFonts w:ascii="標楷體" w:eastAsia="標楷體" w:hAnsi="標楷體" w:hint="eastAsia"/>
          <w:szCs w:val="24"/>
        </w:rPr>
        <w:t>他們</w:t>
      </w:r>
      <w:r>
        <w:rPr>
          <w:rFonts w:ascii="標楷體" w:eastAsia="標楷體" w:hAnsi="標楷體"/>
          <w:szCs w:val="24"/>
        </w:rPr>
        <w:t>！</w:t>
      </w:r>
    </w:p>
    <w:p w:rsidR="000B4FA3" w:rsidRDefault="000921BF"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莉婭</w:t>
      </w:r>
      <w:r>
        <w:rPr>
          <w:rFonts w:ascii="標楷體" w:eastAsia="標楷體" w:hAnsi="標楷體" w:hint="eastAsia"/>
          <w:color w:val="000000" w:themeColor="text1"/>
          <w:szCs w:val="24"/>
        </w:rPr>
        <w:t>[樂]</w:t>
      </w:r>
      <w:r>
        <w:rPr>
          <w:rFonts w:ascii="標楷體" w:eastAsia="標楷體" w:hAnsi="標楷體"/>
          <w:szCs w:val="24"/>
        </w:rPr>
        <w:t>：</w:t>
      </w:r>
      <w:r w:rsidR="007511BA">
        <w:rPr>
          <w:rFonts w:ascii="標楷體" w:eastAsia="標楷體" w:hAnsi="標楷體"/>
          <w:szCs w:val="24"/>
        </w:rPr>
        <w:t>奇米</w:t>
      </w:r>
      <w:r w:rsidR="00533914">
        <w:rPr>
          <w:rFonts w:ascii="標楷體" w:eastAsia="標楷體" w:hAnsi="標楷體" w:hint="eastAsia"/>
          <w:szCs w:val="24"/>
        </w:rPr>
        <w:t>真乖，</w:t>
      </w:r>
      <w:r w:rsidR="007511BA">
        <w:rPr>
          <w:rFonts w:ascii="標楷體" w:eastAsia="標楷體" w:hAnsi="標楷體"/>
          <w:szCs w:val="24"/>
        </w:rPr>
        <w:t>都有記住媽媽的話呢！</w:t>
      </w:r>
      <w:r w:rsidR="00F11509">
        <w:rPr>
          <w:rFonts w:ascii="標楷體" w:eastAsia="標楷體" w:hAnsi="標楷體" w:hint="eastAsia"/>
          <w:szCs w:val="24"/>
        </w:rPr>
        <w:t>來，</w:t>
      </w:r>
      <w:r w:rsidR="007511BA">
        <w:rPr>
          <w:rFonts w:ascii="標楷體" w:eastAsia="標楷體" w:hAnsi="標楷體" w:hint="eastAsia"/>
          <w:szCs w:val="24"/>
        </w:rPr>
        <w:t>我幫妳</w:t>
      </w:r>
      <w:r w:rsidR="000B4FA3">
        <w:rPr>
          <w:rFonts w:ascii="標楷體" w:eastAsia="標楷體" w:hAnsi="標楷體" w:hint="eastAsia"/>
          <w:szCs w:val="24"/>
        </w:rPr>
        <w:t>換一套</w:t>
      </w:r>
      <w:r w:rsidR="00533914">
        <w:rPr>
          <w:rFonts w:ascii="標楷體" w:eastAsia="標楷體" w:hAnsi="標楷體" w:hint="eastAsia"/>
          <w:szCs w:val="24"/>
        </w:rPr>
        <w:t>衣服</w:t>
      </w:r>
      <w:r w:rsidR="000B4FA3">
        <w:rPr>
          <w:rFonts w:ascii="標楷體" w:eastAsia="標楷體" w:hAnsi="標楷體" w:hint="eastAsia"/>
          <w:szCs w:val="24"/>
        </w:rPr>
        <w:t>，</w:t>
      </w:r>
      <w:r w:rsidR="000B4FA3">
        <w:rPr>
          <w:rFonts w:ascii="標楷體" w:eastAsia="標楷體" w:hAnsi="標楷體"/>
          <w:szCs w:val="24"/>
        </w:rPr>
        <w:t>趕緊</w:t>
      </w:r>
      <w:r w:rsidR="007511BA">
        <w:rPr>
          <w:rFonts w:ascii="標楷體" w:eastAsia="標楷體" w:hAnsi="標楷體" w:hint="eastAsia"/>
          <w:szCs w:val="24"/>
        </w:rPr>
        <w:t>走</w:t>
      </w:r>
      <w:r w:rsidR="000B4FA3">
        <w:rPr>
          <w:rFonts w:ascii="標楷體" w:eastAsia="標楷體" w:hAnsi="標楷體"/>
          <w:szCs w:val="24"/>
        </w:rPr>
        <w:t>吧！</w:t>
      </w:r>
    </w:p>
    <w:p w:rsidR="00533914" w:rsidRDefault="00533914"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：媽媽念完一串咒語</w:t>
      </w:r>
      <w:r>
        <w:rPr>
          <w:rFonts w:ascii="標楷體" w:eastAsia="標楷體" w:hAnsi="標楷體"/>
          <w:szCs w:val="24"/>
        </w:rPr>
        <w:t>，</w:t>
      </w:r>
      <w:r>
        <w:rPr>
          <w:rFonts w:ascii="標楷體" w:eastAsia="標楷體" w:hAnsi="標楷體" w:hint="eastAsia"/>
          <w:szCs w:val="24"/>
        </w:rPr>
        <w:t>我的頭上頓時出現</w:t>
      </w:r>
      <w:r>
        <w:rPr>
          <w:rFonts w:ascii="標楷體" w:eastAsia="標楷體" w:hAnsi="標楷體"/>
          <w:szCs w:val="24"/>
        </w:rPr>
        <w:t>一道魔法陣，</w:t>
      </w:r>
      <w:r>
        <w:rPr>
          <w:rFonts w:ascii="標楷體" w:eastAsia="標楷體" w:hAnsi="標楷體" w:hint="eastAsia"/>
          <w:szCs w:val="24"/>
        </w:rPr>
        <w:t>將我身上懷</w:t>
      </w:r>
      <w:r>
        <w:rPr>
          <w:rFonts w:ascii="標楷體" w:eastAsia="標楷體" w:hAnsi="標楷體"/>
          <w:szCs w:val="24"/>
        </w:rPr>
        <w:t>絲族的服飾換成的普通村民的服裝。</w:t>
      </w:r>
    </w:p>
    <w:p w:rsidR="000B4FA3" w:rsidRDefault="007511BA"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莉婭</w:t>
      </w:r>
      <w:r>
        <w:rPr>
          <w:rFonts w:ascii="標楷體" w:eastAsia="標楷體" w:hAnsi="標楷體" w:hint="eastAsia"/>
          <w:color w:val="000000" w:themeColor="text1"/>
          <w:szCs w:val="24"/>
        </w:rPr>
        <w:t>[喜]</w:t>
      </w:r>
      <w:r>
        <w:rPr>
          <w:rFonts w:ascii="標楷體" w:eastAsia="標楷體" w:hAnsi="標楷體"/>
          <w:szCs w:val="24"/>
        </w:rPr>
        <w:t>：</w:t>
      </w:r>
      <w:r>
        <w:rPr>
          <w:rFonts w:ascii="標楷體" w:eastAsia="標楷體" w:hAnsi="標楷體" w:hint="eastAsia"/>
          <w:szCs w:val="24"/>
        </w:rPr>
        <w:t>霍伯特，我</w:t>
      </w:r>
      <w:r>
        <w:rPr>
          <w:rFonts w:ascii="標楷體" w:eastAsia="標楷體" w:hAnsi="標楷體"/>
          <w:szCs w:val="24"/>
        </w:rPr>
        <w:t>讓亞瑟跟著你們，必要的時候牠會甦醒過來</w:t>
      </w:r>
      <w:r>
        <w:rPr>
          <w:rFonts w:ascii="標楷體" w:eastAsia="標楷體" w:hAnsi="標楷體" w:hint="eastAsia"/>
          <w:szCs w:val="24"/>
        </w:rPr>
        <w:t>，牠會</w:t>
      </w:r>
      <w:r w:rsidR="00533914">
        <w:rPr>
          <w:rFonts w:ascii="標楷體" w:eastAsia="標楷體" w:hAnsi="標楷體"/>
          <w:szCs w:val="24"/>
        </w:rPr>
        <w:t>盡一切力量</w:t>
      </w:r>
      <w:r w:rsidR="00533914">
        <w:rPr>
          <w:rFonts w:ascii="標楷體" w:eastAsia="標楷體" w:hAnsi="標楷體" w:hint="eastAsia"/>
          <w:szCs w:val="24"/>
        </w:rPr>
        <w:t>輔佐</w:t>
      </w:r>
      <w:r>
        <w:rPr>
          <w:rFonts w:ascii="標楷體" w:eastAsia="標楷體" w:hAnsi="標楷體"/>
          <w:szCs w:val="24"/>
        </w:rPr>
        <w:t>你們</w:t>
      </w:r>
      <w:r w:rsidR="00533914">
        <w:rPr>
          <w:rFonts w:ascii="標楷體" w:eastAsia="標楷體" w:hAnsi="標楷體" w:hint="eastAsia"/>
          <w:szCs w:val="24"/>
        </w:rPr>
        <w:t>。</w:t>
      </w:r>
    </w:p>
    <w:p w:rsidR="00533914" w:rsidRPr="00533914" w:rsidRDefault="00533914"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：媽媽將</w:t>
      </w:r>
      <w:r w:rsidR="00B829A9">
        <w:rPr>
          <w:rFonts w:ascii="標楷體" w:eastAsia="標楷體" w:hAnsi="標楷體" w:hint="eastAsia"/>
          <w:szCs w:val="24"/>
        </w:rPr>
        <w:t>裝有一隻彷彿雛鳥</w:t>
      </w:r>
      <w:r>
        <w:rPr>
          <w:rFonts w:ascii="標楷體" w:eastAsia="標楷體" w:hAnsi="標楷體"/>
          <w:szCs w:val="24"/>
        </w:rPr>
        <w:t>的水晶</w:t>
      </w:r>
      <w:r>
        <w:rPr>
          <w:rFonts w:ascii="標楷體" w:eastAsia="標楷體" w:hAnsi="標楷體" w:hint="eastAsia"/>
          <w:szCs w:val="24"/>
        </w:rPr>
        <w:t>蛋</w:t>
      </w:r>
      <w:r>
        <w:rPr>
          <w:rFonts w:ascii="標楷體" w:eastAsia="標楷體" w:hAnsi="標楷體"/>
          <w:szCs w:val="24"/>
        </w:rPr>
        <w:t>交給</w:t>
      </w:r>
      <w:r>
        <w:rPr>
          <w:rFonts w:ascii="標楷體" w:eastAsia="標楷體" w:hAnsi="標楷體" w:hint="eastAsia"/>
          <w:szCs w:val="24"/>
        </w:rPr>
        <w:t>霍伯特叔叔，</w:t>
      </w:r>
      <w:r w:rsidR="00B829A9">
        <w:rPr>
          <w:rFonts w:ascii="標楷體" w:eastAsia="標楷體" w:hAnsi="標楷體" w:hint="eastAsia"/>
          <w:szCs w:val="24"/>
        </w:rPr>
        <w:t>叔叔</w:t>
      </w:r>
      <w:r w:rsidR="00B829A9">
        <w:rPr>
          <w:rFonts w:ascii="標楷體" w:eastAsia="標楷體" w:hAnsi="標楷體"/>
          <w:szCs w:val="24"/>
        </w:rPr>
        <w:t>將牠小心翼翼的收在懷中。</w:t>
      </w:r>
    </w:p>
    <w:p w:rsidR="007511BA" w:rsidRDefault="007511BA"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lastRenderedPageBreak/>
        <w:t>伯特</w:t>
      </w:r>
      <w:r>
        <w:rPr>
          <w:rFonts w:ascii="標楷體" w:eastAsia="標楷體" w:hAnsi="標楷體" w:hint="eastAsia"/>
          <w:color w:val="000000" w:themeColor="text1"/>
          <w:szCs w:val="24"/>
        </w:rPr>
        <w:t>[無]</w:t>
      </w:r>
      <w:r>
        <w:rPr>
          <w:rFonts w:ascii="標楷體" w:eastAsia="標楷體" w:hAnsi="標楷體" w:hint="eastAsia"/>
          <w:szCs w:val="24"/>
        </w:rPr>
        <w:t>：</w:t>
      </w:r>
      <w:r w:rsidR="00C53C5B">
        <w:rPr>
          <w:rFonts w:ascii="標楷體" w:eastAsia="標楷體" w:hAnsi="標楷體" w:hint="eastAsia"/>
          <w:szCs w:val="24"/>
        </w:rPr>
        <w:t>我明白了，</w:t>
      </w:r>
      <w:r>
        <w:rPr>
          <w:rFonts w:ascii="標楷體" w:eastAsia="標楷體" w:hAnsi="標楷體" w:hint="eastAsia"/>
          <w:szCs w:val="24"/>
        </w:rPr>
        <w:t>莉婭，</w:t>
      </w:r>
      <w:r w:rsidR="00C53C5B">
        <w:rPr>
          <w:rFonts w:ascii="標楷體" w:eastAsia="標楷體" w:hAnsi="標楷體" w:hint="eastAsia"/>
          <w:szCs w:val="24"/>
        </w:rPr>
        <w:t>請一切</w:t>
      </w:r>
      <w:r>
        <w:rPr>
          <w:rFonts w:ascii="標楷體" w:eastAsia="標楷體" w:hAnsi="標楷體" w:hint="eastAsia"/>
          <w:szCs w:val="24"/>
        </w:rPr>
        <w:t>小心</w:t>
      </w:r>
      <w:r w:rsidR="00BA75DC">
        <w:rPr>
          <w:rFonts w:ascii="標楷體" w:eastAsia="標楷體" w:hAnsi="標楷體" w:hint="eastAsia"/>
          <w:szCs w:val="24"/>
        </w:rPr>
        <w:t>，奇米，我們走吧！</w:t>
      </w:r>
    </w:p>
    <w:p w:rsidR="00BA75DC" w:rsidRDefault="008B5333" w:rsidP="00E13702">
      <w:pPr>
        <w:spacing w:line="360" w:lineRule="exact"/>
        <w:ind w:left="1200" w:hangingChars="500" w:hanging="1200"/>
        <w:rPr>
          <w:rFonts w:ascii="標楷體" w:eastAsia="標楷體" w:hAnsi="標楷體"/>
          <w:color w:val="000000" w:themeColor="text1"/>
          <w:szCs w:val="24"/>
        </w:rPr>
      </w:pPr>
      <w:ins w:id="27"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人物立繪消失</w:t>
      </w:r>
    </w:p>
    <w:p w:rsidR="00BA75DC" w:rsidDel="008B5333" w:rsidRDefault="008B5333" w:rsidP="008B5333">
      <w:pPr>
        <w:spacing w:line="360" w:lineRule="exact"/>
        <w:ind w:left="1200" w:hangingChars="500" w:hanging="1200"/>
        <w:rPr>
          <w:del w:id="28" w:author="User" w:date="2019-01-04T09:22:00Z"/>
          <w:rFonts w:ascii="標楷體" w:eastAsia="標楷體" w:hAnsi="標楷體"/>
          <w:color w:val="000000" w:themeColor="text1"/>
          <w:szCs w:val="24"/>
        </w:rPr>
      </w:pPr>
      <w:ins w:id="29"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音效--腳步聲漸遠</w:t>
      </w:r>
    </w:p>
    <w:p w:rsidR="008B5333" w:rsidRPr="00340B91" w:rsidRDefault="008B5333" w:rsidP="00E13702">
      <w:pPr>
        <w:spacing w:line="360" w:lineRule="exact"/>
        <w:ind w:left="1200" w:hangingChars="500" w:hanging="1200"/>
        <w:rPr>
          <w:ins w:id="30" w:author="User" w:date="2019-01-04T09:22:00Z"/>
          <w:rFonts w:ascii="標楷體" w:eastAsia="標楷體" w:hAnsi="標楷體"/>
          <w:color w:val="000000" w:themeColor="text1"/>
          <w:szCs w:val="24"/>
        </w:rPr>
      </w:pPr>
    </w:p>
    <w:p w:rsidR="00BA75DC" w:rsidRPr="00340B91" w:rsidRDefault="008B5333" w:rsidP="008B5333">
      <w:pPr>
        <w:spacing w:line="360" w:lineRule="exact"/>
        <w:ind w:left="1200" w:hangingChars="500" w:hanging="1200"/>
        <w:rPr>
          <w:rFonts w:ascii="標楷體" w:eastAsia="標楷體" w:hAnsi="標楷體"/>
          <w:color w:val="000000" w:themeColor="text1"/>
          <w:szCs w:val="24"/>
        </w:rPr>
      </w:pPr>
      <w:ins w:id="31"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特效</w:t>
      </w:r>
      <w:r w:rsidR="00BA75DC">
        <w:rPr>
          <w:rFonts w:ascii="標楷體" w:eastAsia="標楷體" w:hAnsi="標楷體"/>
          <w:color w:val="000000" w:themeColor="text1"/>
          <w:szCs w:val="24"/>
        </w:rPr>
        <w:t>—</w:t>
      </w:r>
      <w:r w:rsidR="00BA75DC">
        <w:rPr>
          <w:rFonts w:ascii="標楷體" w:eastAsia="標楷體" w:hAnsi="標楷體" w:hint="eastAsia"/>
          <w:color w:val="000000" w:themeColor="text1"/>
          <w:szCs w:val="24"/>
        </w:rPr>
        <w:t>轉場黑幕</w:t>
      </w:r>
    </w:p>
    <w:p w:rsidR="007511BA" w:rsidRDefault="007511BA" w:rsidP="00E13702">
      <w:pPr>
        <w:widowControl/>
        <w:spacing w:line="360" w:lineRule="exact"/>
        <w:ind w:hanging="500"/>
        <w:rPr>
          <w:rFonts w:ascii="標楷體" w:eastAsia="標楷體" w:hAnsi="標楷體"/>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
        <w:gridCol w:w="1039"/>
        <w:gridCol w:w="945"/>
        <w:gridCol w:w="1442"/>
        <w:gridCol w:w="1110"/>
        <w:gridCol w:w="2762"/>
      </w:tblGrid>
      <w:tr w:rsidR="007511BA" w:rsidRPr="00281B41" w:rsidTr="00E13702">
        <w:tc>
          <w:tcPr>
            <w:tcW w:w="978" w:type="dxa"/>
            <w:tcBorders>
              <w:top w:val="single" w:sz="12" w:space="0" w:color="auto"/>
              <w:left w:val="single" w:sz="12" w:space="0" w:color="auto"/>
              <w:bottom w:val="single" w:sz="12" w:space="0" w:color="auto"/>
              <w:right w:val="single" w:sz="12" w:space="0" w:color="auto"/>
            </w:tcBorders>
            <w:hideMark/>
          </w:tcPr>
          <w:p w:rsidR="00305D87"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1039" w:type="dxa"/>
            <w:tcBorders>
              <w:top w:val="single" w:sz="12" w:space="0" w:color="auto"/>
              <w:left w:val="single" w:sz="12" w:space="0" w:color="auto"/>
              <w:bottom w:val="single" w:sz="12" w:space="0" w:color="auto"/>
              <w:right w:val="single" w:sz="12" w:space="0" w:color="auto"/>
            </w:tcBorders>
          </w:tcPr>
          <w:p w:rsidR="00305D87"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2</w:t>
            </w:r>
          </w:p>
        </w:tc>
        <w:tc>
          <w:tcPr>
            <w:tcW w:w="945" w:type="dxa"/>
            <w:tcBorders>
              <w:top w:val="single" w:sz="12" w:space="0" w:color="auto"/>
              <w:left w:val="single" w:sz="12" w:space="0" w:color="auto"/>
              <w:bottom w:val="single" w:sz="12" w:space="0" w:color="auto"/>
              <w:right w:val="single" w:sz="12" w:space="0" w:color="auto"/>
            </w:tcBorders>
            <w:hideMark/>
          </w:tcPr>
          <w:p w:rsidR="00305D87"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42" w:type="dxa"/>
            <w:tcBorders>
              <w:top w:val="single" w:sz="12" w:space="0" w:color="auto"/>
              <w:left w:val="single" w:sz="12" w:space="0" w:color="auto"/>
              <w:bottom w:val="single" w:sz="12" w:space="0" w:color="auto"/>
              <w:right w:val="single" w:sz="12" w:space="0" w:color="auto"/>
            </w:tcBorders>
            <w:hideMark/>
          </w:tcPr>
          <w:p w:rsidR="00305D87"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夜</w:t>
            </w:r>
          </w:p>
        </w:tc>
        <w:tc>
          <w:tcPr>
            <w:tcW w:w="1110" w:type="dxa"/>
            <w:tcBorders>
              <w:top w:val="single" w:sz="12" w:space="0" w:color="auto"/>
              <w:left w:val="single" w:sz="12" w:space="0" w:color="auto"/>
              <w:bottom w:val="single" w:sz="12" w:space="0" w:color="auto"/>
              <w:right w:val="single" w:sz="12" w:space="0" w:color="auto"/>
            </w:tcBorders>
            <w:hideMark/>
          </w:tcPr>
          <w:p w:rsidR="00305D87"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762" w:type="dxa"/>
            <w:tcBorders>
              <w:top w:val="single" w:sz="12" w:space="0" w:color="auto"/>
              <w:left w:val="single" w:sz="12" w:space="0" w:color="auto"/>
              <w:bottom w:val="single" w:sz="12" w:space="0" w:color="auto"/>
              <w:right w:val="single" w:sz="12" w:space="0" w:color="auto"/>
            </w:tcBorders>
            <w:hideMark/>
          </w:tcPr>
          <w:p w:rsidR="00305D87"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西部共和國街道01</w:t>
            </w:r>
          </w:p>
        </w:tc>
      </w:tr>
      <w:tr w:rsidR="00305D87" w:rsidRPr="00281B41" w:rsidTr="00E13702">
        <w:tc>
          <w:tcPr>
            <w:tcW w:w="978" w:type="dxa"/>
            <w:tcBorders>
              <w:top w:val="single" w:sz="12" w:space="0" w:color="auto"/>
              <w:left w:val="single" w:sz="12" w:space="0" w:color="auto"/>
              <w:bottom w:val="single" w:sz="12" w:space="0" w:color="auto"/>
              <w:right w:val="single" w:sz="12" w:space="0" w:color="auto"/>
            </w:tcBorders>
            <w:hideMark/>
          </w:tcPr>
          <w:p w:rsidR="00305D87" w:rsidRPr="00281B41" w:rsidRDefault="00305D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298" w:type="dxa"/>
            <w:gridSpan w:val="5"/>
            <w:tcBorders>
              <w:top w:val="single" w:sz="12" w:space="0" w:color="auto"/>
              <w:left w:val="single" w:sz="12" w:space="0" w:color="auto"/>
              <w:bottom w:val="single" w:sz="12" w:space="0" w:color="auto"/>
              <w:right w:val="single" w:sz="12" w:space="0" w:color="auto"/>
            </w:tcBorders>
            <w:hideMark/>
          </w:tcPr>
          <w:p w:rsidR="00305D87" w:rsidRPr="00281B41" w:rsidRDefault="008E1AC5"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迪</w:t>
            </w:r>
            <w:r w:rsidR="007511BA">
              <w:rPr>
                <w:rFonts w:ascii="標楷體" w:eastAsia="標楷體" w:hAnsi="標楷體" w:hint="eastAsia"/>
                <w:color w:val="000000" w:themeColor="text1"/>
                <w:szCs w:val="24"/>
              </w:rPr>
              <w:t>莉婭、</w:t>
            </w:r>
            <w:r w:rsidR="00305D87" w:rsidRPr="00281B41">
              <w:rPr>
                <w:rFonts w:ascii="標楷體" w:eastAsia="標楷體" w:hAnsi="標楷體" w:hint="eastAsia"/>
                <w:color w:val="000000" w:themeColor="text1"/>
                <w:szCs w:val="24"/>
              </w:rPr>
              <w:t>黑衣人</w:t>
            </w:r>
            <w:r>
              <w:rPr>
                <w:rFonts w:ascii="標楷體" w:eastAsia="標楷體" w:hAnsi="標楷體" w:hint="eastAsia"/>
                <w:color w:val="000000" w:themeColor="text1"/>
                <w:szCs w:val="24"/>
              </w:rPr>
              <w:t>、幼年</w:t>
            </w:r>
            <w:r>
              <w:rPr>
                <w:rFonts w:ascii="標楷體" w:eastAsia="標楷體" w:hAnsi="標楷體"/>
                <w:color w:val="000000" w:themeColor="text1"/>
                <w:szCs w:val="24"/>
              </w:rPr>
              <w:t>奇米、霍</w:t>
            </w:r>
            <w:r>
              <w:rPr>
                <w:rFonts w:ascii="標楷體" w:eastAsia="標楷體" w:hAnsi="標楷體" w:hint="eastAsia"/>
                <w:color w:val="000000" w:themeColor="text1"/>
                <w:szCs w:val="24"/>
              </w:rPr>
              <w:t>伯</w:t>
            </w:r>
            <w:r>
              <w:rPr>
                <w:rFonts w:ascii="標楷體" w:eastAsia="標楷體" w:hAnsi="標楷體"/>
                <w:color w:val="000000" w:themeColor="text1"/>
                <w:szCs w:val="24"/>
              </w:rPr>
              <w:t>特</w:t>
            </w:r>
          </w:p>
        </w:tc>
      </w:tr>
    </w:tbl>
    <w:p w:rsidR="00BA75DC" w:rsidRPr="00340B91" w:rsidRDefault="008B5333" w:rsidP="00E13702">
      <w:pPr>
        <w:spacing w:line="360" w:lineRule="exact"/>
        <w:ind w:left="1200" w:hangingChars="500" w:hanging="1200"/>
        <w:rPr>
          <w:rFonts w:ascii="標楷體" w:eastAsia="標楷體" w:hAnsi="標楷體"/>
          <w:color w:val="000000" w:themeColor="text1"/>
          <w:szCs w:val="24"/>
        </w:rPr>
      </w:pPr>
      <w:ins w:id="32"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背景--</w:t>
      </w:r>
      <w:r w:rsidR="00BA75DC" w:rsidRPr="00281B41">
        <w:rPr>
          <w:rFonts w:ascii="標楷體" w:eastAsia="標楷體" w:hAnsi="標楷體" w:hint="eastAsia"/>
          <w:color w:val="000000" w:themeColor="text1"/>
          <w:szCs w:val="24"/>
        </w:rPr>
        <w:t>西部共和國街道</w:t>
      </w:r>
      <w:r w:rsidR="00BA75DC">
        <w:rPr>
          <w:rFonts w:ascii="標楷體" w:eastAsia="標楷體" w:hAnsi="標楷體" w:hint="eastAsia"/>
          <w:color w:val="000000" w:themeColor="text1"/>
          <w:szCs w:val="24"/>
        </w:rPr>
        <w:t>0</w:t>
      </w:r>
      <w:r w:rsidR="00BA75DC" w:rsidRPr="00281B41">
        <w:rPr>
          <w:rFonts w:ascii="標楷體" w:eastAsia="標楷體" w:hAnsi="標楷體"/>
          <w:color w:val="000000" w:themeColor="text1"/>
          <w:szCs w:val="24"/>
        </w:rPr>
        <w:t>1</w:t>
      </w:r>
    </w:p>
    <w:p w:rsidR="00BA75DC" w:rsidRDefault="008B5333" w:rsidP="00E13702">
      <w:pPr>
        <w:spacing w:line="360" w:lineRule="exact"/>
        <w:ind w:left="1200" w:hangingChars="500" w:hanging="1200"/>
        <w:rPr>
          <w:rFonts w:ascii="標楷體" w:eastAsia="標楷體" w:hAnsi="標楷體"/>
          <w:color w:val="000000" w:themeColor="text1"/>
          <w:szCs w:val="24"/>
        </w:rPr>
      </w:pPr>
      <w:ins w:id="33"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音樂--</w:t>
      </w:r>
      <w:r w:rsidR="00BA75DC">
        <w:rPr>
          <w:rFonts w:ascii="標楷體" w:eastAsia="標楷體" w:hAnsi="標楷體"/>
          <w:color w:val="000000" w:themeColor="text1"/>
          <w:szCs w:val="24"/>
        </w:rPr>
        <w:t>氣氛緊張的BGM</w:t>
      </w:r>
    </w:p>
    <w:p w:rsidR="00BA75DC" w:rsidRPr="00BA75DC" w:rsidRDefault="008B5333" w:rsidP="00E13702">
      <w:pPr>
        <w:spacing w:line="360" w:lineRule="exact"/>
        <w:ind w:left="1200" w:hangingChars="500" w:hanging="1200"/>
        <w:rPr>
          <w:rFonts w:ascii="標楷體" w:eastAsia="標楷體" w:hAnsi="標楷體"/>
          <w:color w:val="000000" w:themeColor="text1"/>
          <w:szCs w:val="24"/>
        </w:rPr>
      </w:pPr>
      <w:ins w:id="34"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音效</w:t>
      </w:r>
      <w:r w:rsidR="00BA75DC">
        <w:rPr>
          <w:rFonts w:ascii="標楷體" w:eastAsia="標楷體" w:hAnsi="標楷體"/>
          <w:color w:val="000000" w:themeColor="text1"/>
          <w:szCs w:val="24"/>
        </w:rPr>
        <w:t>—</w:t>
      </w:r>
      <w:r w:rsidR="00BA75DC">
        <w:rPr>
          <w:rFonts w:ascii="標楷體" w:eastAsia="標楷體" w:hAnsi="標楷體" w:hint="eastAsia"/>
          <w:color w:val="000000" w:themeColor="text1"/>
          <w:szCs w:val="24"/>
        </w:rPr>
        <w:t>平緩的腳步聲，走在石頭路上</w:t>
      </w:r>
    </w:p>
    <w:p w:rsidR="008E1AC5" w:rsidRDefault="008B5333" w:rsidP="00E13702">
      <w:pPr>
        <w:spacing w:line="360" w:lineRule="exact"/>
        <w:ind w:left="1200" w:hangingChars="500" w:hanging="1200"/>
        <w:rPr>
          <w:rFonts w:ascii="標楷體" w:eastAsia="標楷體" w:hAnsi="標楷體"/>
          <w:color w:val="000000" w:themeColor="text1"/>
          <w:szCs w:val="24"/>
        </w:rPr>
      </w:pPr>
      <w:ins w:id="35"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BA75DC" w:rsidRPr="006B3C6B">
        <w:rPr>
          <w:rFonts w:ascii="標楷體" w:eastAsia="標楷體" w:hAnsi="標楷體" w:hint="eastAsia"/>
          <w:color w:val="000000" w:themeColor="text1"/>
          <w:szCs w:val="24"/>
        </w:rPr>
        <w:t>△</w:t>
      </w:r>
      <w:r w:rsidR="00BA75DC">
        <w:rPr>
          <w:rFonts w:ascii="標楷體" w:eastAsia="標楷體" w:hAnsi="標楷體" w:hint="eastAsia"/>
          <w:color w:val="000000" w:themeColor="text1"/>
          <w:szCs w:val="24"/>
        </w:rPr>
        <w:t>出現人物立繪</w:t>
      </w:r>
      <w:r w:rsidR="00BA75DC">
        <w:rPr>
          <w:rFonts w:ascii="標楷體" w:eastAsia="標楷體" w:hAnsi="標楷體"/>
          <w:color w:val="000000" w:themeColor="text1"/>
          <w:szCs w:val="24"/>
        </w:rPr>
        <w:t>：黑衣人</w:t>
      </w:r>
    </w:p>
    <w:p w:rsidR="008E1AC5" w:rsidRPr="008E1AC5" w:rsidRDefault="00EB4F6B" w:rsidP="00E13702">
      <w:pPr>
        <w:spacing w:line="360" w:lineRule="exact"/>
        <w:ind w:left="1200" w:hangingChars="500" w:hanging="1200"/>
        <w:rPr>
          <w:rFonts w:ascii="標楷體" w:eastAsia="標楷體" w:hAnsi="標楷體"/>
        </w:rPr>
      </w:pPr>
      <w:r>
        <w:rPr>
          <w:rFonts w:ascii="標楷體" w:eastAsia="標楷體" w:hAnsi="標楷體" w:hint="eastAsia"/>
        </w:rPr>
        <w:t>黑衣[無]：</w:t>
      </w:r>
      <w:r w:rsidR="008E1AC5">
        <w:rPr>
          <w:rFonts w:ascii="標楷體" w:eastAsia="標楷體" w:hAnsi="標楷體" w:hint="eastAsia"/>
        </w:rPr>
        <w:t>迪莉婭</w:t>
      </w:r>
      <w:r w:rsidR="00CE73F4">
        <w:rPr>
          <w:rFonts w:ascii="標楷體" w:eastAsia="標楷體" w:hAnsi="標楷體"/>
        </w:rPr>
        <w:t>，</w:t>
      </w:r>
      <w:r w:rsidR="00CE73F4">
        <w:rPr>
          <w:rFonts w:ascii="標楷體" w:eastAsia="標楷體" w:hAnsi="標楷體" w:hint="eastAsia"/>
        </w:rPr>
        <w:t>怎麼</w:t>
      </w:r>
      <w:r w:rsidR="00CE73F4">
        <w:rPr>
          <w:rFonts w:ascii="標楷體" w:eastAsia="標楷體" w:hAnsi="標楷體"/>
        </w:rPr>
        <w:t>一副要來赴死的樣子，我可沒這麼殘忍呀</w:t>
      </w:r>
      <w:r w:rsidR="00CE73F4">
        <w:rPr>
          <w:rFonts w:ascii="標楷體" w:eastAsia="標楷體" w:hAnsi="標楷體" w:hint="eastAsia"/>
        </w:rPr>
        <w:t>！</w:t>
      </w:r>
    </w:p>
    <w:p w:rsidR="008E1AC5" w:rsidRDefault="00367948" w:rsidP="00E13702">
      <w:pPr>
        <w:spacing w:line="360" w:lineRule="exact"/>
        <w:ind w:left="1200" w:hangingChars="500" w:hanging="1200"/>
        <w:rPr>
          <w:rFonts w:ascii="標楷體" w:eastAsia="標楷體" w:hAnsi="標楷體"/>
        </w:rPr>
      </w:pPr>
      <w:r>
        <w:rPr>
          <w:rFonts w:ascii="標楷體" w:eastAsia="標楷體" w:hAnsi="標楷體" w:hint="eastAsia"/>
        </w:rPr>
        <w:t>莉</w:t>
      </w:r>
      <w:r w:rsidR="00305D87" w:rsidRPr="00281B41">
        <w:rPr>
          <w:rFonts w:ascii="標楷體" w:eastAsia="標楷體" w:hAnsi="標楷體" w:hint="eastAsia"/>
        </w:rPr>
        <w:t>婭</w:t>
      </w:r>
      <w:r w:rsidR="00EB4F6B">
        <w:rPr>
          <w:rFonts w:ascii="標楷體" w:eastAsia="標楷體" w:hAnsi="標楷體" w:hint="eastAsia"/>
          <w:color w:val="000000" w:themeColor="text1"/>
          <w:szCs w:val="24"/>
        </w:rPr>
        <w:t>[怒]</w:t>
      </w:r>
      <w:r w:rsidR="00305D87" w:rsidRPr="00281B41">
        <w:rPr>
          <w:rFonts w:ascii="標楷體" w:eastAsia="標楷體" w:hAnsi="標楷體" w:hint="eastAsia"/>
        </w:rPr>
        <w:t>：</w:t>
      </w:r>
      <w:r w:rsidR="00CE73F4">
        <w:rPr>
          <w:rFonts w:ascii="標楷體" w:eastAsia="標楷體" w:hAnsi="標楷體" w:hint="eastAsia"/>
        </w:rPr>
        <w:t>哼，</w:t>
      </w:r>
      <w:r w:rsidR="00786F62" w:rsidRPr="00281B41">
        <w:rPr>
          <w:rFonts w:ascii="標楷體" w:eastAsia="標楷體" w:hAnsi="標楷體" w:hint="eastAsia"/>
        </w:rPr>
        <w:t>你要找的人</w:t>
      </w:r>
      <w:r w:rsidR="008A78E3" w:rsidRPr="00281B41">
        <w:rPr>
          <w:rFonts w:ascii="標楷體" w:eastAsia="標楷體" w:hAnsi="標楷體" w:hint="eastAsia"/>
        </w:rPr>
        <w:t>已經不在這裡</w:t>
      </w:r>
      <w:r w:rsidR="008A78E3" w:rsidRPr="00281B41">
        <w:rPr>
          <w:rFonts w:ascii="標楷體" w:eastAsia="標楷體" w:hAnsi="標楷體"/>
        </w:rPr>
        <w:t>了</w:t>
      </w:r>
      <w:r w:rsidR="008A78E3" w:rsidRPr="00281B41">
        <w:rPr>
          <w:rFonts w:ascii="標楷體" w:eastAsia="標楷體" w:hAnsi="標楷體" w:hint="eastAsia"/>
        </w:rPr>
        <w:t>，</w:t>
      </w:r>
      <w:r w:rsidR="00305D87" w:rsidRPr="00281B41">
        <w:rPr>
          <w:rFonts w:ascii="標楷體" w:eastAsia="標楷體" w:hAnsi="標楷體" w:hint="eastAsia"/>
        </w:rPr>
        <w:t>我</w:t>
      </w:r>
      <w:r w:rsidR="00305D87" w:rsidRPr="00281B41">
        <w:rPr>
          <w:rFonts w:ascii="標楷體" w:eastAsia="標楷體" w:hAnsi="標楷體"/>
        </w:rPr>
        <w:t>是不可能讓你傷害</w:t>
      </w:r>
      <w:r w:rsidR="00CE73F4">
        <w:rPr>
          <w:rFonts w:ascii="標楷體" w:eastAsia="標楷體" w:hAnsi="標楷體" w:hint="eastAsia"/>
        </w:rPr>
        <w:t>「他</w:t>
      </w:r>
      <w:r w:rsidR="00305D87" w:rsidRPr="00281B41">
        <w:rPr>
          <w:rFonts w:ascii="標楷體" w:eastAsia="標楷體" w:hAnsi="標楷體"/>
        </w:rPr>
        <w:t>們」和我懷絲</w:t>
      </w:r>
      <w:r w:rsidR="00305D87" w:rsidRPr="00281B41">
        <w:rPr>
          <w:rFonts w:ascii="標楷體" w:eastAsia="標楷體" w:hAnsi="標楷體" w:hint="eastAsia"/>
        </w:rPr>
        <w:t>家族的孩子</w:t>
      </w:r>
      <w:r w:rsidR="008A78E3" w:rsidRPr="00281B41">
        <w:rPr>
          <w:rFonts w:ascii="標楷體" w:eastAsia="標楷體" w:hAnsi="標楷體" w:hint="eastAsia"/>
        </w:rPr>
        <w:t>！</w:t>
      </w:r>
    </w:p>
    <w:p w:rsidR="00CE73F4" w:rsidRDefault="00CE73F4"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rPr>
        <w:t>黑衣</w:t>
      </w:r>
      <w:r>
        <w:rPr>
          <w:rFonts w:ascii="標楷體" w:eastAsia="標楷體" w:hAnsi="標楷體" w:hint="eastAsia"/>
          <w:color w:val="000000" w:themeColor="text1"/>
          <w:szCs w:val="24"/>
        </w:rPr>
        <w:t>[無]</w:t>
      </w:r>
      <w:r w:rsidRPr="00281B41">
        <w:rPr>
          <w:rFonts w:ascii="標楷體" w:eastAsia="標楷體" w:hAnsi="標楷體" w:hint="eastAsia"/>
        </w:rPr>
        <w:t>：</w:t>
      </w:r>
      <w:r>
        <w:rPr>
          <w:rFonts w:ascii="標楷體" w:eastAsia="標楷體" w:hAnsi="標楷體" w:hint="eastAsia"/>
        </w:rPr>
        <w:t>放心</w:t>
      </w:r>
      <w:r>
        <w:rPr>
          <w:rFonts w:ascii="標楷體" w:eastAsia="標楷體" w:hAnsi="標楷體"/>
        </w:rPr>
        <w:t>吧！</w:t>
      </w:r>
      <w:r>
        <w:rPr>
          <w:rFonts w:ascii="標楷體" w:eastAsia="標楷體" w:hAnsi="標楷體" w:hint="eastAsia"/>
        </w:rPr>
        <w:t>我不會這麼快就殺妳，若妳好好配合</w:t>
      </w:r>
      <w:r>
        <w:rPr>
          <w:rFonts w:ascii="標楷體" w:eastAsia="標楷體" w:hAnsi="標楷體" w:hint="eastAsia"/>
          <w:color w:val="000000" w:themeColor="text1"/>
          <w:szCs w:val="24"/>
        </w:rPr>
        <w:t>，保證妳一根頭髮</w:t>
      </w:r>
      <w:r>
        <w:rPr>
          <w:rFonts w:ascii="標楷體" w:eastAsia="標楷體" w:hAnsi="標楷體"/>
          <w:color w:val="000000" w:themeColor="text1"/>
          <w:szCs w:val="24"/>
        </w:rPr>
        <w:t>都不會掉…</w:t>
      </w:r>
      <w:r>
        <w:rPr>
          <w:rFonts w:ascii="標楷體" w:eastAsia="標楷體" w:hAnsi="標楷體" w:hint="eastAsia"/>
          <w:color w:val="000000" w:themeColor="text1"/>
          <w:szCs w:val="24"/>
        </w:rPr>
        <w:t>嗯</w:t>
      </w:r>
      <w:r>
        <w:rPr>
          <w:rFonts w:ascii="標楷體" w:eastAsia="標楷體" w:hAnsi="標楷體"/>
          <w:color w:val="000000" w:themeColor="text1"/>
          <w:szCs w:val="24"/>
        </w:rPr>
        <w:t>……</w:t>
      </w:r>
      <w:r>
        <w:rPr>
          <w:rFonts w:ascii="標楷體" w:eastAsia="標楷體" w:hAnsi="標楷體" w:hint="eastAsia"/>
          <w:color w:val="000000" w:themeColor="text1"/>
          <w:szCs w:val="24"/>
        </w:rPr>
        <w:t>？</w:t>
      </w:r>
    </w:p>
    <w:p w:rsidR="00CE73F4" w:rsidRPr="00CE73F4" w:rsidRDefault="00CE73F4"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rPr>
        <w:t>黑衣</w:t>
      </w:r>
      <w:r>
        <w:rPr>
          <w:rFonts w:ascii="標楷體" w:eastAsia="標楷體" w:hAnsi="標楷體" w:hint="eastAsia"/>
          <w:color w:val="000000" w:themeColor="text1"/>
          <w:szCs w:val="24"/>
        </w:rPr>
        <w:t>[怒]</w:t>
      </w:r>
      <w:r w:rsidRPr="00281B41">
        <w:rPr>
          <w:rFonts w:ascii="標楷體" w:eastAsia="標楷體" w:hAnsi="標楷體" w:hint="eastAsia"/>
        </w:rPr>
        <w:t>：</w:t>
      </w:r>
      <w:r>
        <w:rPr>
          <w:rFonts w:ascii="標楷體" w:eastAsia="標楷體" w:hAnsi="標楷體" w:hint="eastAsia"/>
        </w:rPr>
        <w:t>廢話少說</w:t>
      </w:r>
      <w:r>
        <w:rPr>
          <w:rFonts w:ascii="標楷體" w:eastAsia="標楷體" w:hAnsi="標楷體"/>
        </w:rPr>
        <w:t>！</w:t>
      </w:r>
    </w:p>
    <w:p w:rsidR="008E1AC5" w:rsidRDefault="008B5333" w:rsidP="00E13702">
      <w:pPr>
        <w:spacing w:line="360" w:lineRule="exact"/>
        <w:ind w:left="1200" w:hangingChars="500" w:hanging="1200"/>
        <w:rPr>
          <w:rFonts w:ascii="標楷體" w:eastAsia="標楷體" w:hAnsi="標楷體"/>
          <w:color w:val="000000" w:themeColor="text1"/>
          <w:szCs w:val="24"/>
        </w:rPr>
      </w:pPr>
      <w:ins w:id="36"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8E1AC5" w:rsidRPr="006B3C6B">
        <w:rPr>
          <w:rFonts w:ascii="標楷體" w:eastAsia="標楷體" w:hAnsi="標楷體" w:hint="eastAsia"/>
          <w:color w:val="000000" w:themeColor="text1"/>
          <w:szCs w:val="24"/>
        </w:rPr>
        <w:t>△</w:t>
      </w:r>
      <w:r w:rsidR="00786F62" w:rsidRPr="00281B41">
        <w:rPr>
          <w:rFonts w:ascii="標楷體" w:eastAsia="標楷體" w:hAnsi="標楷體"/>
          <w:color w:val="000000" w:themeColor="text1"/>
          <w:szCs w:val="24"/>
        </w:rPr>
        <w:t>插入</w:t>
      </w:r>
      <w:r w:rsidR="00786F62" w:rsidRPr="00281B41">
        <w:rPr>
          <w:rFonts w:ascii="標楷體" w:eastAsia="標楷體" w:hAnsi="標楷體"/>
          <w:color w:val="00B050"/>
          <w:szCs w:val="24"/>
        </w:rPr>
        <w:t>橫幅畫面</w:t>
      </w:r>
      <w:r w:rsidR="00786F62" w:rsidRPr="00281B41">
        <w:rPr>
          <w:rFonts w:ascii="標楷體" w:eastAsia="標楷體" w:hAnsi="標楷體" w:hint="eastAsia"/>
          <w:color w:val="00B050"/>
          <w:szCs w:val="24"/>
        </w:rPr>
        <w:t>一</w:t>
      </w:r>
      <w:r w:rsidR="00786F62" w:rsidRPr="00281B41">
        <w:rPr>
          <w:rFonts w:ascii="標楷體" w:eastAsia="標楷體" w:hAnsi="標楷體"/>
          <w:color w:val="000000" w:themeColor="text1"/>
          <w:szCs w:val="24"/>
        </w:rPr>
        <w:t>，</w:t>
      </w:r>
      <w:r w:rsidR="00281B41">
        <w:rPr>
          <w:rFonts w:ascii="標楷體" w:eastAsia="標楷體" w:hAnsi="標楷體" w:hint="eastAsia"/>
          <w:color w:val="000000" w:themeColor="text1"/>
          <w:szCs w:val="24"/>
        </w:rPr>
        <w:t>一道</w:t>
      </w:r>
      <w:r w:rsidR="00786F62" w:rsidRPr="00281B41">
        <w:rPr>
          <w:rFonts w:ascii="標楷體" w:eastAsia="標楷體" w:hAnsi="標楷體" w:hint="eastAsia"/>
          <w:color w:val="000000" w:themeColor="text1"/>
          <w:szCs w:val="24"/>
        </w:rPr>
        <w:t>魔法陣</w:t>
      </w:r>
      <w:r w:rsidR="008E1AC5">
        <w:rPr>
          <w:rFonts w:ascii="標楷體" w:eastAsia="標楷體" w:hAnsi="標楷體" w:hint="eastAsia"/>
          <w:color w:val="000000" w:themeColor="text1"/>
          <w:szCs w:val="24"/>
        </w:rPr>
        <w:t>出現在迪莉婭的腳底。</w:t>
      </w:r>
    </w:p>
    <w:p w:rsidR="00CE73F4" w:rsidRPr="00CE73F4" w:rsidRDefault="008B5333" w:rsidP="00E13702">
      <w:pPr>
        <w:spacing w:line="360" w:lineRule="exact"/>
        <w:ind w:left="1200" w:hangingChars="500" w:hanging="1200"/>
        <w:rPr>
          <w:rFonts w:ascii="標楷體" w:eastAsia="標楷體" w:hAnsi="標楷體"/>
          <w:color w:val="000000" w:themeColor="text1"/>
          <w:szCs w:val="24"/>
        </w:rPr>
      </w:pPr>
      <w:ins w:id="37"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CE73F4" w:rsidRPr="006B3C6B">
        <w:rPr>
          <w:rFonts w:ascii="標楷體" w:eastAsia="標楷體" w:hAnsi="標楷體" w:hint="eastAsia"/>
          <w:color w:val="000000" w:themeColor="text1"/>
          <w:szCs w:val="24"/>
        </w:rPr>
        <w:t>△</w:t>
      </w:r>
      <w:r w:rsidR="00CE73F4">
        <w:rPr>
          <w:rFonts w:ascii="標楷體" w:eastAsia="標楷體" w:hAnsi="標楷體"/>
          <w:color w:val="000000" w:themeColor="text1"/>
          <w:szCs w:val="24"/>
        </w:rPr>
        <w:t>畫面震動、並</w:t>
      </w:r>
      <w:r w:rsidR="00CE73F4">
        <w:rPr>
          <w:rFonts w:ascii="標楷體" w:eastAsia="標楷體" w:hAnsi="標楷體" w:hint="eastAsia"/>
          <w:color w:val="000000" w:themeColor="text1"/>
          <w:szCs w:val="24"/>
        </w:rPr>
        <w:t>加入</w:t>
      </w:r>
      <w:r w:rsidR="00CE73F4">
        <w:rPr>
          <w:rFonts w:ascii="標楷體" w:eastAsia="標楷體" w:hAnsi="標楷體"/>
          <w:color w:val="000000" w:themeColor="text1"/>
          <w:szCs w:val="24"/>
        </w:rPr>
        <w:t>爆炸音效</w:t>
      </w:r>
      <w:r w:rsidR="00CE73F4" w:rsidRPr="00281B41">
        <w:rPr>
          <w:rFonts w:ascii="標楷體" w:eastAsia="標楷體" w:hAnsi="標楷體"/>
          <w:color w:val="000000" w:themeColor="text1"/>
          <w:szCs w:val="24"/>
        </w:rPr>
        <w:t>。</w:t>
      </w:r>
    </w:p>
    <w:p w:rsidR="00CE73F4" w:rsidRDefault="008B5333" w:rsidP="00E13702">
      <w:pPr>
        <w:spacing w:line="360" w:lineRule="exact"/>
        <w:ind w:left="1200" w:hangingChars="500" w:hanging="1200"/>
        <w:rPr>
          <w:rFonts w:ascii="標楷體" w:eastAsia="標楷體" w:hAnsi="標楷體"/>
          <w:color w:val="000000" w:themeColor="text1"/>
          <w:szCs w:val="24"/>
        </w:rPr>
      </w:pPr>
      <w:ins w:id="38"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8E1AC5" w:rsidRPr="006B3C6B">
        <w:rPr>
          <w:rFonts w:ascii="標楷體" w:eastAsia="標楷體" w:hAnsi="標楷體" w:hint="eastAsia"/>
          <w:color w:val="000000" w:themeColor="text1"/>
          <w:szCs w:val="24"/>
        </w:rPr>
        <w:t>△</w:t>
      </w:r>
      <w:r w:rsidR="008A78E3" w:rsidRPr="00281B41">
        <w:rPr>
          <w:rFonts w:ascii="標楷體" w:eastAsia="標楷體" w:hAnsi="標楷體"/>
          <w:color w:val="000000" w:themeColor="text1"/>
          <w:szCs w:val="24"/>
        </w:rPr>
        <w:t>插入</w:t>
      </w:r>
      <w:r w:rsidR="008A78E3" w:rsidRPr="00281B41">
        <w:rPr>
          <w:rFonts w:ascii="標楷體" w:eastAsia="標楷體" w:hAnsi="標楷體"/>
          <w:color w:val="00B050"/>
          <w:szCs w:val="24"/>
        </w:rPr>
        <w:t>橫幅畫面</w:t>
      </w:r>
      <w:r w:rsidR="00786F62" w:rsidRPr="00281B41">
        <w:rPr>
          <w:rFonts w:ascii="標楷體" w:eastAsia="標楷體" w:hAnsi="標楷體" w:hint="eastAsia"/>
          <w:color w:val="00B050"/>
          <w:szCs w:val="24"/>
        </w:rPr>
        <w:t>二</w:t>
      </w:r>
      <w:r w:rsidR="008A78E3" w:rsidRPr="00281B41">
        <w:rPr>
          <w:rFonts w:ascii="標楷體" w:eastAsia="標楷體" w:hAnsi="標楷體"/>
          <w:color w:val="000000" w:themeColor="text1"/>
          <w:szCs w:val="24"/>
        </w:rPr>
        <w:t>，霍伯特和幼年奇米的身影</w:t>
      </w:r>
      <w:r w:rsidR="008A78E3" w:rsidRPr="00281B41">
        <w:rPr>
          <w:rFonts w:ascii="標楷體" w:eastAsia="標楷體" w:hAnsi="標楷體" w:hint="eastAsia"/>
          <w:color w:val="000000" w:themeColor="text1"/>
          <w:szCs w:val="24"/>
        </w:rPr>
        <w:t>，</w:t>
      </w:r>
      <w:r w:rsidR="00CE73F4">
        <w:rPr>
          <w:rFonts w:ascii="標楷體" w:eastAsia="標楷體" w:hAnsi="標楷體" w:hint="eastAsia"/>
          <w:color w:val="000000" w:themeColor="text1"/>
          <w:szCs w:val="24"/>
        </w:rPr>
        <w:t>只需要繪製霍伯特</w:t>
      </w:r>
      <w:r w:rsidR="00CE73F4">
        <w:rPr>
          <w:rFonts w:ascii="標楷體" w:eastAsia="標楷體" w:hAnsi="標楷體"/>
          <w:color w:val="000000" w:themeColor="text1"/>
          <w:szCs w:val="24"/>
        </w:rPr>
        <w:t>的下半身，</w:t>
      </w:r>
      <w:r w:rsidR="008A78E3" w:rsidRPr="00281B41">
        <w:rPr>
          <w:rFonts w:ascii="標楷體" w:eastAsia="標楷體" w:hAnsi="標楷體"/>
          <w:color w:val="000000" w:themeColor="text1"/>
          <w:szCs w:val="24"/>
        </w:rPr>
        <w:t>霍伯特捂住奇米的眼、</w:t>
      </w:r>
      <w:r w:rsidR="008A78E3" w:rsidRPr="00281B41">
        <w:rPr>
          <w:rFonts w:ascii="標楷體" w:eastAsia="標楷體" w:hAnsi="標楷體" w:hint="eastAsia"/>
          <w:color w:val="000000" w:themeColor="text1"/>
          <w:szCs w:val="24"/>
        </w:rPr>
        <w:t>耳將</w:t>
      </w:r>
      <w:r w:rsidR="008A78E3" w:rsidRPr="00281B41">
        <w:rPr>
          <w:rFonts w:ascii="標楷體" w:eastAsia="標楷體" w:hAnsi="標楷體"/>
          <w:color w:val="000000" w:themeColor="text1"/>
          <w:szCs w:val="24"/>
        </w:rPr>
        <w:t>之摟</w:t>
      </w:r>
      <w:r w:rsidR="003B5B6A" w:rsidRPr="00281B41">
        <w:rPr>
          <w:rFonts w:ascii="標楷體" w:eastAsia="標楷體" w:hAnsi="標楷體" w:hint="eastAsia"/>
          <w:color w:val="000000" w:themeColor="text1"/>
          <w:szCs w:val="24"/>
        </w:rPr>
        <w:t>在</w:t>
      </w:r>
      <w:r w:rsidR="008A78E3" w:rsidRPr="00281B41">
        <w:rPr>
          <w:rFonts w:ascii="標楷體" w:eastAsia="標楷體" w:hAnsi="標楷體" w:hint="eastAsia"/>
          <w:color w:val="000000" w:themeColor="text1"/>
          <w:szCs w:val="24"/>
        </w:rPr>
        <w:t>懷裡，只需有</w:t>
      </w:r>
      <w:r w:rsidR="008E1AC5">
        <w:rPr>
          <w:rFonts w:ascii="標楷體" w:eastAsia="標楷體" w:hAnsi="標楷體" w:hint="eastAsia"/>
          <w:color w:val="000000" w:themeColor="text1"/>
          <w:szCs w:val="24"/>
        </w:rPr>
        <w:t>奇米被抱</w:t>
      </w:r>
      <w:r w:rsidR="00CE73F4">
        <w:rPr>
          <w:rFonts w:ascii="標楷體" w:eastAsia="標楷體" w:hAnsi="標楷體" w:hint="eastAsia"/>
          <w:color w:val="000000" w:themeColor="text1"/>
          <w:szCs w:val="24"/>
        </w:rPr>
        <w:t>在</w:t>
      </w:r>
      <w:r w:rsidR="008E1AC5">
        <w:rPr>
          <w:rFonts w:ascii="標楷體" w:eastAsia="標楷體" w:hAnsi="標楷體" w:hint="eastAsia"/>
          <w:color w:val="000000" w:themeColor="text1"/>
          <w:szCs w:val="24"/>
        </w:rPr>
        <w:t>懷裡的樣子</w:t>
      </w:r>
      <w:r w:rsidR="00CE73F4">
        <w:rPr>
          <w:rFonts w:ascii="標楷體" w:eastAsia="標楷體" w:hAnsi="標楷體" w:hint="eastAsia"/>
          <w:color w:val="000000" w:themeColor="text1"/>
          <w:szCs w:val="24"/>
        </w:rPr>
        <w:t>不需要臉</w:t>
      </w:r>
      <w:r w:rsidR="008A78E3" w:rsidRPr="00281B41">
        <w:rPr>
          <w:rFonts w:ascii="標楷體" w:eastAsia="標楷體" w:hAnsi="標楷體" w:hint="eastAsia"/>
          <w:color w:val="000000" w:themeColor="text1"/>
          <w:szCs w:val="24"/>
        </w:rPr>
        <w:t>，</w:t>
      </w:r>
      <w:r w:rsidR="008A78E3" w:rsidRPr="00281B41">
        <w:rPr>
          <w:rFonts w:ascii="標楷體" w:eastAsia="標楷體" w:hAnsi="標楷體"/>
          <w:color w:val="000000" w:themeColor="text1"/>
          <w:szCs w:val="24"/>
        </w:rPr>
        <w:t>兩人後面出現爆炸火光</w:t>
      </w:r>
      <w:r w:rsidR="00CE73F4">
        <w:rPr>
          <w:rFonts w:ascii="標楷體" w:eastAsia="標楷體" w:hAnsi="標楷體" w:hint="eastAsia"/>
          <w:color w:val="000000" w:themeColor="text1"/>
          <w:szCs w:val="24"/>
        </w:rPr>
        <w:t>。</w:t>
      </w:r>
    </w:p>
    <w:p w:rsidR="008A78E3" w:rsidRPr="00281B41" w:rsidRDefault="008A78E3" w:rsidP="00E13702">
      <w:pPr>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霍伯特</w:t>
      </w:r>
      <w:r w:rsidR="00CE73F4">
        <w:rPr>
          <w:rFonts w:ascii="標楷體" w:eastAsia="標楷體" w:hAnsi="標楷體" w:hint="eastAsia"/>
          <w:color w:val="000000" w:themeColor="text1"/>
          <w:szCs w:val="24"/>
        </w:rPr>
        <w:t>[無]</w:t>
      </w:r>
      <w:r w:rsidR="00CE73F4" w:rsidRPr="00281B41">
        <w:rPr>
          <w:rFonts w:ascii="標楷體" w:eastAsia="標楷體" w:hAnsi="標楷體" w:hint="eastAsia"/>
        </w:rPr>
        <w:t>：</w:t>
      </w:r>
      <w:r w:rsidRPr="00281B41">
        <w:rPr>
          <w:rFonts w:ascii="標楷體" w:eastAsia="標楷體" w:hAnsi="標楷體"/>
          <w:color w:val="000000" w:themeColor="text1"/>
          <w:szCs w:val="24"/>
        </w:rPr>
        <w:t>莉婭…</w:t>
      </w:r>
      <w:r w:rsidRPr="00281B41">
        <w:rPr>
          <w:rFonts w:ascii="標楷體" w:eastAsia="標楷體" w:hAnsi="標楷體" w:hint="eastAsia"/>
          <w:color w:val="000000" w:themeColor="text1"/>
          <w:szCs w:val="24"/>
        </w:rPr>
        <w:t>我相信妳</w:t>
      </w:r>
      <w:r w:rsidRPr="00281B41">
        <w:rPr>
          <w:rFonts w:ascii="標楷體" w:eastAsia="標楷體" w:hAnsi="標楷體"/>
          <w:color w:val="000000" w:themeColor="text1"/>
          <w:szCs w:val="24"/>
        </w:rPr>
        <w:t>…</w:t>
      </w:r>
      <w:r w:rsidRPr="00281B41">
        <w:rPr>
          <w:rFonts w:ascii="標楷體" w:eastAsia="標楷體" w:hAnsi="標楷體" w:hint="eastAsia"/>
          <w:color w:val="000000" w:themeColor="text1"/>
          <w:szCs w:val="24"/>
        </w:rPr>
        <w:t>一定沒事的</w:t>
      </w:r>
      <w:r w:rsidRPr="00281B41">
        <w:rPr>
          <w:rFonts w:ascii="標楷體" w:eastAsia="標楷體" w:hAnsi="標楷體"/>
          <w:color w:val="000000" w:themeColor="text1"/>
          <w:szCs w:val="24"/>
        </w:rPr>
        <w:t>！</w:t>
      </w:r>
    </w:p>
    <w:p w:rsidR="00334C16" w:rsidRDefault="008B5333">
      <w:pPr>
        <w:spacing w:line="360" w:lineRule="exact"/>
        <w:rPr>
          <w:rFonts w:ascii="標楷體" w:eastAsia="標楷體" w:hAnsi="標楷體"/>
          <w:color w:val="000000" w:themeColor="text1"/>
          <w:szCs w:val="24"/>
        </w:rPr>
        <w:pPrChange w:id="39" w:author="User" w:date="2019-01-04T09:22:00Z">
          <w:pPr>
            <w:spacing w:line="360" w:lineRule="exact"/>
            <w:ind w:left="1200" w:hangingChars="500" w:hanging="1200"/>
          </w:pPr>
        </w:pPrChange>
      </w:pPr>
      <w:ins w:id="40" w:author="User" w:date="2019-01-04T09:22: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CE73F4" w:rsidRPr="006B3C6B">
        <w:rPr>
          <w:rFonts w:ascii="標楷體" w:eastAsia="標楷體" w:hAnsi="標楷體" w:hint="eastAsia"/>
          <w:color w:val="000000" w:themeColor="text1"/>
          <w:szCs w:val="24"/>
        </w:rPr>
        <w:t>△</w:t>
      </w:r>
      <w:r w:rsidR="00CE73F4">
        <w:rPr>
          <w:rFonts w:ascii="標楷體" w:eastAsia="標楷體" w:hAnsi="標楷體" w:hint="eastAsia"/>
          <w:color w:val="000000" w:themeColor="text1"/>
          <w:szCs w:val="24"/>
        </w:rPr>
        <w:t>轉場</w:t>
      </w:r>
    </w:p>
    <w:p w:rsidR="00CE73F4" w:rsidRPr="00281B41" w:rsidRDefault="00CE73F4" w:rsidP="00E13702">
      <w:pPr>
        <w:spacing w:line="360" w:lineRule="exact"/>
        <w:ind w:left="1200" w:hangingChars="500" w:hanging="1200"/>
        <w:rPr>
          <w:rFonts w:ascii="標楷體" w:eastAsia="標楷體" w:hAnsi="標楷體"/>
          <w:color w:val="000000" w:themeColor="text1"/>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134"/>
        <w:gridCol w:w="992"/>
        <w:gridCol w:w="1424"/>
        <w:gridCol w:w="1128"/>
        <w:gridCol w:w="2762"/>
      </w:tblGrid>
      <w:tr w:rsidR="00334C16"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334C16" w:rsidRPr="00281B41" w:rsidRDefault="00334C1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1134" w:type="dxa"/>
            <w:tcBorders>
              <w:top w:val="single" w:sz="12" w:space="0" w:color="auto"/>
              <w:left w:val="single" w:sz="12" w:space="0" w:color="auto"/>
              <w:bottom w:val="single" w:sz="12" w:space="0" w:color="auto"/>
              <w:right w:val="single" w:sz="12" w:space="0" w:color="auto"/>
            </w:tcBorders>
          </w:tcPr>
          <w:p w:rsidR="00334C16" w:rsidRPr="00281B41" w:rsidRDefault="00334C1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3</w:t>
            </w:r>
          </w:p>
        </w:tc>
        <w:tc>
          <w:tcPr>
            <w:tcW w:w="992" w:type="dxa"/>
            <w:tcBorders>
              <w:top w:val="single" w:sz="12" w:space="0" w:color="auto"/>
              <w:left w:val="single" w:sz="12" w:space="0" w:color="auto"/>
              <w:bottom w:val="single" w:sz="12" w:space="0" w:color="auto"/>
              <w:right w:val="single" w:sz="12" w:space="0" w:color="auto"/>
            </w:tcBorders>
            <w:hideMark/>
          </w:tcPr>
          <w:p w:rsidR="00334C16" w:rsidRPr="00281B41" w:rsidRDefault="00334C1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24" w:type="dxa"/>
            <w:tcBorders>
              <w:top w:val="single" w:sz="12" w:space="0" w:color="auto"/>
              <w:left w:val="single" w:sz="12" w:space="0" w:color="auto"/>
              <w:bottom w:val="single" w:sz="12" w:space="0" w:color="auto"/>
              <w:right w:val="single" w:sz="12" w:space="0" w:color="auto"/>
            </w:tcBorders>
            <w:hideMark/>
          </w:tcPr>
          <w:p w:rsidR="00334C16" w:rsidRPr="00281B41" w:rsidRDefault="00334C1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夜</w:t>
            </w:r>
          </w:p>
        </w:tc>
        <w:tc>
          <w:tcPr>
            <w:tcW w:w="1128" w:type="dxa"/>
            <w:tcBorders>
              <w:top w:val="single" w:sz="12" w:space="0" w:color="auto"/>
              <w:left w:val="single" w:sz="12" w:space="0" w:color="auto"/>
              <w:bottom w:val="single" w:sz="12" w:space="0" w:color="auto"/>
              <w:right w:val="single" w:sz="12" w:space="0" w:color="auto"/>
            </w:tcBorders>
            <w:hideMark/>
          </w:tcPr>
          <w:p w:rsidR="00334C16" w:rsidRPr="00281B41" w:rsidRDefault="00334C1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762" w:type="dxa"/>
            <w:tcBorders>
              <w:top w:val="single" w:sz="12" w:space="0" w:color="auto"/>
              <w:left w:val="single" w:sz="12" w:space="0" w:color="auto"/>
              <w:bottom w:val="single" w:sz="12" w:space="0" w:color="auto"/>
              <w:right w:val="single" w:sz="12" w:space="0" w:color="auto"/>
            </w:tcBorders>
            <w:hideMark/>
          </w:tcPr>
          <w:p w:rsidR="00334C16" w:rsidRPr="00281B41" w:rsidRDefault="00CE45F4"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藝術研究院</w:t>
            </w:r>
            <w:r w:rsidR="007C39DD">
              <w:rPr>
                <w:rFonts w:ascii="標楷體" w:eastAsia="標楷體" w:hAnsi="標楷體" w:hint="eastAsia"/>
                <w:color w:val="000000" w:themeColor="text1"/>
                <w:szCs w:val="24"/>
              </w:rPr>
              <w:t>LOBBY</w:t>
            </w:r>
          </w:p>
        </w:tc>
      </w:tr>
      <w:tr w:rsidR="00334C16"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334C16" w:rsidRPr="00281B41" w:rsidRDefault="00334C1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440" w:type="dxa"/>
            <w:gridSpan w:val="5"/>
            <w:tcBorders>
              <w:top w:val="single" w:sz="12" w:space="0" w:color="auto"/>
              <w:left w:val="single" w:sz="12" w:space="0" w:color="auto"/>
              <w:bottom w:val="single" w:sz="12" w:space="0" w:color="auto"/>
              <w:right w:val="single" w:sz="12" w:space="0" w:color="auto"/>
            </w:tcBorders>
            <w:hideMark/>
          </w:tcPr>
          <w:p w:rsidR="00334C16" w:rsidRPr="00281B41" w:rsidRDefault="007538E0"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w:t>
            </w:r>
            <w:r w:rsidR="00CE45F4" w:rsidRPr="00281B41">
              <w:rPr>
                <w:rFonts w:ascii="標楷體" w:eastAsia="標楷體" w:hAnsi="標楷體" w:hint="eastAsia"/>
                <w:color w:val="000000" w:themeColor="text1"/>
                <w:szCs w:val="24"/>
              </w:rPr>
              <w:t>霍伯特</w:t>
            </w:r>
            <w:r w:rsidR="00AC6C3D">
              <w:rPr>
                <w:rFonts w:ascii="標楷體" w:eastAsia="標楷體" w:hAnsi="標楷體" w:hint="eastAsia"/>
                <w:color w:val="000000" w:themeColor="text1"/>
                <w:szCs w:val="24"/>
              </w:rPr>
              <w:t>、研究員</w:t>
            </w:r>
          </w:p>
        </w:tc>
      </w:tr>
    </w:tbl>
    <w:p w:rsidR="006F6C76" w:rsidRPr="00340B91" w:rsidRDefault="008B5333" w:rsidP="00E13702">
      <w:pPr>
        <w:spacing w:line="360" w:lineRule="exact"/>
        <w:ind w:left="1200" w:hangingChars="500" w:hanging="1200"/>
        <w:rPr>
          <w:rFonts w:ascii="標楷體" w:eastAsia="標楷體" w:hAnsi="標楷體"/>
          <w:color w:val="000000" w:themeColor="text1"/>
          <w:szCs w:val="24"/>
        </w:rPr>
      </w:pPr>
      <w:ins w:id="41"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6F6C76" w:rsidRPr="006B3C6B">
        <w:rPr>
          <w:rFonts w:ascii="標楷體" w:eastAsia="標楷體" w:hAnsi="標楷體" w:hint="eastAsia"/>
          <w:color w:val="000000" w:themeColor="text1"/>
          <w:szCs w:val="24"/>
        </w:rPr>
        <w:t>△</w:t>
      </w:r>
      <w:r w:rsidR="006F6C76">
        <w:rPr>
          <w:rFonts w:ascii="標楷體" w:eastAsia="標楷體" w:hAnsi="標楷體" w:hint="eastAsia"/>
          <w:color w:val="000000" w:themeColor="text1"/>
          <w:szCs w:val="24"/>
        </w:rPr>
        <w:t>背景--</w:t>
      </w:r>
      <w:r w:rsidR="006F6C76" w:rsidRPr="00281B41">
        <w:rPr>
          <w:rFonts w:ascii="標楷體" w:eastAsia="標楷體" w:hAnsi="標楷體" w:hint="eastAsia"/>
          <w:color w:val="000000" w:themeColor="text1"/>
          <w:szCs w:val="24"/>
        </w:rPr>
        <w:t>藝術研究院</w:t>
      </w:r>
      <w:r w:rsidR="006F6C76">
        <w:rPr>
          <w:rFonts w:ascii="標楷體" w:eastAsia="標楷體" w:hAnsi="標楷體" w:hint="eastAsia"/>
          <w:color w:val="000000" w:themeColor="text1"/>
          <w:szCs w:val="24"/>
        </w:rPr>
        <w:t>LOBBY</w:t>
      </w:r>
    </w:p>
    <w:p w:rsidR="006F6C76" w:rsidRDefault="008B5333" w:rsidP="00E13702">
      <w:pPr>
        <w:spacing w:line="360" w:lineRule="exact"/>
        <w:ind w:left="1200" w:hangingChars="500" w:hanging="1200"/>
        <w:rPr>
          <w:rFonts w:ascii="標楷體" w:eastAsia="標楷體" w:hAnsi="標楷體"/>
          <w:color w:val="000000" w:themeColor="text1"/>
          <w:szCs w:val="24"/>
        </w:rPr>
      </w:pPr>
      <w:ins w:id="42"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6F6C76" w:rsidRPr="006B3C6B">
        <w:rPr>
          <w:rFonts w:ascii="標楷體" w:eastAsia="標楷體" w:hAnsi="標楷體" w:hint="eastAsia"/>
          <w:color w:val="000000" w:themeColor="text1"/>
          <w:szCs w:val="24"/>
        </w:rPr>
        <w:t>△</w:t>
      </w:r>
      <w:r w:rsidR="006F6C76">
        <w:rPr>
          <w:rFonts w:ascii="標楷體" w:eastAsia="標楷體" w:hAnsi="標楷體" w:hint="eastAsia"/>
          <w:color w:val="000000" w:themeColor="text1"/>
          <w:szCs w:val="24"/>
        </w:rPr>
        <w:t>音樂--</w:t>
      </w:r>
      <w:r w:rsidR="006F6C76">
        <w:rPr>
          <w:rFonts w:ascii="標楷體" w:eastAsia="標楷體" w:hAnsi="標楷體"/>
          <w:color w:val="000000" w:themeColor="text1"/>
          <w:szCs w:val="24"/>
        </w:rPr>
        <w:t>氣氛</w:t>
      </w:r>
      <w:r w:rsidR="006F6C76">
        <w:rPr>
          <w:rFonts w:ascii="標楷體" w:eastAsia="標楷體" w:hAnsi="標楷體" w:hint="eastAsia"/>
          <w:color w:val="000000" w:themeColor="text1"/>
          <w:szCs w:val="24"/>
        </w:rPr>
        <w:t>平緩</w:t>
      </w:r>
      <w:r w:rsidR="006F6C76">
        <w:rPr>
          <w:rFonts w:ascii="標楷體" w:eastAsia="標楷體" w:hAnsi="標楷體"/>
          <w:color w:val="000000" w:themeColor="text1"/>
          <w:szCs w:val="24"/>
        </w:rPr>
        <w:t>的BGM</w:t>
      </w:r>
    </w:p>
    <w:p w:rsidR="006F6C76" w:rsidRPr="00340B91" w:rsidRDefault="008B5333" w:rsidP="00E13702">
      <w:pPr>
        <w:spacing w:line="360" w:lineRule="exact"/>
        <w:ind w:left="1200" w:hangingChars="500" w:hanging="1200"/>
        <w:rPr>
          <w:rFonts w:ascii="標楷體" w:eastAsia="標楷體" w:hAnsi="標楷體"/>
          <w:color w:val="000000" w:themeColor="text1"/>
          <w:szCs w:val="24"/>
        </w:rPr>
      </w:pPr>
      <w:ins w:id="43"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6F6C76" w:rsidRPr="006B3C6B">
        <w:rPr>
          <w:rFonts w:ascii="標楷體" w:eastAsia="標楷體" w:hAnsi="標楷體" w:hint="eastAsia"/>
          <w:color w:val="000000" w:themeColor="text1"/>
          <w:szCs w:val="24"/>
        </w:rPr>
        <w:t>△</w:t>
      </w:r>
      <w:r w:rsidR="006F6C76">
        <w:rPr>
          <w:rFonts w:ascii="標楷體" w:eastAsia="標楷體" w:hAnsi="標楷體" w:hint="eastAsia"/>
          <w:color w:val="000000" w:themeColor="text1"/>
          <w:szCs w:val="24"/>
        </w:rPr>
        <w:t>音效</w:t>
      </w:r>
      <w:r w:rsidR="006F6C76">
        <w:rPr>
          <w:rFonts w:ascii="標楷體" w:eastAsia="標楷體" w:hAnsi="標楷體"/>
          <w:color w:val="000000" w:themeColor="text1"/>
          <w:szCs w:val="24"/>
        </w:rPr>
        <w:t>—</w:t>
      </w:r>
      <w:r w:rsidR="006F6C76">
        <w:rPr>
          <w:rFonts w:ascii="標楷體" w:eastAsia="標楷體" w:hAnsi="標楷體" w:hint="eastAsia"/>
          <w:color w:val="000000" w:themeColor="text1"/>
          <w:szCs w:val="24"/>
        </w:rPr>
        <w:t>平緩的腳步聲，走在大理石地板上</w:t>
      </w:r>
    </w:p>
    <w:p w:rsidR="006F6C76" w:rsidRDefault="008B5333" w:rsidP="00E13702">
      <w:pPr>
        <w:spacing w:line="360" w:lineRule="exact"/>
        <w:ind w:left="1200" w:hangingChars="500" w:hanging="1200"/>
        <w:rPr>
          <w:rFonts w:ascii="標楷體" w:eastAsia="標楷體" w:hAnsi="標楷體"/>
          <w:color w:val="000000" w:themeColor="text1"/>
          <w:szCs w:val="24"/>
        </w:rPr>
      </w:pPr>
      <w:ins w:id="44"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6F6C76" w:rsidRPr="006B3C6B">
        <w:rPr>
          <w:rFonts w:ascii="標楷體" w:eastAsia="標楷體" w:hAnsi="標楷體" w:hint="eastAsia"/>
          <w:color w:val="000000" w:themeColor="text1"/>
          <w:szCs w:val="24"/>
        </w:rPr>
        <w:t>△</w:t>
      </w:r>
      <w:r w:rsidR="006F6C76">
        <w:rPr>
          <w:rFonts w:ascii="標楷體" w:eastAsia="標楷體" w:hAnsi="標楷體" w:hint="eastAsia"/>
          <w:color w:val="000000" w:themeColor="text1"/>
          <w:szCs w:val="24"/>
        </w:rPr>
        <w:t>出現人物立繪</w:t>
      </w:r>
      <w:r w:rsidR="006F6C76">
        <w:rPr>
          <w:rFonts w:ascii="標楷體" w:eastAsia="標楷體" w:hAnsi="標楷體"/>
          <w:color w:val="000000" w:themeColor="text1"/>
          <w:szCs w:val="24"/>
        </w:rPr>
        <w:t>：</w:t>
      </w:r>
      <w:r w:rsidR="006F6C76">
        <w:rPr>
          <w:rFonts w:ascii="標楷體" w:eastAsia="標楷體" w:hAnsi="標楷體" w:hint="eastAsia"/>
          <w:color w:val="000000" w:themeColor="text1"/>
          <w:szCs w:val="24"/>
        </w:rPr>
        <w:t>霍伯特</w:t>
      </w:r>
    </w:p>
    <w:p w:rsidR="00D04C66" w:rsidRDefault="00D04C66"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w:t>
      </w:r>
      <w:r w:rsidR="00AC6C3D">
        <w:rPr>
          <w:rFonts w:ascii="標楷體" w:eastAsia="標楷體" w:hAnsi="標楷體" w:hint="eastAsia"/>
          <w:szCs w:val="24"/>
        </w:rPr>
        <w:t>接連趕</w:t>
      </w:r>
      <w:r>
        <w:rPr>
          <w:rFonts w:ascii="標楷體" w:eastAsia="標楷體" w:hAnsi="標楷體" w:hint="eastAsia"/>
          <w:szCs w:val="24"/>
        </w:rPr>
        <w:t>了</w:t>
      </w:r>
      <w:r>
        <w:rPr>
          <w:rFonts w:ascii="標楷體" w:eastAsia="標楷體" w:hAnsi="標楷體"/>
          <w:szCs w:val="24"/>
        </w:rPr>
        <w:t>不知</w:t>
      </w:r>
      <w:r w:rsidR="00AC6C3D">
        <w:rPr>
          <w:rFonts w:ascii="標楷體" w:eastAsia="標楷體" w:hAnsi="標楷體" w:hint="eastAsia"/>
          <w:szCs w:val="24"/>
        </w:rPr>
        <w:t>幾夜</w:t>
      </w:r>
      <w:r>
        <w:rPr>
          <w:rFonts w:ascii="標楷體" w:eastAsia="標楷體" w:hAnsi="標楷體" w:hint="eastAsia"/>
          <w:szCs w:val="24"/>
        </w:rPr>
        <w:t>的</w:t>
      </w:r>
      <w:r>
        <w:rPr>
          <w:rFonts w:ascii="標楷體" w:eastAsia="標楷體" w:hAnsi="標楷體"/>
          <w:szCs w:val="24"/>
        </w:rPr>
        <w:t>路，</w:t>
      </w:r>
      <w:r w:rsidR="00AC6C3D">
        <w:rPr>
          <w:rFonts w:ascii="標楷體" w:eastAsia="標楷體" w:hAnsi="標楷體" w:hint="eastAsia"/>
          <w:szCs w:val="24"/>
        </w:rPr>
        <w:t>終於</w:t>
      </w:r>
      <w:r>
        <w:rPr>
          <w:rFonts w:ascii="標楷體" w:eastAsia="標楷體" w:hAnsi="標楷體" w:hint="eastAsia"/>
          <w:szCs w:val="24"/>
        </w:rPr>
        <w:t>越過邊境來到冷冽的北方。</w:t>
      </w:r>
    </w:p>
    <w:p w:rsidR="008F4622" w:rsidRDefault="008F4622"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w:t>
      </w:r>
      <w:r w:rsidR="00D04C66">
        <w:rPr>
          <w:rFonts w:ascii="標楷體" w:eastAsia="標楷體" w:hAnsi="標楷體" w:hint="eastAsia"/>
          <w:szCs w:val="24"/>
        </w:rPr>
        <w:t>我們在</w:t>
      </w:r>
      <w:r>
        <w:rPr>
          <w:rFonts w:ascii="標楷體" w:eastAsia="標楷體" w:hAnsi="標楷體"/>
          <w:szCs w:val="24"/>
        </w:rPr>
        <w:t>一座</w:t>
      </w:r>
      <w:r w:rsidR="00D04C66">
        <w:rPr>
          <w:rFonts w:ascii="標楷體" w:eastAsia="標楷體" w:hAnsi="標楷體" w:hint="eastAsia"/>
          <w:szCs w:val="24"/>
        </w:rPr>
        <w:t>巨大</w:t>
      </w:r>
      <w:r>
        <w:rPr>
          <w:rFonts w:ascii="標楷體" w:eastAsia="標楷體" w:hAnsi="標楷體"/>
          <w:szCs w:val="24"/>
        </w:rPr>
        <w:t>的建築面前</w:t>
      </w:r>
      <w:r w:rsidR="00AC6C3D">
        <w:rPr>
          <w:rFonts w:ascii="標楷體" w:eastAsia="標楷體" w:hAnsi="標楷體" w:hint="eastAsia"/>
          <w:szCs w:val="24"/>
        </w:rPr>
        <w:t>駐足</w:t>
      </w:r>
      <w:r>
        <w:rPr>
          <w:rFonts w:ascii="標楷體" w:eastAsia="標楷體" w:hAnsi="標楷體"/>
          <w:szCs w:val="24"/>
        </w:rPr>
        <w:t>，霍伯特叔叔</w:t>
      </w:r>
      <w:r>
        <w:rPr>
          <w:rFonts w:ascii="標楷體" w:eastAsia="標楷體" w:hAnsi="標楷體" w:hint="eastAsia"/>
          <w:szCs w:val="24"/>
        </w:rPr>
        <w:t>上前</w:t>
      </w:r>
      <w:r>
        <w:rPr>
          <w:rFonts w:ascii="標楷體" w:eastAsia="標楷體" w:hAnsi="標楷體"/>
          <w:szCs w:val="24"/>
        </w:rPr>
        <w:t>敲了敲門，</w:t>
      </w:r>
      <w:r>
        <w:rPr>
          <w:rFonts w:ascii="標楷體" w:eastAsia="標楷體" w:hAnsi="標楷體" w:hint="eastAsia"/>
          <w:szCs w:val="24"/>
        </w:rPr>
        <w:t>不久，</w:t>
      </w:r>
      <w:r>
        <w:rPr>
          <w:rFonts w:ascii="標楷體" w:eastAsia="標楷體" w:hAnsi="標楷體"/>
          <w:szCs w:val="24"/>
        </w:rPr>
        <w:t>一名</w:t>
      </w:r>
      <w:r w:rsidR="00D04C66">
        <w:rPr>
          <w:rFonts w:ascii="標楷體" w:eastAsia="標楷體" w:hAnsi="標楷體" w:hint="eastAsia"/>
          <w:szCs w:val="24"/>
        </w:rPr>
        <w:t>穿著研究服的大哥</w:t>
      </w:r>
      <w:r w:rsidR="00AC6C3D">
        <w:rPr>
          <w:rFonts w:ascii="標楷體" w:eastAsia="標楷體" w:hAnsi="標楷體" w:hint="eastAsia"/>
          <w:szCs w:val="24"/>
        </w:rPr>
        <w:t>來應門</w:t>
      </w:r>
      <w:r w:rsidR="00D04C66">
        <w:rPr>
          <w:rFonts w:ascii="標楷體" w:eastAsia="標楷體" w:hAnsi="標楷體"/>
          <w:szCs w:val="24"/>
        </w:rPr>
        <w:t>，並熱心接待我們。</w:t>
      </w:r>
    </w:p>
    <w:p w:rsidR="00D04C66" w:rsidRDefault="00D04C66"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：走進大廳瞬間，壁上</w:t>
      </w:r>
      <w:r>
        <w:rPr>
          <w:rFonts w:ascii="標楷體" w:eastAsia="標楷體" w:hAnsi="標楷體"/>
          <w:szCs w:val="24"/>
        </w:rPr>
        <w:t>的暖爐讓整個</w:t>
      </w:r>
      <w:r>
        <w:rPr>
          <w:rFonts w:ascii="標楷體" w:eastAsia="標楷體" w:hAnsi="標楷體" w:hint="eastAsia"/>
          <w:szCs w:val="24"/>
        </w:rPr>
        <w:t>身體</w:t>
      </w:r>
      <w:r w:rsidR="00805A18">
        <w:rPr>
          <w:rFonts w:ascii="標楷體" w:eastAsia="標楷體" w:hAnsi="標楷體"/>
          <w:szCs w:val="24"/>
        </w:rPr>
        <w:t>暖</w:t>
      </w:r>
      <w:r w:rsidR="00805A18">
        <w:rPr>
          <w:rFonts w:ascii="標楷體" w:eastAsia="標楷體" w:hAnsi="標楷體" w:hint="eastAsia"/>
          <w:szCs w:val="24"/>
        </w:rPr>
        <w:t>和</w:t>
      </w:r>
      <w:r>
        <w:rPr>
          <w:rFonts w:ascii="標楷體" w:eastAsia="標楷體" w:hAnsi="標楷體"/>
          <w:szCs w:val="24"/>
        </w:rPr>
        <w:t>起來</w:t>
      </w:r>
      <w:r>
        <w:rPr>
          <w:rFonts w:ascii="標楷體" w:eastAsia="標楷體" w:hAnsi="標楷體" w:hint="eastAsia"/>
          <w:szCs w:val="24"/>
        </w:rPr>
        <w:t>，和</w:t>
      </w:r>
      <w:r w:rsidR="002E04D1">
        <w:rPr>
          <w:rFonts w:ascii="標楷體" w:eastAsia="標楷體" w:hAnsi="標楷體" w:hint="eastAsia"/>
          <w:szCs w:val="24"/>
        </w:rPr>
        <w:t>窗外</w:t>
      </w:r>
      <w:r>
        <w:rPr>
          <w:rFonts w:ascii="標楷體" w:eastAsia="標楷體" w:hAnsi="標楷體"/>
          <w:szCs w:val="24"/>
        </w:rPr>
        <w:t>的</w:t>
      </w:r>
      <w:r w:rsidR="00446D47">
        <w:rPr>
          <w:rFonts w:ascii="標楷體" w:eastAsia="標楷體" w:hAnsi="標楷體" w:hint="eastAsia"/>
          <w:szCs w:val="24"/>
        </w:rPr>
        <w:t>漫天</w:t>
      </w:r>
      <w:r>
        <w:rPr>
          <w:rFonts w:ascii="標楷體" w:eastAsia="標楷體" w:hAnsi="標楷體"/>
          <w:szCs w:val="24"/>
        </w:rPr>
        <w:t>大雪形成</w:t>
      </w:r>
      <w:r>
        <w:rPr>
          <w:rFonts w:ascii="標楷體" w:eastAsia="標楷體" w:hAnsi="標楷體" w:hint="eastAsia"/>
          <w:szCs w:val="24"/>
        </w:rPr>
        <w:t>強烈</w:t>
      </w:r>
      <w:r>
        <w:rPr>
          <w:rFonts w:ascii="標楷體" w:eastAsia="標楷體" w:hAnsi="標楷體"/>
          <w:szCs w:val="24"/>
        </w:rPr>
        <w:t>對比。</w:t>
      </w:r>
    </w:p>
    <w:p w:rsidR="00D04C66" w:rsidRPr="00D04C66" w:rsidRDefault="00D04C66"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：研究員大哥從廚房端來</w:t>
      </w:r>
      <w:r>
        <w:rPr>
          <w:rFonts w:ascii="標楷體" w:eastAsia="標楷體" w:hAnsi="標楷體"/>
          <w:szCs w:val="24"/>
        </w:rPr>
        <w:t>熱湯，</w:t>
      </w:r>
      <w:r>
        <w:rPr>
          <w:rFonts w:ascii="標楷體" w:eastAsia="標楷體" w:hAnsi="標楷體" w:hint="eastAsia"/>
          <w:szCs w:val="24"/>
        </w:rPr>
        <w:t>一邊問著媽媽怎麼沒有一起來，霍伯特叔叔向</w:t>
      </w:r>
      <w:r>
        <w:rPr>
          <w:rFonts w:ascii="標楷體" w:eastAsia="標楷體" w:hAnsi="標楷體"/>
          <w:szCs w:val="24"/>
        </w:rPr>
        <w:t>研究員</w:t>
      </w:r>
      <w:r>
        <w:rPr>
          <w:rFonts w:ascii="標楷體" w:eastAsia="標楷體" w:hAnsi="標楷體" w:hint="eastAsia"/>
          <w:szCs w:val="24"/>
        </w:rPr>
        <w:t>大哥使了眼色，那</w:t>
      </w:r>
      <w:r>
        <w:rPr>
          <w:rFonts w:ascii="標楷體" w:eastAsia="標楷體" w:hAnsi="標楷體"/>
          <w:szCs w:val="24"/>
        </w:rPr>
        <w:t>位大哥只好摸著鼻子離開</w:t>
      </w:r>
      <w:r>
        <w:rPr>
          <w:rFonts w:ascii="標楷體" w:eastAsia="標楷體" w:hAnsi="標楷體" w:hint="eastAsia"/>
          <w:szCs w:val="24"/>
        </w:rPr>
        <w:t>。</w:t>
      </w:r>
    </w:p>
    <w:p w:rsidR="00720B7C" w:rsidRDefault="00334C16" w:rsidP="00E13702">
      <w:pPr>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lastRenderedPageBreak/>
        <w:t>伯特</w:t>
      </w:r>
      <w:r w:rsidR="006F6C76">
        <w:rPr>
          <w:rFonts w:ascii="標楷體" w:eastAsia="標楷體" w:hAnsi="標楷體" w:hint="eastAsia"/>
          <w:color w:val="000000" w:themeColor="text1"/>
          <w:szCs w:val="24"/>
        </w:rPr>
        <w:t>[無]</w:t>
      </w:r>
      <w:r w:rsidRPr="00281B41">
        <w:rPr>
          <w:rFonts w:ascii="標楷體" w:eastAsia="標楷體" w:hAnsi="標楷體" w:hint="eastAsia"/>
          <w:color w:val="000000" w:themeColor="text1"/>
          <w:szCs w:val="24"/>
        </w:rPr>
        <w:t>：</w:t>
      </w:r>
      <w:r w:rsidR="00E9320D" w:rsidRPr="00281B41">
        <w:rPr>
          <w:rFonts w:ascii="標楷體" w:eastAsia="標楷體" w:hAnsi="標楷體" w:hint="eastAsia"/>
          <w:color w:val="000000" w:themeColor="text1"/>
          <w:szCs w:val="24"/>
        </w:rPr>
        <w:t>奇米</w:t>
      </w:r>
      <w:r w:rsidRPr="00281B41">
        <w:rPr>
          <w:rFonts w:ascii="標楷體" w:eastAsia="標楷體" w:hAnsi="標楷體" w:hint="eastAsia"/>
          <w:color w:val="000000" w:themeColor="text1"/>
          <w:szCs w:val="24"/>
        </w:rPr>
        <w:t>，</w:t>
      </w:r>
      <w:r w:rsidRPr="00281B41">
        <w:rPr>
          <w:rFonts w:ascii="標楷體" w:eastAsia="標楷體" w:hAnsi="標楷體"/>
          <w:color w:val="000000" w:themeColor="text1"/>
          <w:szCs w:val="24"/>
        </w:rPr>
        <w:t>為了</w:t>
      </w:r>
      <w:r w:rsidRPr="00281B41">
        <w:rPr>
          <w:rFonts w:ascii="標楷體" w:eastAsia="標楷體" w:hAnsi="標楷體" w:hint="eastAsia"/>
          <w:color w:val="000000" w:themeColor="text1"/>
          <w:szCs w:val="24"/>
        </w:rPr>
        <w:t>妳</w:t>
      </w:r>
      <w:r w:rsidRPr="00281B41">
        <w:rPr>
          <w:rFonts w:ascii="標楷體" w:eastAsia="標楷體" w:hAnsi="標楷體"/>
          <w:color w:val="000000" w:themeColor="text1"/>
          <w:szCs w:val="24"/>
        </w:rPr>
        <w:t>的</w:t>
      </w:r>
      <w:r w:rsidRPr="00281B41">
        <w:rPr>
          <w:rFonts w:ascii="標楷體" w:eastAsia="標楷體" w:hAnsi="標楷體" w:hint="eastAsia"/>
          <w:color w:val="000000" w:themeColor="text1"/>
          <w:szCs w:val="24"/>
        </w:rPr>
        <w:t>安全著想，</w:t>
      </w:r>
      <w:r w:rsidR="00CE45F4" w:rsidRPr="00281B41">
        <w:rPr>
          <w:rFonts w:ascii="標楷體" w:eastAsia="標楷體" w:hAnsi="標楷體"/>
          <w:color w:val="000000" w:themeColor="text1"/>
          <w:szCs w:val="24"/>
        </w:rPr>
        <w:t>暫時還是換個名字吧</w:t>
      </w:r>
      <w:r w:rsidR="00CE45F4" w:rsidRPr="00281B41">
        <w:rPr>
          <w:rFonts w:ascii="標楷體" w:eastAsia="標楷體" w:hAnsi="標楷體" w:hint="eastAsia"/>
          <w:color w:val="000000" w:themeColor="text1"/>
          <w:szCs w:val="24"/>
        </w:rPr>
        <w:t>！</w:t>
      </w:r>
      <w:r w:rsidR="00CE45F4" w:rsidRPr="00281B41">
        <w:rPr>
          <w:rFonts w:ascii="標楷體" w:eastAsia="標楷體" w:hAnsi="標楷體"/>
          <w:color w:val="000000" w:themeColor="text1"/>
          <w:szCs w:val="24"/>
        </w:rPr>
        <w:t>不過，</w:t>
      </w:r>
      <w:r w:rsidR="00CE45F4" w:rsidRPr="00281B41">
        <w:rPr>
          <w:rFonts w:ascii="標楷體" w:eastAsia="標楷體" w:hAnsi="標楷體" w:hint="eastAsia"/>
          <w:color w:val="000000" w:themeColor="text1"/>
          <w:szCs w:val="24"/>
        </w:rPr>
        <w:t>請</w:t>
      </w:r>
      <w:r w:rsidR="00CE45F4" w:rsidRPr="00281B41">
        <w:rPr>
          <w:rFonts w:ascii="標楷體" w:eastAsia="標楷體" w:hAnsi="標楷體"/>
          <w:color w:val="000000" w:themeColor="text1"/>
          <w:szCs w:val="24"/>
        </w:rPr>
        <w:t>一定要記得，妳永遠是懷絲</w:t>
      </w:r>
      <w:r w:rsidR="007538E0" w:rsidRPr="00281B41">
        <w:rPr>
          <w:rFonts w:ascii="標楷體" w:eastAsia="標楷體" w:hAnsi="標楷體" w:hint="eastAsia"/>
          <w:color w:val="000000" w:themeColor="text1"/>
          <w:szCs w:val="24"/>
        </w:rPr>
        <w:t>氏族的孩子</w:t>
      </w:r>
      <w:r w:rsidR="00720B7C">
        <w:rPr>
          <w:rFonts w:ascii="標楷體" w:eastAsia="標楷體" w:hAnsi="標楷體" w:hint="eastAsia"/>
          <w:color w:val="000000" w:themeColor="text1"/>
          <w:szCs w:val="24"/>
        </w:rPr>
        <w:t>。</w:t>
      </w:r>
    </w:p>
    <w:p w:rsidR="00E9320D" w:rsidRDefault="00720B7C" w:rsidP="00E13702">
      <w:pPr>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伯特</w:t>
      </w:r>
      <w:r>
        <w:rPr>
          <w:rFonts w:ascii="標楷體" w:eastAsia="標楷體" w:hAnsi="標楷體" w:hint="eastAsia"/>
          <w:color w:val="000000" w:themeColor="text1"/>
          <w:szCs w:val="24"/>
        </w:rPr>
        <w:t>[無]</w:t>
      </w:r>
      <w:r w:rsidRPr="00281B41">
        <w:rPr>
          <w:rFonts w:ascii="標楷體" w:eastAsia="標楷體" w:hAnsi="標楷體" w:hint="eastAsia"/>
          <w:color w:val="000000" w:themeColor="text1"/>
          <w:szCs w:val="24"/>
        </w:rPr>
        <w:t>：</w:t>
      </w:r>
      <w:r w:rsidR="007538E0" w:rsidRPr="00281B41">
        <w:rPr>
          <w:rFonts w:ascii="標楷體" w:eastAsia="標楷體" w:hAnsi="標楷體" w:hint="eastAsia"/>
          <w:color w:val="000000" w:themeColor="text1"/>
          <w:szCs w:val="24"/>
        </w:rPr>
        <w:t>這個姓氏，將要</w:t>
      </w:r>
      <w:r w:rsidR="007538E0" w:rsidRPr="00281B41">
        <w:rPr>
          <w:rFonts w:ascii="標楷體" w:eastAsia="標楷體" w:hAnsi="標楷體"/>
          <w:color w:val="000000" w:themeColor="text1"/>
          <w:szCs w:val="24"/>
        </w:rPr>
        <w:t>承擔</w:t>
      </w:r>
      <w:r w:rsidR="007538E0" w:rsidRPr="00281B41">
        <w:rPr>
          <w:rFonts w:ascii="標楷體" w:eastAsia="標楷體" w:hAnsi="標楷體" w:hint="eastAsia"/>
          <w:color w:val="000000" w:themeColor="text1"/>
          <w:szCs w:val="24"/>
        </w:rPr>
        <w:t>無比沈重</w:t>
      </w:r>
      <w:r w:rsidR="007538E0" w:rsidRPr="00281B41">
        <w:rPr>
          <w:rFonts w:ascii="標楷體" w:eastAsia="標楷體" w:hAnsi="標楷體"/>
          <w:color w:val="000000" w:themeColor="text1"/>
          <w:szCs w:val="24"/>
        </w:rPr>
        <w:t>的責任</w:t>
      </w:r>
      <w:r w:rsidR="003E4259" w:rsidRPr="00281B41">
        <w:rPr>
          <w:rFonts w:ascii="標楷體" w:eastAsia="標楷體" w:hAnsi="標楷體" w:hint="eastAsia"/>
          <w:color w:val="000000" w:themeColor="text1"/>
          <w:szCs w:val="24"/>
        </w:rPr>
        <w:t>，</w:t>
      </w:r>
      <w:r w:rsidR="00C340BB" w:rsidRPr="00E13702">
        <w:rPr>
          <w:rFonts w:ascii="標楷體" w:eastAsia="標楷體" w:hAnsi="標楷體"/>
          <w:color w:val="000000" w:themeColor="text1"/>
          <w:szCs w:val="24"/>
        </w:rPr>
        <w:t>我能夠活</w:t>
      </w:r>
      <w:r w:rsidR="00C340BB" w:rsidRPr="00E13702">
        <w:rPr>
          <w:rFonts w:ascii="標楷體" w:eastAsia="標楷體" w:hAnsi="標楷體" w:hint="eastAsia"/>
          <w:color w:val="000000" w:themeColor="text1"/>
          <w:szCs w:val="24"/>
        </w:rPr>
        <w:t>在這個世界上</w:t>
      </w:r>
      <w:r w:rsidR="003E4259" w:rsidRPr="00E13702">
        <w:rPr>
          <w:rFonts w:ascii="標楷體" w:eastAsia="標楷體" w:hAnsi="標楷體"/>
          <w:color w:val="000000" w:themeColor="text1"/>
          <w:szCs w:val="24"/>
        </w:rPr>
        <w:t>，都必須感謝妳們</w:t>
      </w:r>
      <w:r w:rsidR="007538E0" w:rsidRPr="00E13702">
        <w:rPr>
          <w:rFonts w:ascii="標楷體" w:eastAsia="標楷體" w:hAnsi="標楷體"/>
          <w:color w:val="000000" w:themeColor="text1"/>
          <w:szCs w:val="24"/>
        </w:rPr>
        <w:t>。</w:t>
      </w:r>
    </w:p>
    <w:p w:rsidR="00720B7C" w:rsidRDefault="008B5333" w:rsidP="00E13702">
      <w:pPr>
        <w:spacing w:line="360" w:lineRule="exact"/>
        <w:ind w:left="1200" w:hangingChars="500" w:hanging="1200"/>
        <w:rPr>
          <w:rFonts w:ascii="標楷體" w:eastAsia="標楷體" w:hAnsi="標楷體"/>
          <w:color w:val="000000" w:themeColor="text1"/>
          <w:szCs w:val="24"/>
        </w:rPr>
      </w:pPr>
      <w:ins w:id="45"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720B7C" w:rsidRPr="006B3C6B">
        <w:rPr>
          <w:rFonts w:ascii="標楷體" w:eastAsia="標楷體" w:hAnsi="標楷體" w:hint="eastAsia"/>
          <w:color w:val="000000" w:themeColor="text1"/>
          <w:szCs w:val="24"/>
        </w:rPr>
        <w:t>△</w:t>
      </w:r>
      <w:r w:rsidR="00720B7C">
        <w:rPr>
          <w:rFonts w:ascii="標楷體" w:eastAsia="標楷體" w:hAnsi="標楷體" w:hint="eastAsia"/>
          <w:color w:val="000000" w:themeColor="text1"/>
          <w:szCs w:val="24"/>
        </w:rPr>
        <w:t>人物立繪消失</w:t>
      </w:r>
    </w:p>
    <w:p w:rsidR="00E9320D" w:rsidRPr="00281B41" w:rsidRDefault="008B5333" w:rsidP="00E13702">
      <w:pPr>
        <w:spacing w:line="360" w:lineRule="exact"/>
        <w:ind w:left="1200" w:hangingChars="500" w:hanging="1200"/>
        <w:rPr>
          <w:rFonts w:ascii="標楷體" w:eastAsia="標楷體" w:hAnsi="標楷體"/>
          <w:color w:val="00B050"/>
          <w:szCs w:val="24"/>
        </w:rPr>
      </w:pPr>
      <w:ins w:id="46"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720B7C" w:rsidRPr="006B3C6B">
        <w:rPr>
          <w:rFonts w:ascii="標楷體" w:eastAsia="標楷體" w:hAnsi="標楷體" w:hint="eastAsia"/>
          <w:color w:val="000000" w:themeColor="text1"/>
          <w:szCs w:val="24"/>
        </w:rPr>
        <w:t>△</w:t>
      </w:r>
      <w:r w:rsidR="00E9320D" w:rsidRPr="00281B41">
        <w:rPr>
          <w:rFonts w:ascii="標楷體" w:eastAsia="標楷體" w:hAnsi="標楷體" w:hint="eastAsia"/>
          <w:color w:val="00B050"/>
          <w:szCs w:val="24"/>
        </w:rPr>
        <w:t>進入取名流程</w:t>
      </w:r>
    </w:p>
    <w:p w:rsidR="007538E0" w:rsidRPr="00281B41" w:rsidRDefault="007538E0" w:rsidP="00E13702">
      <w:pPr>
        <w:spacing w:line="360" w:lineRule="exact"/>
        <w:ind w:left="1200" w:hangingChars="500" w:hanging="1200"/>
        <w:rPr>
          <w:rFonts w:ascii="標楷體" w:eastAsia="標楷體" w:hAnsi="標楷體"/>
          <w:color w:val="000000" w:themeColor="text1"/>
          <w:szCs w:val="24"/>
        </w:rPr>
      </w:pPr>
    </w:p>
    <w:p w:rsidR="008A78E3" w:rsidRPr="00281B41" w:rsidRDefault="00A81815" w:rsidP="00E13702">
      <w:pPr>
        <w:widowControl/>
        <w:spacing w:line="360" w:lineRule="exact"/>
        <w:ind w:left="1200" w:hangingChars="500" w:hanging="1200"/>
        <w:rPr>
          <w:rFonts w:ascii="標楷體" w:eastAsia="標楷體" w:hAnsi="標楷體"/>
          <w:color w:val="000000" w:themeColor="text1"/>
          <w:szCs w:val="24"/>
        </w:rPr>
      </w:pPr>
      <w:r>
        <w:rPr>
          <w:rFonts w:ascii="標楷體" w:eastAsia="標楷體" w:hAnsi="標楷體"/>
          <w:color w:val="000000" w:themeColor="text1"/>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992"/>
        <w:gridCol w:w="992"/>
        <w:gridCol w:w="1418"/>
        <w:gridCol w:w="1276"/>
        <w:gridCol w:w="2762"/>
      </w:tblGrid>
      <w:tr w:rsidR="00CE38EB"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CE38EB" w:rsidRPr="00281B41" w:rsidRDefault="00CE38E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lastRenderedPageBreak/>
              <w:t>場次</w:t>
            </w:r>
          </w:p>
        </w:tc>
        <w:tc>
          <w:tcPr>
            <w:tcW w:w="992" w:type="dxa"/>
            <w:tcBorders>
              <w:top w:val="single" w:sz="12" w:space="0" w:color="auto"/>
              <w:left w:val="single" w:sz="12" w:space="0" w:color="auto"/>
              <w:bottom w:val="single" w:sz="12" w:space="0" w:color="auto"/>
              <w:right w:val="single" w:sz="12" w:space="0" w:color="auto"/>
            </w:tcBorders>
          </w:tcPr>
          <w:p w:rsidR="00CE38EB" w:rsidRPr="00281B41" w:rsidRDefault="00CE38E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4</w:t>
            </w:r>
          </w:p>
        </w:tc>
        <w:tc>
          <w:tcPr>
            <w:tcW w:w="992" w:type="dxa"/>
            <w:tcBorders>
              <w:top w:val="single" w:sz="12" w:space="0" w:color="auto"/>
              <w:left w:val="single" w:sz="12" w:space="0" w:color="auto"/>
              <w:bottom w:val="single" w:sz="12" w:space="0" w:color="auto"/>
              <w:right w:val="single" w:sz="12" w:space="0" w:color="auto"/>
            </w:tcBorders>
            <w:hideMark/>
          </w:tcPr>
          <w:p w:rsidR="00CE38EB" w:rsidRPr="00281B41" w:rsidRDefault="00CE38E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18" w:type="dxa"/>
            <w:tcBorders>
              <w:top w:val="single" w:sz="12" w:space="0" w:color="auto"/>
              <w:left w:val="single" w:sz="12" w:space="0" w:color="auto"/>
              <w:bottom w:val="single" w:sz="12" w:space="0" w:color="auto"/>
              <w:right w:val="single" w:sz="12" w:space="0" w:color="auto"/>
            </w:tcBorders>
            <w:hideMark/>
          </w:tcPr>
          <w:p w:rsidR="00CE38EB" w:rsidRPr="00281B41" w:rsidRDefault="00CE38EB" w:rsidP="00E13702">
            <w:pPr>
              <w:adjustRightInd w:val="0"/>
              <w:snapToGrid w:val="0"/>
              <w:spacing w:line="360" w:lineRule="exact"/>
              <w:ind w:left="1200" w:hangingChars="500" w:hanging="1200"/>
              <w:rPr>
                <w:rFonts w:ascii="標楷體" w:eastAsia="標楷體" w:hAnsi="標楷體"/>
                <w:color w:val="000000" w:themeColor="text1"/>
                <w:szCs w:val="24"/>
              </w:rPr>
            </w:pPr>
          </w:p>
        </w:tc>
        <w:tc>
          <w:tcPr>
            <w:tcW w:w="1276" w:type="dxa"/>
            <w:tcBorders>
              <w:top w:val="single" w:sz="12" w:space="0" w:color="auto"/>
              <w:left w:val="single" w:sz="12" w:space="0" w:color="auto"/>
              <w:bottom w:val="single" w:sz="12" w:space="0" w:color="auto"/>
              <w:right w:val="single" w:sz="12" w:space="0" w:color="auto"/>
            </w:tcBorders>
            <w:hideMark/>
          </w:tcPr>
          <w:p w:rsidR="00CE38EB" w:rsidRPr="00281B41" w:rsidRDefault="00CE38E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762" w:type="dxa"/>
            <w:tcBorders>
              <w:top w:val="single" w:sz="12" w:space="0" w:color="auto"/>
              <w:left w:val="single" w:sz="12" w:space="0" w:color="auto"/>
              <w:bottom w:val="single" w:sz="12" w:space="0" w:color="auto"/>
              <w:right w:val="single" w:sz="12" w:space="0" w:color="auto"/>
            </w:tcBorders>
            <w:hideMark/>
          </w:tcPr>
          <w:p w:rsidR="00CE38EB" w:rsidRPr="00281B41" w:rsidRDefault="00CE38E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開頭動畫</w:t>
            </w:r>
          </w:p>
        </w:tc>
      </w:tr>
      <w:tr w:rsidR="00CE38EB"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CE38EB" w:rsidRPr="00281B41" w:rsidRDefault="00CE38E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440" w:type="dxa"/>
            <w:gridSpan w:val="5"/>
            <w:tcBorders>
              <w:top w:val="single" w:sz="12" w:space="0" w:color="auto"/>
              <w:left w:val="single" w:sz="12" w:space="0" w:color="auto"/>
              <w:bottom w:val="single" w:sz="12" w:space="0" w:color="auto"/>
              <w:right w:val="single" w:sz="12" w:space="0" w:color="auto"/>
            </w:tcBorders>
            <w:hideMark/>
          </w:tcPr>
          <w:p w:rsidR="00CE38EB" w:rsidRPr="00281B41" w:rsidRDefault="00CE38E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奇米、霍伯特</w:t>
            </w:r>
          </w:p>
        </w:tc>
      </w:tr>
    </w:tbl>
    <w:p w:rsidR="008A78E3" w:rsidRPr="00281B41" w:rsidRDefault="008A78E3" w:rsidP="00E13702">
      <w:pPr>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color w:val="000000" w:themeColor="text1"/>
          <w:szCs w:val="24"/>
        </w:rPr>
        <w:t>奇米的成長畫面</w:t>
      </w:r>
      <w:r w:rsidR="00C94AB0" w:rsidRPr="00281B41">
        <w:rPr>
          <w:rFonts w:ascii="標楷體" w:eastAsia="標楷體" w:hAnsi="標楷體" w:hint="eastAsia"/>
          <w:color w:val="000000" w:themeColor="text1"/>
          <w:szCs w:val="24"/>
        </w:rPr>
        <w:t>，播放主題曲</w:t>
      </w:r>
    </w:p>
    <w:p w:rsidR="008A78E3" w:rsidRPr="00281B41" w:rsidRDefault="008A78E3" w:rsidP="00E13702">
      <w:pPr>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畫面中需帶入</w:t>
      </w:r>
    </w:p>
    <w:p w:rsidR="00C340BB" w:rsidRPr="00281B41" w:rsidRDefault="008A78E3" w:rsidP="00E13702">
      <w:pPr>
        <w:pStyle w:val="a3"/>
        <w:numPr>
          <w:ilvl w:val="0"/>
          <w:numId w:val="1"/>
        </w:numPr>
        <w:spacing w:line="360" w:lineRule="exact"/>
        <w:ind w:leftChars="0" w:left="1200" w:hangingChars="500" w:hanging="1200"/>
        <w:rPr>
          <w:rFonts w:ascii="標楷體" w:eastAsia="標楷體" w:hAnsi="標楷體"/>
          <w:color w:val="FF0000"/>
          <w:szCs w:val="24"/>
        </w:rPr>
      </w:pPr>
      <w:r w:rsidRPr="00281B41">
        <w:rPr>
          <w:rFonts w:ascii="標楷體" w:eastAsia="標楷體" w:hAnsi="標楷體" w:hint="eastAsia"/>
          <w:color w:val="000000" w:themeColor="text1"/>
          <w:szCs w:val="24"/>
        </w:rPr>
        <w:t>霍伯特</w:t>
      </w:r>
      <w:r w:rsidRPr="00281B41">
        <w:rPr>
          <w:rFonts w:ascii="標楷體" w:eastAsia="標楷體" w:hAnsi="標楷體" w:hint="eastAsia"/>
          <w:color w:val="FF0000"/>
          <w:szCs w:val="24"/>
        </w:rPr>
        <w:t>帶著</w:t>
      </w:r>
      <w:r w:rsidR="00C340BB" w:rsidRPr="00281B41">
        <w:rPr>
          <w:rFonts w:ascii="標楷體" w:eastAsia="標楷體" w:hAnsi="標楷體"/>
          <w:color w:val="FF0000"/>
          <w:szCs w:val="24"/>
        </w:rPr>
        <w:t>奇米</w:t>
      </w:r>
      <w:r w:rsidR="00C340BB" w:rsidRPr="00281B41">
        <w:rPr>
          <w:rFonts w:ascii="標楷體" w:eastAsia="標楷體" w:hAnsi="標楷體" w:hint="eastAsia"/>
          <w:color w:val="FF0000"/>
          <w:szCs w:val="24"/>
        </w:rPr>
        <w:t>學習藝術、熟悉藝術品</w:t>
      </w:r>
    </w:p>
    <w:p w:rsidR="00C340BB" w:rsidRPr="00281B41" w:rsidRDefault="00A81815" w:rsidP="00E13702">
      <w:pPr>
        <w:pStyle w:val="a3"/>
        <w:numPr>
          <w:ilvl w:val="0"/>
          <w:numId w:val="1"/>
        </w:numPr>
        <w:spacing w:line="360" w:lineRule="exact"/>
        <w:ind w:leftChars="0"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霍伯特與</w:t>
      </w:r>
      <w:r w:rsidR="00C340BB" w:rsidRPr="00281B41">
        <w:rPr>
          <w:rFonts w:ascii="標楷體" w:eastAsia="標楷體" w:hAnsi="標楷體" w:hint="eastAsia"/>
          <w:color w:val="000000" w:themeColor="text1"/>
          <w:szCs w:val="24"/>
        </w:rPr>
        <w:t>奇米</w:t>
      </w:r>
      <w:r w:rsidR="00C340BB" w:rsidRPr="00281B41">
        <w:rPr>
          <w:rFonts w:ascii="標楷體" w:eastAsia="標楷體" w:hAnsi="標楷體"/>
          <w:color w:val="000000" w:themeColor="text1"/>
          <w:szCs w:val="24"/>
        </w:rPr>
        <w:t>日常互動</w:t>
      </w:r>
      <w:r w:rsidR="00C340BB" w:rsidRPr="00281B41">
        <w:rPr>
          <w:rFonts w:ascii="標楷體" w:eastAsia="標楷體" w:hAnsi="標楷體" w:hint="eastAsia"/>
          <w:color w:val="000000" w:themeColor="text1"/>
          <w:szCs w:val="24"/>
        </w:rPr>
        <w:t>：一同煮菜、做飯，</w:t>
      </w:r>
      <w:r w:rsidR="00C340BB" w:rsidRPr="00281B41">
        <w:rPr>
          <w:rFonts w:ascii="標楷體" w:eastAsia="標楷體" w:hAnsi="標楷體"/>
          <w:color w:val="000000" w:themeColor="text1"/>
          <w:szCs w:val="24"/>
        </w:rPr>
        <w:t>奇米</w:t>
      </w:r>
      <w:r w:rsidR="00C340BB" w:rsidRPr="00281B41">
        <w:rPr>
          <w:rFonts w:ascii="標楷體" w:eastAsia="標楷體" w:hAnsi="標楷體" w:hint="eastAsia"/>
          <w:color w:val="000000" w:themeColor="text1"/>
          <w:szCs w:val="24"/>
        </w:rPr>
        <w:t>把飯菜煮壞</w:t>
      </w:r>
      <w:r w:rsidR="00C340BB" w:rsidRPr="00281B41">
        <w:rPr>
          <w:rFonts w:ascii="標楷體" w:eastAsia="標楷體" w:hAnsi="標楷體"/>
          <w:color w:val="000000" w:themeColor="text1"/>
          <w:szCs w:val="24"/>
        </w:rPr>
        <w:t>（以示</w:t>
      </w:r>
      <w:r w:rsidR="00C340BB" w:rsidRPr="00281B41">
        <w:rPr>
          <w:rFonts w:ascii="標楷體" w:eastAsia="標楷體" w:hAnsi="標楷體" w:hint="eastAsia"/>
          <w:color w:val="000000" w:themeColor="text1"/>
          <w:szCs w:val="24"/>
        </w:rPr>
        <w:t>兩人感情</w:t>
      </w:r>
      <w:r w:rsidR="00C340BB" w:rsidRPr="00281B41">
        <w:rPr>
          <w:rFonts w:ascii="標楷體" w:eastAsia="標楷體" w:hAnsi="標楷體"/>
          <w:color w:val="000000" w:themeColor="text1"/>
          <w:szCs w:val="24"/>
        </w:rPr>
        <w:t>）</w:t>
      </w:r>
    </w:p>
    <w:p w:rsidR="008A78E3" w:rsidRPr="00281B41" w:rsidRDefault="00C340BB" w:rsidP="00E13702">
      <w:pPr>
        <w:pStyle w:val="a3"/>
        <w:numPr>
          <w:ilvl w:val="0"/>
          <w:numId w:val="1"/>
        </w:numPr>
        <w:spacing w:line="360" w:lineRule="exact"/>
        <w:ind w:leftChars="0" w:left="1200" w:hangingChars="500" w:hanging="1200"/>
        <w:rPr>
          <w:rFonts w:ascii="標楷體" w:eastAsia="標楷體" w:hAnsi="標楷體"/>
          <w:color w:val="FF0000"/>
          <w:szCs w:val="24"/>
        </w:rPr>
      </w:pPr>
      <w:r w:rsidRPr="00281B41">
        <w:rPr>
          <w:rFonts w:ascii="標楷體" w:eastAsia="標楷體" w:hAnsi="標楷體" w:hint="eastAsia"/>
          <w:color w:val="000000" w:themeColor="text1"/>
          <w:szCs w:val="24"/>
        </w:rPr>
        <w:t>奇米</w:t>
      </w:r>
      <w:r w:rsidRPr="00281B41">
        <w:rPr>
          <w:rFonts w:ascii="標楷體" w:eastAsia="標楷體" w:hAnsi="標楷體" w:hint="eastAsia"/>
          <w:color w:val="FF0000"/>
          <w:szCs w:val="24"/>
        </w:rPr>
        <w:t>學習使用家族</w:t>
      </w:r>
      <w:r w:rsidRPr="00281B41">
        <w:rPr>
          <w:rFonts w:ascii="標楷體" w:eastAsia="標楷體" w:hAnsi="標楷體"/>
          <w:color w:val="FF0000"/>
          <w:szCs w:val="24"/>
        </w:rPr>
        <w:t>魔法</w:t>
      </w:r>
      <w:r w:rsidRPr="00281B41">
        <w:rPr>
          <w:rFonts w:ascii="標楷體" w:eastAsia="標楷體" w:hAnsi="標楷體" w:hint="eastAsia"/>
          <w:color w:val="FF0000"/>
          <w:szCs w:val="24"/>
        </w:rPr>
        <w:t>（出現魔法陣畫面）鏈結</w:t>
      </w:r>
      <w:r w:rsidRPr="00281B41">
        <w:rPr>
          <w:rFonts w:ascii="標楷體" w:eastAsia="標楷體" w:hAnsi="標楷體"/>
          <w:color w:val="FF0000"/>
          <w:szCs w:val="24"/>
        </w:rPr>
        <w:t>術</w:t>
      </w:r>
      <w:r w:rsidRPr="00281B41">
        <w:rPr>
          <w:rFonts w:ascii="標楷體" w:eastAsia="標楷體" w:hAnsi="標楷體" w:hint="eastAsia"/>
          <w:color w:val="FF0000"/>
          <w:szCs w:val="24"/>
        </w:rPr>
        <w:t>、</w:t>
      </w:r>
      <w:r w:rsidR="00C715A0" w:rsidRPr="00281B41">
        <w:rPr>
          <w:rFonts w:ascii="標楷體" w:eastAsia="標楷體" w:hAnsi="標楷體" w:hint="eastAsia"/>
          <w:color w:val="FF0000"/>
          <w:szCs w:val="24"/>
        </w:rPr>
        <w:t>化形</w:t>
      </w:r>
      <w:r w:rsidR="00C715A0" w:rsidRPr="00281B41">
        <w:rPr>
          <w:rFonts w:ascii="標楷體" w:eastAsia="標楷體" w:hAnsi="標楷體"/>
          <w:color w:val="FF0000"/>
          <w:szCs w:val="24"/>
        </w:rPr>
        <w:t>術</w:t>
      </w:r>
      <w:r w:rsidRPr="00281B41">
        <w:rPr>
          <w:rFonts w:ascii="標楷體" w:eastAsia="標楷體" w:hAnsi="標楷體"/>
          <w:color w:val="FF0000"/>
          <w:szCs w:val="24"/>
        </w:rPr>
        <w:t>等</w:t>
      </w:r>
    </w:p>
    <w:p w:rsidR="008A6B5A" w:rsidRPr="00281B41" w:rsidRDefault="008A78E3" w:rsidP="00E13702">
      <w:pPr>
        <w:pStyle w:val="a3"/>
        <w:numPr>
          <w:ilvl w:val="0"/>
          <w:numId w:val="1"/>
        </w:numPr>
        <w:spacing w:line="360" w:lineRule="exact"/>
        <w:ind w:leftChars="0"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霍伯特</w:t>
      </w:r>
      <w:r w:rsidRPr="00281B41">
        <w:rPr>
          <w:rFonts w:ascii="標楷體" w:eastAsia="標楷體" w:hAnsi="標楷體"/>
          <w:color w:val="000000" w:themeColor="text1"/>
          <w:szCs w:val="24"/>
        </w:rPr>
        <w:t>向人打探</w:t>
      </w:r>
      <w:r w:rsidR="008A6B5A" w:rsidRPr="00281B41">
        <w:rPr>
          <w:rFonts w:ascii="標楷體" w:eastAsia="標楷體" w:hAnsi="標楷體" w:hint="eastAsia"/>
          <w:color w:val="000000" w:themeColor="text1"/>
          <w:szCs w:val="24"/>
        </w:rPr>
        <w:t>迪莉婭</w:t>
      </w:r>
      <w:r w:rsidRPr="00281B41">
        <w:rPr>
          <w:rFonts w:ascii="標楷體" w:eastAsia="標楷體" w:hAnsi="標楷體"/>
          <w:color w:val="000000" w:themeColor="text1"/>
          <w:szCs w:val="24"/>
        </w:rPr>
        <w:t>消息</w:t>
      </w:r>
    </w:p>
    <w:p w:rsidR="008A6B5A" w:rsidRDefault="008A78E3" w:rsidP="00E13702">
      <w:pPr>
        <w:pStyle w:val="a3"/>
        <w:numPr>
          <w:ilvl w:val="0"/>
          <w:numId w:val="1"/>
        </w:numPr>
        <w:spacing w:line="360" w:lineRule="exact"/>
        <w:ind w:leftChars="0" w:left="1200" w:hangingChars="500" w:hanging="1200"/>
        <w:rPr>
          <w:rFonts w:ascii="標楷體" w:eastAsia="標楷體" w:hAnsi="標楷體"/>
          <w:color w:val="FF0000"/>
          <w:szCs w:val="24"/>
        </w:rPr>
      </w:pPr>
      <w:r w:rsidRPr="00281B41">
        <w:rPr>
          <w:rFonts w:ascii="標楷體" w:eastAsia="標楷體" w:hAnsi="標楷體"/>
          <w:color w:val="FF0000"/>
          <w:szCs w:val="24"/>
        </w:rPr>
        <w:t>奇米</w:t>
      </w:r>
      <w:r w:rsidR="00C340BB" w:rsidRPr="00281B41">
        <w:rPr>
          <w:rFonts w:ascii="標楷體" w:eastAsia="標楷體" w:hAnsi="標楷體" w:hint="eastAsia"/>
          <w:color w:val="FF0000"/>
          <w:szCs w:val="24"/>
        </w:rPr>
        <w:t>翻閱</w:t>
      </w:r>
      <w:r w:rsidR="00C340BB" w:rsidRPr="00281B41">
        <w:rPr>
          <w:rFonts w:ascii="標楷體" w:eastAsia="標楷體" w:hAnsi="標楷體"/>
          <w:color w:val="FF0000"/>
          <w:szCs w:val="24"/>
        </w:rPr>
        <w:t>謬思筆記本，</w:t>
      </w:r>
      <w:r w:rsidR="00C340BB" w:rsidRPr="00281B41">
        <w:rPr>
          <w:rFonts w:ascii="標楷體" w:eastAsia="標楷體" w:hAnsi="標楷體" w:hint="eastAsia"/>
          <w:color w:val="FF0000"/>
          <w:szCs w:val="24"/>
        </w:rPr>
        <w:t>中間夾著</w:t>
      </w:r>
      <w:r w:rsidRPr="00281B41">
        <w:rPr>
          <w:rFonts w:ascii="標楷體" w:eastAsia="標楷體" w:hAnsi="標楷體"/>
          <w:color w:val="FF0000"/>
          <w:szCs w:val="24"/>
        </w:rPr>
        <w:t>著媽媽的照片</w:t>
      </w:r>
      <w:r w:rsidR="00C340BB" w:rsidRPr="00281B41">
        <w:rPr>
          <w:rFonts w:ascii="標楷體" w:eastAsia="標楷體" w:hAnsi="標楷體" w:hint="eastAsia"/>
          <w:color w:val="FF0000"/>
          <w:szCs w:val="24"/>
        </w:rPr>
        <w:t>，眼淚</w:t>
      </w:r>
      <w:r w:rsidR="0021175B">
        <w:rPr>
          <w:rFonts w:ascii="標楷體" w:eastAsia="標楷體" w:hAnsi="標楷體" w:hint="eastAsia"/>
          <w:color w:val="FF0000"/>
          <w:szCs w:val="24"/>
        </w:rPr>
        <w:t>滑落</w:t>
      </w:r>
      <w:r w:rsidRPr="00281B41">
        <w:rPr>
          <w:rFonts w:ascii="標楷體" w:eastAsia="標楷體" w:hAnsi="標楷體" w:hint="eastAsia"/>
          <w:color w:val="FF0000"/>
          <w:szCs w:val="24"/>
        </w:rPr>
        <w:t>，</w:t>
      </w:r>
      <w:r w:rsidR="00C31FDF" w:rsidRPr="00281B41">
        <w:rPr>
          <w:rFonts w:ascii="標楷體" w:eastAsia="標楷體" w:hAnsi="標楷體" w:hint="eastAsia"/>
          <w:color w:val="FF0000"/>
          <w:szCs w:val="24"/>
        </w:rPr>
        <w:t>闔上</w:t>
      </w:r>
      <w:r w:rsidR="00C31FDF" w:rsidRPr="00281B41">
        <w:rPr>
          <w:rFonts w:ascii="標楷體" w:eastAsia="標楷體" w:hAnsi="標楷體"/>
          <w:color w:val="FF0000"/>
          <w:szCs w:val="24"/>
        </w:rPr>
        <w:t>書本</w:t>
      </w:r>
      <w:r w:rsidR="0021175B">
        <w:rPr>
          <w:rFonts w:ascii="標楷體" w:eastAsia="標楷體" w:hAnsi="標楷體" w:hint="eastAsia"/>
          <w:color w:val="FF0000"/>
          <w:szCs w:val="24"/>
        </w:rPr>
        <w:t>，</w:t>
      </w:r>
      <w:r w:rsidR="0021175B">
        <w:rPr>
          <w:rFonts w:ascii="標楷體" w:eastAsia="標楷體" w:hAnsi="標楷體"/>
          <w:color w:val="FF0000"/>
          <w:szCs w:val="24"/>
        </w:rPr>
        <w:t>鏡頭拉近至</w:t>
      </w:r>
      <w:r w:rsidR="00C31FDF" w:rsidRPr="00281B41">
        <w:rPr>
          <w:rFonts w:ascii="標楷體" w:eastAsia="標楷體" w:hAnsi="標楷體"/>
          <w:color w:val="FF0000"/>
          <w:szCs w:val="24"/>
        </w:rPr>
        <w:t>封面</w:t>
      </w:r>
      <w:r w:rsidR="0021175B">
        <w:rPr>
          <w:rFonts w:ascii="標楷體" w:eastAsia="標楷體" w:hAnsi="標楷體" w:hint="eastAsia"/>
          <w:color w:val="FF0000"/>
          <w:szCs w:val="24"/>
        </w:rPr>
        <w:t>，</w:t>
      </w:r>
      <w:r w:rsidR="00C31FDF" w:rsidRPr="00281B41">
        <w:rPr>
          <w:rFonts w:ascii="標楷體" w:eastAsia="標楷體" w:hAnsi="標楷體"/>
          <w:color w:val="FF0000"/>
          <w:szCs w:val="24"/>
        </w:rPr>
        <w:t>浮出</w:t>
      </w:r>
      <w:r w:rsidR="00C31FDF" w:rsidRPr="00281B41">
        <w:rPr>
          <w:rFonts w:ascii="標楷體" w:eastAsia="標楷體" w:hAnsi="標楷體" w:hint="eastAsia"/>
          <w:color w:val="FF0000"/>
          <w:szCs w:val="24"/>
        </w:rPr>
        <w:t>字樣</w:t>
      </w:r>
      <w:r w:rsidR="00C31FDF" w:rsidRPr="00281B41">
        <w:rPr>
          <w:rFonts w:ascii="標楷體" w:eastAsia="標楷體" w:hAnsi="標楷體"/>
          <w:color w:val="FF0000"/>
          <w:szCs w:val="24"/>
        </w:rPr>
        <w:t>「</w:t>
      </w:r>
      <w:r w:rsidR="00C31FDF" w:rsidRPr="00281B41">
        <w:rPr>
          <w:rFonts w:ascii="標楷體" w:eastAsia="標楷體" w:hAnsi="標楷體" w:hint="eastAsia"/>
          <w:color w:val="FF0000"/>
          <w:szCs w:val="24"/>
        </w:rPr>
        <w:t>謬思筆記</w:t>
      </w:r>
      <w:r w:rsidR="006507D9" w:rsidRPr="00281B41">
        <w:rPr>
          <w:rFonts w:ascii="標楷體" w:eastAsia="標楷體" w:hAnsi="標楷體" w:hint="eastAsia"/>
          <w:color w:val="FF0000"/>
          <w:szCs w:val="24"/>
        </w:rPr>
        <w:t>本</w:t>
      </w:r>
      <w:r w:rsidR="00C31FDF" w:rsidRPr="00281B41">
        <w:rPr>
          <w:rFonts w:ascii="標楷體" w:eastAsia="標楷體" w:hAnsi="標楷體" w:hint="eastAsia"/>
          <w:color w:val="FF0000"/>
          <w:szCs w:val="24"/>
        </w:rPr>
        <w:t>」</w:t>
      </w:r>
      <w:r w:rsidR="00C31FDF" w:rsidRPr="00281B41">
        <w:rPr>
          <w:rFonts w:ascii="標楷體" w:eastAsia="標楷體" w:hAnsi="標楷體"/>
          <w:color w:val="FF0000"/>
          <w:szCs w:val="24"/>
        </w:rPr>
        <w:t>。</w:t>
      </w:r>
    </w:p>
    <w:p w:rsidR="00882A24" w:rsidRDefault="00882A24" w:rsidP="00E13702">
      <w:pPr>
        <w:pStyle w:val="a3"/>
        <w:spacing w:line="360" w:lineRule="exact"/>
        <w:ind w:leftChars="0" w:left="1200" w:hangingChars="500" w:hanging="1200"/>
        <w:rPr>
          <w:rFonts w:ascii="標楷體" w:eastAsia="標楷體" w:hAnsi="標楷體"/>
          <w:color w:val="FF0000"/>
          <w:szCs w:val="24"/>
        </w:rPr>
      </w:pPr>
    </w:p>
    <w:p w:rsidR="00882A24" w:rsidRDefault="00882A24" w:rsidP="00E13702">
      <w:pPr>
        <w:widowControl/>
        <w:spacing w:line="360" w:lineRule="exact"/>
        <w:ind w:left="1200" w:hangingChars="500" w:hanging="1200"/>
        <w:rPr>
          <w:rFonts w:ascii="標楷體" w:eastAsia="標楷體" w:hAnsi="標楷體"/>
          <w:color w:val="000000" w:themeColor="text1"/>
          <w:szCs w:val="24"/>
        </w:rPr>
      </w:pPr>
      <w:r>
        <w:rPr>
          <w:rFonts w:ascii="標楷體" w:eastAsia="標楷體" w:hAnsi="標楷體"/>
          <w:color w:val="000000" w:themeColor="text1"/>
          <w:szCs w:val="24"/>
        </w:rPr>
        <w:br w:type="page"/>
      </w:r>
    </w:p>
    <w:p w:rsidR="008A6B5A" w:rsidRPr="006B3C6B" w:rsidRDefault="00882A24" w:rsidP="00E13702">
      <w:pPr>
        <w:pStyle w:val="ab"/>
        <w:spacing w:before="0" w:after="0" w:line="360" w:lineRule="exact"/>
        <w:ind w:left="1401" w:hangingChars="500" w:hanging="1401"/>
        <w:jc w:val="left"/>
        <w:rPr>
          <w:rFonts w:ascii="標楷體" w:eastAsia="標楷體" w:hAnsi="標楷體"/>
          <w:sz w:val="28"/>
          <w:szCs w:val="28"/>
        </w:rPr>
      </w:pPr>
      <w:bookmarkStart w:id="47" w:name="_Toc534212152"/>
      <w:r w:rsidRPr="006B3C6B">
        <w:rPr>
          <w:rFonts w:ascii="標楷體" w:eastAsia="標楷體" w:hAnsi="標楷體" w:hint="eastAsia"/>
          <w:sz w:val="28"/>
          <w:szCs w:val="28"/>
        </w:rPr>
        <w:lastRenderedPageBreak/>
        <w:t>第一章</w:t>
      </w:r>
      <w:bookmarkEnd w:id="47"/>
      <w:r w:rsidR="00BC31F4" w:rsidRPr="006B3C6B">
        <w:rPr>
          <w:rFonts w:ascii="標楷體" w:eastAsia="標楷體" w:hAnsi="標楷體" w:hint="eastAsia"/>
          <w:sz w:val="28"/>
          <w:szCs w:val="28"/>
        </w:rPr>
        <w:t xml:space="preserve"> </w:t>
      </w:r>
      <w:r w:rsidR="005661E8">
        <w:rPr>
          <w:rFonts w:ascii="標楷體" w:eastAsia="標楷體" w:hAnsi="標楷體" w:hint="eastAsia"/>
          <w:sz w:val="28"/>
          <w:szCs w:val="28"/>
        </w:rPr>
        <w:t>霍伯特失蹤</w:t>
      </w:r>
    </w:p>
    <w:p w:rsidR="00FD6B9B" w:rsidRPr="006B3C6B" w:rsidRDefault="00FD6B9B" w:rsidP="00E13702">
      <w:pPr>
        <w:pStyle w:val="ad"/>
        <w:spacing w:after="0" w:line="360" w:lineRule="exact"/>
        <w:ind w:left="1200" w:hangingChars="500" w:hanging="1200"/>
        <w:rPr>
          <w:rFonts w:ascii="標楷體" w:eastAsia="標楷體" w:hAnsi="標楷體"/>
        </w:rPr>
      </w:pPr>
      <w:bookmarkStart w:id="48" w:name="_Toc534212153"/>
      <w:r w:rsidRPr="006B3C6B">
        <w:rPr>
          <w:rFonts w:ascii="標楷體" w:eastAsia="標楷體" w:hAnsi="標楷體" w:hint="eastAsia"/>
        </w:rPr>
        <w:t>第一章 第一節</w:t>
      </w:r>
      <w:bookmarkEnd w:id="48"/>
      <w:r w:rsidR="00821B03">
        <w:rPr>
          <w:rFonts w:ascii="標楷體" w:eastAsia="標楷體" w:hAnsi="標楷體" w:hint="eastAsia"/>
        </w:rPr>
        <w:t xml:space="preserve"> 晨起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
        <w:gridCol w:w="1122"/>
        <w:gridCol w:w="1146"/>
        <w:gridCol w:w="1417"/>
        <w:gridCol w:w="709"/>
        <w:gridCol w:w="2904"/>
      </w:tblGrid>
      <w:tr w:rsidR="008A78E3" w:rsidRPr="00281B41" w:rsidTr="00E13702">
        <w:tc>
          <w:tcPr>
            <w:tcW w:w="978"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1122" w:type="dxa"/>
            <w:tcBorders>
              <w:top w:val="single" w:sz="12" w:space="0" w:color="auto"/>
              <w:left w:val="single" w:sz="12" w:space="0" w:color="auto"/>
              <w:bottom w:val="single" w:sz="12" w:space="0" w:color="auto"/>
              <w:right w:val="single" w:sz="12" w:space="0" w:color="auto"/>
            </w:tcBorders>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14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17" w:type="dxa"/>
            <w:tcBorders>
              <w:top w:val="single" w:sz="12" w:space="0" w:color="auto"/>
              <w:left w:val="single" w:sz="12" w:space="0" w:color="auto"/>
              <w:bottom w:val="single" w:sz="12" w:space="0" w:color="auto"/>
              <w:right w:val="single" w:sz="12" w:space="0" w:color="auto"/>
            </w:tcBorders>
            <w:hideMark/>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日</w:t>
            </w:r>
          </w:p>
        </w:tc>
        <w:tc>
          <w:tcPr>
            <w:tcW w:w="709"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904" w:type="dxa"/>
            <w:tcBorders>
              <w:top w:val="single" w:sz="12" w:space="0" w:color="auto"/>
              <w:left w:val="single" w:sz="12" w:space="0" w:color="auto"/>
              <w:bottom w:val="single" w:sz="12" w:space="0" w:color="auto"/>
              <w:right w:val="single" w:sz="12" w:space="0" w:color="auto"/>
            </w:tcBorders>
            <w:hideMark/>
          </w:tcPr>
          <w:p w:rsidR="00FD6B9B" w:rsidRPr="00281B41" w:rsidRDefault="0018428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奇米的房間</w:t>
            </w:r>
          </w:p>
        </w:tc>
      </w:tr>
      <w:tr w:rsidR="00FD6B9B" w:rsidRPr="00281B41" w:rsidTr="00E13702">
        <w:tc>
          <w:tcPr>
            <w:tcW w:w="978"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298"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7538E0"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w:t>
            </w:r>
          </w:p>
        </w:tc>
      </w:tr>
    </w:tbl>
    <w:p w:rsidR="009D7D08" w:rsidRDefault="008B5333" w:rsidP="00E13702">
      <w:pPr>
        <w:spacing w:line="360" w:lineRule="exact"/>
        <w:ind w:left="1200" w:hangingChars="500" w:hanging="1200"/>
        <w:rPr>
          <w:rFonts w:ascii="標楷體" w:eastAsia="標楷體" w:hAnsi="標楷體"/>
          <w:color w:val="000000" w:themeColor="text1"/>
          <w:szCs w:val="24"/>
        </w:rPr>
      </w:pPr>
      <w:ins w:id="49"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9D7D08" w:rsidRPr="006B3C6B">
        <w:rPr>
          <w:rFonts w:ascii="標楷體" w:eastAsia="標楷體" w:hAnsi="標楷體" w:hint="eastAsia"/>
          <w:color w:val="000000" w:themeColor="text1"/>
          <w:szCs w:val="24"/>
        </w:rPr>
        <w:t>△</w:t>
      </w:r>
      <w:r w:rsidR="009D7D08">
        <w:rPr>
          <w:rFonts w:ascii="標楷體" w:eastAsia="標楷體" w:hAnsi="標楷體" w:hint="eastAsia"/>
          <w:color w:val="000000" w:themeColor="text1"/>
          <w:szCs w:val="24"/>
        </w:rPr>
        <w:t>黑幕</w:t>
      </w:r>
    </w:p>
    <w:p w:rsidR="009D7D08" w:rsidRDefault="008B5333" w:rsidP="00E13702">
      <w:pPr>
        <w:spacing w:line="360" w:lineRule="exact"/>
        <w:ind w:left="1200" w:hangingChars="500" w:hanging="1200"/>
        <w:rPr>
          <w:ins w:id="50" w:author="User" w:date="2019-01-04T09:48:00Z"/>
          <w:rFonts w:ascii="標楷體" w:eastAsia="標楷體" w:hAnsi="標楷體"/>
          <w:color w:val="000000" w:themeColor="text1"/>
          <w:szCs w:val="24"/>
        </w:rPr>
      </w:pPr>
      <w:ins w:id="51"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9D7D08" w:rsidRPr="006B3C6B">
        <w:rPr>
          <w:rFonts w:ascii="標楷體" w:eastAsia="標楷體" w:hAnsi="標楷體" w:hint="eastAsia"/>
          <w:color w:val="000000" w:themeColor="text1"/>
          <w:szCs w:val="24"/>
        </w:rPr>
        <w:t>△</w:t>
      </w:r>
      <w:r w:rsidR="009D7D08">
        <w:rPr>
          <w:rFonts w:ascii="標楷體" w:eastAsia="標楷體" w:hAnsi="標楷體" w:hint="eastAsia"/>
          <w:color w:val="000000" w:themeColor="text1"/>
          <w:szCs w:val="24"/>
        </w:rPr>
        <w:t>字幕</w:t>
      </w:r>
      <w:r w:rsidR="0018428F">
        <w:rPr>
          <w:rFonts w:ascii="標楷體" w:eastAsia="標楷體" w:hAnsi="標楷體" w:hint="eastAsia"/>
          <w:color w:val="000000" w:themeColor="text1"/>
          <w:szCs w:val="24"/>
        </w:rPr>
        <w:t>--</w:t>
      </w:r>
      <w:r w:rsidR="009D7D08">
        <w:rPr>
          <w:rFonts w:ascii="標楷體" w:eastAsia="標楷體" w:hAnsi="標楷體"/>
          <w:color w:val="000000" w:themeColor="text1"/>
          <w:szCs w:val="24"/>
        </w:rPr>
        <w:t>十年之後—</w:t>
      </w:r>
    </w:p>
    <w:p w:rsidR="00111A34" w:rsidRPr="00111A34" w:rsidRDefault="00111A34" w:rsidP="008F7B39">
      <w:pPr>
        <w:spacing w:line="360" w:lineRule="exact"/>
        <w:ind w:left="1200" w:hangingChars="500" w:hanging="1200"/>
        <w:rPr>
          <w:rFonts w:ascii="標楷體" w:eastAsia="標楷體" w:hAnsi="標楷體"/>
          <w:color w:val="000000" w:themeColor="text1"/>
          <w:szCs w:val="24"/>
        </w:rPr>
      </w:pPr>
      <w:ins w:id="52" w:author="User" w:date="2019-01-04T09:48: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音樂</w:t>
        </w:r>
        <w:r>
          <w:rPr>
            <w:rFonts w:ascii="標楷體" w:eastAsia="標楷體" w:hAnsi="標楷體"/>
            <w:color w:val="000000" w:themeColor="text1"/>
            <w:szCs w:val="24"/>
          </w:rPr>
          <w:t>—</w:t>
        </w:r>
        <w:r>
          <w:rPr>
            <w:rFonts w:ascii="標楷體" w:eastAsia="標楷體" w:hAnsi="標楷體" w:hint="eastAsia"/>
            <w:color w:val="000000" w:themeColor="text1"/>
            <w:szCs w:val="24"/>
          </w:rPr>
          <w:t>氣氛輕鬆的音樂</w:t>
        </w:r>
      </w:ins>
    </w:p>
    <w:p w:rsidR="009D7D08" w:rsidRDefault="008B5333" w:rsidP="00E13702">
      <w:pPr>
        <w:spacing w:line="360" w:lineRule="exact"/>
        <w:ind w:left="1200" w:hangingChars="500" w:hanging="1200"/>
        <w:rPr>
          <w:rFonts w:ascii="標楷體" w:eastAsia="標楷體" w:hAnsi="標楷體"/>
          <w:color w:val="000000" w:themeColor="text1"/>
          <w:szCs w:val="24"/>
        </w:rPr>
      </w:pPr>
      <w:ins w:id="53"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9D7D08" w:rsidRPr="006B3C6B">
        <w:rPr>
          <w:rFonts w:ascii="標楷體" w:eastAsia="標楷體" w:hAnsi="標楷體" w:hint="eastAsia"/>
          <w:color w:val="000000" w:themeColor="text1"/>
          <w:szCs w:val="24"/>
        </w:rPr>
        <w:t>△</w:t>
      </w:r>
      <w:r w:rsidR="009D7D08">
        <w:rPr>
          <w:rFonts w:ascii="標楷體" w:eastAsia="標楷體" w:hAnsi="標楷體" w:hint="eastAsia"/>
          <w:color w:val="000000" w:themeColor="text1"/>
          <w:szCs w:val="24"/>
        </w:rPr>
        <w:t>音效</w:t>
      </w:r>
      <w:r w:rsidR="0018428F">
        <w:rPr>
          <w:rFonts w:ascii="標楷體" w:eastAsia="標楷體" w:hAnsi="標楷體" w:hint="eastAsia"/>
          <w:color w:val="000000" w:themeColor="text1"/>
          <w:szCs w:val="24"/>
        </w:rPr>
        <w:t>--</w:t>
      </w:r>
      <w:r w:rsidR="009D7D08">
        <w:rPr>
          <w:rFonts w:ascii="標楷體" w:eastAsia="標楷體" w:hAnsi="標楷體"/>
          <w:color w:val="000000" w:themeColor="text1"/>
          <w:szCs w:val="24"/>
        </w:rPr>
        <w:t>鳥鳴</w:t>
      </w:r>
      <w:r w:rsidR="009D7D08">
        <w:rPr>
          <w:rFonts w:ascii="標楷體" w:eastAsia="標楷體" w:hAnsi="標楷體" w:hint="eastAsia"/>
          <w:color w:val="000000" w:themeColor="text1"/>
          <w:szCs w:val="24"/>
        </w:rPr>
        <w:t>聲</w:t>
      </w:r>
    </w:p>
    <w:p w:rsidR="005060EF" w:rsidRDefault="005060EF" w:rsidP="00E13702">
      <w:pPr>
        <w:spacing w:line="360" w:lineRule="exact"/>
        <w:ind w:left="1200" w:hangingChars="500" w:hanging="1200"/>
        <w:rPr>
          <w:ins w:id="54" w:author="User" w:date="2019-01-04T09:47:00Z"/>
          <w:rFonts w:ascii="標楷體" w:eastAsia="標楷體" w:hAnsi="標楷體"/>
          <w:color w:val="000000" w:themeColor="text1"/>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w:t>
      </w:r>
      <w:r>
        <w:rPr>
          <w:rFonts w:ascii="標楷體" w:eastAsia="標楷體" w:hAnsi="標楷體" w:hint="eastAsia"/>
          <w:color w:val="000000" w:themeColor="text1"/>
          <w:szCs w:val="24"/>
        </w:rPr>
        <w:t>唔</w:t>
      </w:r>
      <w:r>
        <w:rPr>
          <w:rFonts w:ascii="標楷體" w:eastAsia="標楷體" w:hAnsi="標楷體"/>
          <w:color w:val="000000" w:themeColor="text1"/>
          <w:szCs w:val="24"/>
        </w:rPr>
        <w:t>…</w:t>
      </w:r>
      <w:r>
        <w:rPr>
          <w:rFonts w:ascii="標楷體" w:eastAsia="標楷體" w:hAnsi="標楷體" w:hint="eastAsia"/>
          <w:color w:val="000000" w:themeColor="text1"/>
          <w:szCs w:val="24"/>
        </w:rPr>
        <w:t>好像睡了很久</w:t>
      </w:r>
      <w:r w:rsidR="007E496B">
        <w:rPr>
          <w:rFonts w:ascii="標楷體" w:eastAsia="標楷體" w:hAnsi="標楷體"/>
          <w:color w:val="000000" w:themeColor="text1"/>
          <w:szCs w:val="24"/>
        </w:rPr>
        <w:t>……</w:t>
      </w:r>
    </w:p>
    <w:p w:rsidR="00111A34" w:rsidRPr="00111A34" w:rsidRDefault="00111A34" w:rsidP="008F7B39">
      <w:pPr>
        <w:spacing w:line="360" w:lineRule="exact"/>
        <w:ind w:left="1200" w:hangingChars="500" w:hanging="1200"/>
        <w:rPr>
          <w:rFonts w:ascii="標楷體" w:eastAsia="標楷體" w:hAnsi="標楷體"/>
          <w:color w:val="000000" w:themeColor="text1"/>
          <w:szCs w:val="24"/>
        </w:rPr>
      </w:pPr>
      <w:ins w:id="55" w:author="User" w:date="2019-01-04T09:47:00Z">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w:t>
        </w:r>
        <w:r>
          <w:rPr>
            <w:rFonts w:ascii="標楷體" w:eastAsia="標楷體" w:hAnsi="標楷體" w:hint="eastAsia"/>
            <w:color w:val="000000" w:themeColor="text1"/>
            <w:szCs w:val="24"/>
          </w:rPr>
          <w:t>好像又夢見那天晚上了</w:t>
        </w:r>
        <w:r>
          <w:rPr>
            <w:rFonts w:ascii="標楷體" w:eastAsia="標楷體" w:hAnsi="標楷體"/>
            <w:color w:val="000000" w:themeColor="text1"/>
            <w:szCs w:val="24"/>
          </w:rPr>
          <w:t>，媽媽，妳到底在哪裡？</w:t>
        </w:r>
      </w:ins>
    </w:p>
    <w:p w:rsidR="005060EF" w:rsidRDefault="008B5333" w:rsidP="00E13702">
      <w:pPr>
        <w:spacing w:line="360" w:lineRule="exact"/>
        <w:ind w:left="1200" w:hangingChars="500" w:hanging="1200"/>
        <w:rPr>
          <w:rFonts w:ascii="標楷體" w:eastAsia="標楷體" w:hAnsi="標楷體"/>
          <w:color w:val="000000" w:themeColor="text1"/>
          <w:szCs w:val="24"/>
        </w:rPr>
      </w:pPr>
      <w:ins w:id="56"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5060EF" w:rsidRPr="006B3C6B">
        <w:rPr>
          <w:rFonts w:ascii="標楷體" w:eastAsia="標楷體" w:hAnsi="標楷體" w:hint="eastAsia"/>
          <w:color w:val="000000" w:themeColor="text1"/>
          <w:szCs w:val="24"/>
        </w:rPr>
        <w:t>△</w:t>
      </w:r>
      <w:r w:rsidR="005060EF">
        <w:rPr>
          <w:rFonts w:ascii="標楷體" w:eastAsia="標楷體" w:hAnsi="標楷體" w:hint="eastAsia"/>
          <w:color w:val="000000" w:themeColor="text1"/>
          <w:szCs w:val="24"/>
        </w:rPr>
        <w:t>音樂</w:t>
      </w:r>
      <w:r w:rsidR="0018428F">
        <w:rPr>
          <w:rFonts w:ascii="標楷體" w:eastAsia="標楷體" w:hAnsi="標楷體" w:hint="eastAsia"/>
          <w:color w:val="000000" w:themeColor="text1"/>
          <w:szCs w:val="24"/>
        </w:rPr>
        <w:t>--</w:t>
      </w:r>
      <w:r w:rsidR="005060EF">
        <w:rPr>
          <w:rFonts w:ascii="標楷體" w:eastAsia="標楷體" w:hAnsi="標楷體" w:hint="eastAsia"/>
          <w:color w:val="000000" w:themeColor="text1"/>
          <w:szCs w:val="24"/>
        </w:rPr>
        <w:t>音樂停止</w:t>
      </w:r>
    </w:p>
    <w:p w:rsidR="00890981" w:rsidRDefault="00890981"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：啊--</w:t>
      </w:r>
      <w:r>
        <w:rPr>
          <w:rFonts w:ascii="標楷體" w:eastAsia="標楷體" w:hAnsi="標楷體" w:hint="eastAsia"/>
          <w:color w:val="000000" w:themeColor="text1"/>
          <w:szCs w:val="24"/>
        </w:rPr>
        <w:t>啊--！</w:t>
      </w:r>
    </w:p>
    <w:p w:rsidR="005060EF" w:rsidRDefault="008B5333" w:rsidP="00E13702">
      <w:pPr>
        <w:spacing w:line="360" w:lineRule="exact"/>
        <w:ind w:left="1200" w:hangingChars="500" w:hanging="1200"/>
        <w:rPr>
          <w:rFonts w:ascii="標楷體" w:eastAsia="標楷體" w:hAnsi="標楷體"/>
          <w:color w:val="000000" w:themeColor="text1"/>
          <w:szCs w:val="24"/>
        </w:rPr>
      </w:pPr>
      <w:ins w:id="57"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890981" w:rsidRPr="006B3C6B">
        <w:rPr>
          <w:rFonts w:ascii="標楷體" w:eastAsia="標楷體" w:hAnsi="標楷體" w:hint="eastAsia"/>
          <w:color w:val="000000" w:themeColor="text1"/>
          <w:szCs w:val="24"/>
        </w:rPr>
        <w:t>△</w:t>
      </w:r>
      <w:r w:rsidR="0018428F">
        <w:rPr>
          <w:rFonts w:ascii="標楷體" w:eastAsia="標楷體" w:hAnsi="標楷體" w:hint="eastAsia"/>
          <w:color w:val="000000" w:themeColor="text1"/>
          <w:szCs w:val="24"/>
        </w:rPr>
        <w:t>音效--</w:t>
      </w:r>
      <w:r w:rsidR="00890981">
        <w:rPr>
          <w:rFonts w:ascii="標楷體" w:eastAsia="標楷體" w:hAnsi="標楷體" w:hint="eastAsia"/>
          <w:color w:val="000000" w:themeColor="text1"/>
          <w:szCs w:val="24"/>
        </w:rPr>
        <w:t>跌在地上的聲音</w:t>
      </w:r>
    </w:p>
    <w:p w:rsidR="000C38A4" w:rsidRPr="008659EC" w:rsidRDefault="008B5333" w:rsidP="00E13702">
      <w:pPr>
        <w:spacing w:line="360" w:lineRule="exact"/>
        <w:ind w:left="1200" w:hangingChars="500" w:hanging="1200"/>
        <w:rPr>
          <w:rFonts w:ascii="標楷體" w:eastAsia="標楷體" w:hAnsi="標楷體"/>
          <w:color w:val="000000" w:themeColor="text1"/>
          <w:szCs w:val="24"/>
        </w:rPr>
      </w:pPr>
      <w:ins w:id="58"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C38A4" w:rsidRPr="006B3C6B">
        <w:rPr>
          <w:rFonts w:ascii="標楷體" w:eastAsia="標楷體" w:hAnsi="標楷體" w:hint="eastAsia"/>
          <w:color w:val="000000" w:themeColor="text1"/>
          <w:szCs w:val="24"/>
        </w:rPr>
        <w:t>△</w:t>
      </w:r>
      <w:r w:rsidR="000C38A4">
        <w:rPr>
          <w:rFonts w:ascii="標楷體" w:eastAsia="標楷體" w:hAnsi="標楷體" w:hint="eastAsia"/>
          <w:color w:val="000000" w:themeColor="text1"/>
          <w:szCs w:val="24"/>
        </w:rPr>
        <w:t>畫面</w:t>
      </w:r>
      <w:r w:rsidR="0018428F">
        <w:rPr>
          <w:rFonts w:ascii="標楷體" w:eastAsia="標楷體" w:hAnsi="標楷體"/>
          <w:color w:val="000000" w:themeColor="text1"/>
          <w:szCs w:val="24"/>
        </w:rPr>
        <w:t>—</w:t>
      </w:r>
      <w:r w:rsidR="000C38A4">
        <w:rPr>
          <w:rFonts w:ascii="標楷體" w:eastAsia="標楷體" w:hAnsi="標楷體" w:hint="eastAsia"/>
          <w:color w:val="000000" w:themeColor="text1"/>
          <w:szCs w:val="24"/>
        </w:rPr>
        <w:t>轉場</w:t>
      </w:r>
    </w:p>
    <w:p w:rsidR="00890981" w:rsidRPr="00890981" w:rsidRDefault="00890981" w:rsidP="00E13702">
      <w:pPr>
        <w:spacing w:line="360" w:lineRule="exact"/>
        <w:ind w:left="1200" w:hangingChars="500" w:hanging="1200"/>
        <w:rPr>
          <w:rFonts w:ascii="標楷體" w:eastAsia="標楷體" w:hAnsi="標楷體"/>
          <w:color w:val="000000" w:themeColor="text1"/>
          <w:szCs w:val="24"/>
        </w:rPr>
      </w:pPr>
    </w:p>
    <w:p w:rsidR="007538E0" w:rsidRDefault="007538E0" w:rsidP="00E13702">
      <w:pPr>
        <w:spacing w:line="360" w:lineRule="exact"/>
        <w:ind w:left="1200" w:hangingChars="500" w:hanging="1200"/>
        <w:rPr>
          <w:rFonts w:ascii="標楷體" w:eastAsia="標楷體" w:hAnsi="標楷體"/>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64"/>
        <w:gridCol w:w="1004"/>
        <w:gridCol w:w="1508"/>
        <w:gridCol w:w="760"/>
        <w:gridCol w:w="2904"/>
      </w:tblGrid>
      <w:tr w:rsidR="00020990" w:rsidRPr="00281B41" w:rsidTr="005060EF">
        <w:tc>
          <w:tcPr>
            <w:tcW w:w="836" w:type="dxa"/>
            <w:tcBorders>
              <w:top w:val="single" w:sz="12" w:space="0" w:color="auto"/>
              <w:left w:val="single" w:sz="12" w:space="0" w:color="auto"/>
              <w:bottom w:val="single" w:sz="12" w:space="0" w:color="auto"/>
              <w:right w:val="single" w:sz="12" w:space="0" w:color="auto"/>
            </w:tcBorders>
            <w:hideMark/>
          </w:tcPr>
          <w:p w:rsidR="005060EF" w:rsidRPr="00281B41" w:rsidRDefault="005060E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1264" w:type="dxa"/>
            <w:tcBorders>
              <w:top w:val="single" w:sz="12" w:space="0" w:color="auto"/>
              <w:left w:val="single" w:sz="12" w:space="0" w:color="auto"/>
              <w:bottom w:val="single" w:sz="12" w:space="0" w:color="auto"/>
              <w:right w:val="single" w:sz="12" w:space="0" w:color="auto"/>
            </w:tcBorders>
          </w:tcPr>
          <w:p w:rsidR="005060EF" w:rsidRPr="00281B41" w:rsidRDefault="005060EF"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2</w:t>
            </w:r>
          </w:p>
        </w:tc>
        <w:tc>
          <w:tcPr>
            <w:tcW w:w="1004" w:type="dxa"/>
            <w:tcBorders>
              <w:top w:val="single" w:sz="12" w:space="0" w:color="auto"/>
              <w:left w:val="single" w:sz="12" w:space="0" w:color="auto"/>
              <w:bottom w:val="single" w:sz="12" w:space="0" w:color="auto"/>
              <w:right w:val="single" w:sz="12" w:space="0" w:color="auto"/>
            </w:tcBorders>
            <w:hideMark/>
          </w:tcPr>
          <w:p w:rsidR="005060EF" w:rsidRPr="00281B41" w:rsidRDefault="005060E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508" w:type="dxa"/>
            <w:tcBorders>
              <w:top w:val="single" w:sz="12" w:space="0" w:color="auto"/>
              <w:left w:val="single" w:sz="12" w:space="0" w:color="auto"/>
              <w:bottom w:val="single" w:sz="12" w:space="0" w:color="auto"/>
              <w:right w:val="single" w:sz="12" w:space="0" w:color="auto"/>
            </w:tcBorders>
            <w:hideMark/>
          </w:tcPr>
          <w:p w:rsidR="005060EF" w:rsidRPr="00281B41" w:rsidRDefault="005060E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日</w:t>
            </w:r>
          </w:p>
        </w:tc>
        <w:tc>
          <w:tcPr>
            <w:tcW w:w="760" w:type="dxa"/>
            <w:tcBorders>
              <w:top w:val="single" w:sz="12" w:space="0" w:color="auto"/>
              <w:left w:val="single" w:sz="12" w:space="0" w:color="auto"/>
              <w:bottom w:val="single" w:sz="12" w:space="0" w:color="auto"/>
              <w:right w:val="single" w:sz="12" w:space="0" w:color="auto"/>
            </w:tcBorders>
            <w:hideMark/>
          </w:tcPr>
          <w:p w:rsidR="005060EF" w:rsidRPr="00281B41" w:rsidRDefault="005060E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904" w:type="dxa"/>
            <w:tcBorders>
              <w:top w:val="single" w:sz="12" w:space="0" w:color="auto"/>
              <w:left w:val="single" w:sz="12" w:space="0" w:color="auto"/>
              <w:bottom w:val="single" w:sz="12" w:space="0" w:color="auto"/>
              <w:right w:val="single" w:sz="12" w:space="0" w:color="auto"/>
            </w:tcBorders>
            <w:hideMark/>
          </w:tcPr>
          <w:p w:rsidR="005060EF" w:rsidRPr="00281B41" w:rsidRDefault="005060E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奇米的房間</w:t>
            </w:r>
          </w:p>
        </w:tc>
      </w:tr>
      <w:tr w:rsidR="005060EF"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5060EF" w:rsidRPr="00281B41" w:rsidRDefault="005060E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440" w:type="dxa"/>
            <w:gridSpan w:val="5"/>
            <w:tcBorders>
              <w:top w:val="single" w:sz="12" w:space="0" w:color="auto"/>
              <w:left w:val="single" w:sz="12" w:space="0" w:color="auto"/>
              <w:bottom w:val="single" w:sz="12" w:space="0" w:color="auto"/>
              <w:right w:val="single" w:sz="12" w:space="0" w:color="auto"/>
            </w:tcBorders>
            <w:hideMark/>
          </w:tcPr>
          <w:p w:rsidR="005060EF" w:rsidRPr="00281B41" w:rsidRDefault="005060E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w:t>
            </w:r>
          </w:p>
        </w:tc>
      </w:tr>
    </w:tbl>
    <w:p w:rsidR="005060EF" w:rsidRDefault="008B5333" w:rsidP="00E13702">
      <w:pPr>
        <w:spacing w:line="360" w:lineRule="exact"/>
        <w:ind w:left="1200" w:hangingChars="500" w:hanging="1200"/>
        <w:rPr>
          <w:rFonts w:ascii="標楷體" w:eastAsia="標楷體" w:hAnsi="標楷體"/>
          <w:color w:val="000000" w:themeColor="text1"/>
          <w:szCs w:val="24"/>
        </w:rPr>
      </w:pPr>
      <w:ins w:id="59"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5060EF" w:rsidRPr="006B3C6B">
        <w:rPr>
          <w:rFonts w:ascii="標楷體" w:eastAsia="標楷體" w:hAnsi="標楷體" w:hint="eastAsia"/>
          <w:color w:val="000000" w:themeColor="text1"/>
          <w:szCs w:val="24"/>
        </w:rPr>
        <w:t>△</w:t>
      </w:r>
      <w:r w:rsidR="005060EF">
        <w:rPr>
          <w:rFonts w:ascii="標楷體" w:eastAsia="標楷體" w:hAnsi="標楷體" w:hint="eastAsia"/>
          <w:color w:val="000000" w:themeColor="text1"/>
          <w:szCs w:val="24"/>
        </w:rPr>
        <w:t>背景</w:t>
      </w:r>
      <w:r w:rsidR="0018428F">
        <w:rPr>
          <w:rFonts w:ascii="標楷體" w:eastAsia="標楷體" w:hAnsi="標楷體" w:hint="eastAsia"/>
          <w:color w:val="000000" w:themeColor="text1"/>
          <w:szCs w:val="24"/>
        </w:rPr>
        <w:t>--</w:t>
      </w:r>
      <w:r w:rsidR="005060EF">
        <w:rPr>
          <w:rFonts w:ascii="標楷體" w:eastAsia="標楷體" w:hAnsi="標楷體"/>
          <w:color w:val="000000" w:themeColor="text1"/>
          <w:szCs w:val="24"/>
        </w:rPr>
        <w:t>奇米的</w:t>
      </w:r>
      <w:r w:rsidR="005060EF">
        <w:rPr>
          <w:rFonts w:ascii="標楷體" w:eastAsia="標楷體" w:hAnsi="標楷體" w:hint="eastAsia"/>
          <w:color w:val="000000" w:themeColor="text1"/>
          <w:szCs w:val="24"/>
        </w:rPr>
        <w:t>房間</w:t>
      </w:r>
    </w:p>
    <w:p w:rsidR="00FD31E2" w:rsidRPr="00FD31E2" w:rsidRDefault="008B5333" w:rsidP="00E13702">
      <w:pPr>
        <w:spacing w:line="360" w:lineRule="exact"/>
        <w:ind w:left="1200" w:hangingChars="500" w:hanging="1200"/>
        <w:rPr>
          <w:rFonts w:ascii="標楷體" w:eastAsia="標楷體" w:hAnsi="標楷體"/>
          <w:color w:val="000000" w:themeColor="text1"/>
          <w:szCs w:val="24"/>
        </w:rPr>
      </w:pPr>
      <w:ins w:id="60"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FD31E2" w:rsidRPr="006B3C6B">
        <w:rPr>
          <w:rFonts w:ascii="標楷體" w:eastAsia="標楷體" w:hAnsi="標楷體" w:hint="eastAsia"/>
          <w:color w:val="000000" w:themeColor="text1"/>
          <w:szCs w:val="24"/>
        </w:rPr>
        <w:t>△</w:t>
      </w:r>
      <w:r w:rsidR="0018428F">
        <w:rPr>
          <w:rFonts w:ascii="標楷體" w:eastAsia="標楷體" w:hAnsi="標楷體" w:hint="eastAsia"/>
          <w:color w:val="000000" w:themeColor="text1"/>
          <w:szCs w:val="24"/>
        </w:rPr>
        <w:t>音樂--</w:t>
      </w:r>
      <w:r w:rsidR="0060472A">
        <w:rPr>
          <w:rFonts w:ascii="標楷體" w:eastAsia="標楷體" w:hAnsi="標楷體" w:hint="eastAsia"/>
          <w:color w:val="000000" w:themeColor="text1"/>
          <w:szCs w:val="24"/>
        </w:rPr>
        <w:t>氣氛輕鬆</w:t>
      </w:r>
      <w:r w:rsidR="0060472A">
        <w:rPr>
          <w:rFonts w:ascii="標楷體" w:eastAsia="標楷體" w:hAnsi="標楷體"/>
          <w:color w:val="000000" w:themeColor="text1"/>
          <w:szCs w:val="24"/>
        </w:rPr>
        <w:t>的</w:t>
      </w:r>
      <w:r w:rsidR="00FD31E2">
        <w:rPr>
          <w:rFonts w:ascii="標楷體" w:eastAsia="標楷體" w:hAnsi="標楷體" w:hint="eastAsia"/>
          <w:color w:val="000000" w:themeColor="text1"/>
          <w:szCs w:val="24"/>
        </w:rPr>
        <w:t>音樂</w:t>
      </w:r>
    </w:p>
    <w:p w:rsidR="005060EF" w:rsidRDefault="00890981"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w:t>
      </w:r>
      <w:r>
        <w:rPr>
          <w:rFonts w:ascii="標楷體" w:eastAsia="標楷體" w:hAnsi="標楷體" w:hint="eastAsia"/>
          <w:color w:val="000000" w:themeColor="text1"/>
          <w:szCs w:val="24"/>
        </w:rPr>
        <w:t>唉唷</w:t>
      </w:r>
      <w:r>
        <w:rPr>
          <w:rFonts w:ascii="標楷體" w:eastAsia="標楷體" w:hAnsi="標楷體"/>
          <w:color w:val="000000" w:themeColor="text1"/>
          <w:szCs w:val="24"/>
        </w:rPr>
        <w:t>……</w:t>
      </w:r>
      <w:r>
        <w:rPr>
          <w:rFonts w:ascii="標楷體" w:eastAsia="標楷體" w:hAnsi="標楷體" w:hint="eastAsia"/>
          <w:color w:val="000000" w:themeColor="text1"/>
          <w:szCs w:val="24"/>
        </w:rPr>
        <w:t>痛--！</w:t>
      </w:r>
    </w:p>
    <w:p w:rsidR="007E496B" w:rsidRDefault="007E496B"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]：嗯？已經接近中午了啊</w:t>
      </w:r>
      <w:r w:rsidR="00676044">
        <w:rPr>
          <w:rFonts w:ascii="標楷體" w:eastAsia="標楷體" w:hAnsi="標楷體" w:hint="eastAsia"/>
          <w:color w:val="000000" w:themeColor="text1"/>
          <w:szCs w:val="24"/>
        </w:rPr>
        <w:t>！霍伯特叔叔怎麼沒有來</w:t>
      </w:r>
      <w:r w:rsidR="00676044">
        <w:rPr>
          <w:rFonts w:ascii="標楷體" w:eastAsia="標楷體" w:hAnsi="標楷體"/>
          <w:color w:val="000000" w:themeColor="text1"/>
          <w:szCs w:val="24"/>
        </w:rPr>
        <w:t>叫我呢？</w:t>
      </w:r>
    </w:p>
    <w:p w:rsidR="00676044" w:rsidRDefault="00676044"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]：先下樓去</w:t>
      </w:r>
      <w:r>
        <w:rPr>
          <w:rFonts w:ascii="標楷體" w:eastAsia="標楷體" w:hAnsi="標楷體"/>
          <w:color w:val="000000" w:themeColor="text1"/>
          <w:szCs w:val="24"/>
        </w:rPr>
        <w:t>研究室看看好了。</w:t>
      </w:r>
    </w:p>
    <w:p w:rsidR="00676044" w:rsidRDefault="008B5333" w:rsidP="00E13702">
      <w:pPr>
        <w:spacing w:line="360" w:lineRule="exact"/>
        <w:ind w:left="1200" w:hangingChars="500" w:hanging="1200"/>
        <w:rPr>
          <w:rFonts w:ascii="標楷體" w:eastAsia="標楷體" w:hAnsi="標楷體"/>
          <w:color w:val="000000" w:themeColor="text1"/>
          <w:szCs w:val="24"/>
        </w:rPr>
      </w:pPr>
      <w:ins w:id="61"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676044" w:rsidRPr="006B3C6B">
        <w:rPr>
          <w:rFonts w:ascii="標楷體" w:eastAsia="標楷體" w:hAnsi="標楷體" w:hint="eastAsia"/>
          <w:color w:val="000000" w:themeColor="text1"/>
          <w:szCs w:val="24"/>
        </w:rPr>
        <w:t>△</w:t>
      </w:r>
      <w:r w:rsidR="00676044">
        <w:rPr>
          <w:rFonts w:ascii="標楷體" w:eastAsia="標楷體" w:hAnsi="標楷體" w:hint="eastAsia"/>
          <w:color w:val="000000" w:themeColor="text1"/>
          <w:szCs w:val="24"/>
        </w:rPr>
        <w:t>音效</w:t>
      </w:r>
      <w:r w:rsidR="00676044">
        <w:rPr>
          <w:rFonts w:ascii="標楷體" w:eastAsia="標楷體" w:hAnsi="標楷體"/>
          <w:color w:val="000000" w:themeColor="text1"/>
          <w:szCs w:val="24"/>
        </w:rPr>
        <w:t>：走路木頭地板聲音</w:t>
      </w:r>
    </w:p>
    <w:p w:rsidR="000C38A4" w:rsidRDefault="008B5333" w:rsidP="00E13702">
      <w:pPr>
        <w:spacing w:line="360" w:lineRule="exact"/>
        <w:ind w:left="1200" w:hangingChars="500" w:hanging="1200"/>
        <w:rPr>
          <w:rFonts w:ascii="標楷體" w:eastAsia="標楷體" w:hAnsi="標楷體"/>
          <w:color w:val="000000" w:themeColor="text1"/>
          <w:szCs w:val="24"/>
        </w:rPr>
      </w:pPr>
      <w:ins w:id="62"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C38A4" w:rsidRPr="006B3C6B">
        <w:rPr>
          <w:rFonts w:ascii="標楷體" w:eastAsia="標楷體" w:hAnsi="標楷體" w:hint="eastAsia"/>
          <w:color w:val="000000" w:themeColor="text1"/>
          <w:szCs w:val="24"/>
        </w:rPr>
        <w:t>△</w:t>
      </w:r>
      <w:r w:rsidR="000C38A4">
        <w:rPr>
          <w:rFonts w:ascii="標楷體" w:eastAsia="標楷體" w:hAnsi="標楷體" w:hint="eastAsia"/>
          <w:color w:val="000000" w:themeColor="text1"/>
          <w:szCs w:val="24"/>
        </w:rPr>
        <w:t>音效</w:t>
      </w:r>
      <w:r w:rsidR="000C38A4">
        <w:rPr>
          <w:rFonts w:ascii="標楷體" w:eastAsia="標楷體" w:hAnsi="標楷體"/>
          <w:color w:val="000000" w:themeColor="text1"/>
          <w:szCs w:val="24"/>
        </w:rPr>
        <w:t>：</w:t>
      </w:r>
      <w:r w:rsidR="000C38A4">
        <w:rPr>
          <w:rFonts w:ascii="標楷體" w:eastAsia="標楷體" w:hAnsi="標楷體" w:hint="eastAsia"/>
          <w:color w:val="000000" w:themeColor="text1"/>
          <w:szCs w:val="24"/>
        </w:rPr>
        <w:t>關門聲</w:t>
      </w:r>
    </w:p>
    <w:p w:rsidR="000C38A4" w:rsidRPr="000C38A4" w:rsidRDefault="000C38A4" w:rsidP="00E13702">
      <w:pPr>
        <w:spacing w:line="360" w:lineRule="exact"/>
        <w:ind w:hanging="500"/>
        <w:rPr>
          <w:rFonts w:ascii="標楷體" w:eastAsia="標楷體" w:hAnsi="標楷體"/>
          <w:szCs w:val="24"/>
        </w:rPr>
      </w:pPr>
    </w:p>
    <w:p w:rsidR="00FD6B9B" w:rsidRPr="006B3C6B" w:rsidRDefault="00FD6B9B" w:rsidP="00E13702">
      <w:pPr>
        <w:pStyle w:val="ad"/>
        <w:spacing w:after="0" w:line="360" w:lineRule="exact"/>
        <w:ind w:left="1200" w:hangingChars="500" w:hanging="1200"/>
        <w:rPr>
          <w:rFonts w:ascii="標楷體" w:eastAsia="標楷體" w:hAnsi="標楷體"/>
        </w:rPr>
      </w:pPr>
      <w:bookmarkStart w:id="63" w:name="_Toc534212154"/>
      <w:r w:rsidRPr="006B3C6B">
        <w:rPr>
          <w:rFonts w:ascii="標楷體" w:eastAsia="標楷體" w:hAnsi="標楷體" w:hint="eastAsia"/>
        </w:rPr>
        <w:t>第一章 第二節</w:t>
      </w:r>
      <w:bookmarkEnd w:id="63"/>
      <w:r w:rsidR="00821B03">
        <w:rPr>
          <w:rFonts w:ascii="標楷體" w:eastAsia="標楷體" w:hAnsi="標楷體" w:hint="eastAsia"/>
        </w:rPr>
        <w:t xml:space="preserve"> 更衣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434"/>
        <w:gridCol w:w="976"/>
        <w:gridCol w:w="1417"/>
        <w:gridCol w:w="709"/>
        <w:gridCol w:w="2904"/>
      </w:tblGrid>
      <w:tr w:rsidR="00FD6B9B"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1434" w:type="dxa"/>
            <w:tcBorders>
              <w:top w:val="single" w:sz="12" w:space="0" w:color="auto"/>
              <w:left w:val="single" w:sz="12" w:space="0" w:color="auto"/>
              <w:bottom w:val="single" w:sz="12" w:space="0" w:color="auto"/>
              <w:right w:val="single" w:sz="12" w:space="0" w:color="auto"/>
            </w:tcBorders>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97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17"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c>
          <w:tcPr>
            <w:tcW w:w="709"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90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D6B9B"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440"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bl>
    <w:p w:rsidR="00FD6B9B" w:rsidRPr="00281B41" w:rsidRDefault="007538E0" w:rsidP="00E13702">
      <w:pPr>
        <w:spacing w:line="360" w:lineRule="exact"/>
        <w:ind w:left="1200" w:hangingChars="500" w:hanging="1200"/>
        <w:rPr>
          <w:rFonts w:ascii="標楷體" w:eastAsia="標楷體" w:hAnsi="標楷體"/>
          <w:szCs w:val="24"/>
        </w:rPr>
      </w:pPr>
      <w:r w:rsidRPr="00281B41">
        <w:rPr>
          <w:rFonts w:ascii="標楷體" w:eastAsia="標楷體" w:hAnsi="標楷體" w:hint="eastAsia"/>
          <w:szCs w:val="24"/>
        </w:rPr>
        <w:t>換裝：</w:t>
      </w:r>
      <w:r w:rsidR="009E106D" w:rsidRPr="00281B41">
        <w:rPr>
          <w:rFonts w:ascii="標楷體" w:eastAsia="標楷體" w:hAnsi="標楷體" w:hint="eastAsia"/>
          <w:szCs w:val="24"/>
        </w:rPr>
        <w:t>家居服</w:t>
      </w:r>
    </w:p>
    <w:p w:rsidR="005909A9" w:rsidRPr="00281B41" w:rsidRDefault="005909A9" w:rsidP="00E13702">
      <w:pPr>
        <w:spacing w:line="360" w:lineRule="exact"/>
        <w:ind w:left="1200" w:hangingChars="500" w:hanging="1200"/>
        <w:rPr>
          <w:rFonts w:ascii="標楷體" w:eastAsia="標楷體" w:hAnsi="標楷體"/>
          <w:szCs w:val="24"/>
        </w:rPr>
      </w:pPr>
      <w:r w:rsidRPr="00281B41">
        <w:rPr>
          <w:rFonts w:ascii="標楷體" w:eastAsia="標楷體" w:hAnsi="標楷體" w:hint="eastAsia"/>
          <w:szCs w:val="24"/>
        </w:rPr>
        <w:t>標籤：</w:t>
      </w:r>
      <w:r w:rsidR="00B719B1">
        <w:rPr>
          <w:rFonts w:ascii="標楷體" w:eastAsia="標楷體" w:hAnsi="標楷體" w:hint="eastAsia"/>
          <w:szCs w:val="24"/>
        </w:rPr>
        <w:t>甜美</w:t>
      </w:r>
    </w:p>
    <w:p w:rsidR="00FD6B9B" w:rsidRPr="006B3C6B" w:rsidRDefault="008E162C" w:rsidP="00E13702">
      <w:pPr>
        <w:pStyle w:val="ad"/>
        <w:spacing w:after="0" w:line="360" w:lineRule="exact"/>
        <w:ind w:left="1200" w:hangingChars="500" w:hanging="1200"/>
        <w:rPr>
          <w:rFonts w:ascii="標楷體" w:eastAsia="標楷體" w:hAnsi="標楷體"/>
        </w:rPr>
      </w:pPr>
      <w:bookmarkStart w:id="64" w:name="_Toc534212155"/>
      <w:r w:rsidRPr="006B3C6B">
        <w:rPr>
          <w:rFonts w:ascii="標楷體" w:eastAsia="標楷體" w:hAnsi="標楷體" w:hint="eastAsia"/>
        </w:rPr>
        <w:t>第一章 第三節</w:t>
      </w:r>
      <w:bookmarkEnd w:id="64"/>
      <w:del w:id="65" w:author="User" w:date="2019-01-04T13:30:00Z">
        <w:r w:rsidR="00C4283F" w:rsidDel="0085157D">
          <w:rPr>
            <w:rFonts w:ascii="標楷體" w:eastAsia="標楷體" w:hAnsi="標楷體" w:hint="eastAsia"/>
          </w:rPr>
          <w:delText xml:space="preserve"> 神祕</w:delText>
        </w:r>
      </w:del>
      <w:ins w:id="66" w:author="User" w:date="2019-01-04T13:30:00Z">
        <w:r w:rsidR="0085157D">
          <w:rPr>
            <w:rFonts w:ascii="標楷體" w:eastAsia="標楷體" w:hAnsi="標楷體" w:hint="eastAsia"/>
          </w:rPr>
          <w:t xml:space="preserve">　</w:t>
        </w:r>
      </w:ins>
      <w:r w:rsidR="00C4283F">
        <w:rPr>
          <w:rFonts w:ascii="標楷體" w:eastAsia="標楷體" w:hAnsi="標楷體" w:hint="eastAsia"/>
        </w:rPr>
        <w:t>黑衣人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78"/>
        <w:gridCol w:w="1132"/>
        <w:gridCol w:w="1388"/>
        <w:gridCol w:w="738"/>
        <w:gridCol w:w="2904"/>
      </w:tblGrid>
      <w:tr w:rsidR="00FD6B9B"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1278" w:type="dxa"/>
            <w:tcBorders>
              <w:top w:val="single" w:sz="12" w:space="0" w:color="auto"/>
              <w:left w:val="single" w:sz="12" w:space="0" w:color="auto"/>
              <w:bottom w:val="single" w:sz="12" w:space="0" w:color="auto"/>
              <w:right w:val="single" w:sz="12" w:space="0" w:color="auto"/>
            </w:tcBorders>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132"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388" w:type="dxa"/>
            <w:tcBorders>
              <w:top w:val="single" w:sz="12" w:space="0" w:color="auto"/>
              <w:left w:val="single" w:sz="12" w:space="0" w:color="auto"/>
              <w:bottom w:val="single" w:sz="12" w:space="0" w:color="auto"/>
              <w:right w:val="single" w:sz="12" w:space="0" w:color="auto"/>
            </w:tcBorders>
            <w:hideMark/>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日</w:t>
            </w:r>
          </w:p>
        </w:tc>
        <w:tc>
          <w:tcPr>
            <w:tcW w:w="738"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904" w:type="dxa"/>
            <w:tcBorders>
              <w:top w:val="single" w:sz="12" w:space="0" w:color="auto"/>
              <w:left w:val="single" w:sz="12" w:space="0" w:color="auto"/>
              <w:bottom w:val="single" w:sz="12" w:space="0" w:color="auto"/>
              <w:right w:val="single" w:sz="12" w:space="0" w:color="auto"/>
            </w:tcBorders>
            <w:hideMark/>
          </w:tcPr>
          <w:p w:rsidR="00FD6B9B" w:rsidRPr="00281B41" w:rsidRDefault="00281B41"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霍伯特的書房</w:t>
            </w:r>
          </w:p>
        </w:tc>
      </w:tr>
      <w:tr w:rsidR="00FD6B9B" w:rsidRPr="00281B41" w:rsidTr="00E13702">
        <w:tc>
          <w:tcPr>
            <w:tcW w:w="83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440"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w:t>
            </w:r>
            <w:r w:rsidRPr="00281B41">
              <w:rPr>
                <w:rFonts w:ascii="標楷體" w:eastAsia="標楷體" w:hAnsi="標楷體"/>
                <w:color w:val="000000" w:themeColor="text1"/>
                <w:szCs w:val="24"/>
              </w:rPr>
              <w:t>、</w:t>
            </w:r>
            <w:r w:rsidRPr="00281B41">
              <w:rPr>
                <w:rFonts w:ascii="標楷體" w:eastAsia="標楷體" w:hAnsi="標楷體" w:hint="eastAsia"/>
                <w:color w:val="000000" w:themeColor="text1"/>
                <w:szCs w:val="24"/>
              </w:rPr>
              <w:t>研究員</w:t>
            </w:r>
            <w:r w:rsidRPr="00281B41">
              <w:rPr>
                <w:rFonts w:ascii="標楷體" w:eastAsia="標楷體" w:hAnsi="標楷體"/>
                <w:color w:val="000000" w:themeColor="text1"/>
                <w:szCs w:val="24"/>
              </w:rPr>
              <w:t>A</w:t>
            </w:r>
          </w:p>
        </w:tc>
      </w:tr>
    </w:tbl>
    <w:p w:rsidR="009254DC" w:rsidRPr="00281B41" w:rsidDel="008B5333" w:rsidRDefault="009254DC" w:rsidP="00E13702">
      <w:pPr>
        <w:spacing w:line="360" w:lineRule="exact"/>
        <w:ind w:left="1200" w:hangingChars="500" w:hanging="1200"/>
        <w:rPr>
          <w:del w:id="67" w:author="User" w:date="2019-01-04T09:23:00Z"/>
          <w:rFonts w:ascii="標楷體" w:eastAsia="標楷體" w:hAnsi="標楷體"/>
          <w:szCs w:val="24"/>
        </w:rPr>
      </w:pPr>
      <w:del w:id="68" w:author="User" w:date="2019-01-04T09:23:00Z">
        <w:r w:rsidRPr="00281B41" w:rsidDel="008B5333">
          <w:rPr>
            <w:rFonts w:ascii="標楷體" w:eastAsia="標楷體" w:hAnsi="標楷體"/>
            <w:szCs w:val="24"/>
          </w:rPr>
          <w:delText>發現霍伯特不在</w:delText>
        </w:r>
        <w:r w:rsidRPr="00281B41" w:rsidDel="008B5333">
          <w:rPr>
            <w:rFonts w:ascii="標楷體" w:eastAsia="標楷體" w:hAnsi="標楷體" w:hint="eastAsia"/>
            <w:szCs w:val="24"/>
          </w:rPr>
          <w:delText>家。</w:delText>
        </w:r>
      </w:del>
    </w:p>
    <w:p w:rsidR="009254DC" w:rsidRPr="00281B41" w:rsidDel="008B5333" w:rsidRDefault="009254DC" w:rsidP="00E13702">
      <w:pPr>
        <w:spacing w:line="360" w:lineRule="exact"/>
        <w:ind w:left="1200" w:hangingChars="500" w:hanging="1200"/>
        <w:rPr>
          <w:del w:id="69" w:author="User" w:date="2019-01-04T09:23:00Z"/>
          <w:rFonts w:ascii="標楷體" w:eastAsia="標楷體" w:hAnsi="標楷體"/>
          <w:szCs w:val="24"/>
        </w:rPr>
      </w:pPr>
      <w:del w:id="70" w:author="User" w:date="2019-01-04T09:23:00Z">
        <w:r w:rsidRPr="00281B41" w:rsidDel="008B5333">
          <w:rPr>
            <w:rFonts w:ascii="標楷體" w:eastAsia="標楷體" w:hAnsi="標楷體" w:hint="eastAsia"/>
            <w:szCs w:val="24"/>
          </w:rPr>
          <w:delText>詢問了研究院內</w:delText>
        </w:r>
        <w:r w:rsidRPr="00281B41" w:rsidDel="008B5333">
          <w:rPr>
            <w:rFonts w:ascii="標楷體" w:eastAsia="標楷體" w:hAnsi="標楷體"/>
            <w:szCs w:val="24"/>
          </w:rPr>
          <w:delText>的</w:delText>
        </w:r>
        <w:r w:rsidRPr="00281B41" w:rsidDel="008B5333">
          <w:rPr>
            <w:rFonts w:ascii="標楷體" w:eastAsia="標楷體" w:hAnsi="標楷體" w:hint="eastAsia"/>
            <w:szCs w:val="24"/>
          </w:rPr>
          <w:delText>同仁，</w:delText>
        </w:r>
        <w:r w:rsidRPr="00281B41" w:rsidDel="008B5333">
          <w:rPr>
            <w:rFonts w:ascii="標楷體" w:eastAsia="標楷體" w:hAnsi="標楷體"/>
            <w:szCs w:val="24"/>
          </w:rPr>
          <w:delText>他們說</w:delText>
        </w:r>
        <w:r w:rsidRPr="00281B41" w:rsidDel="008B5333">
          <w:rPr>
            <w:rFonts w:ascii="標楷體" w:eastAsia="標楷體" w:hAnsi="標楷體" w:hint="eastAsia"/>
            <w:szCs w:val="24"/>
          </w:rPr>
          <w:delText>清晨</w:delText>
        </w:r>
        <w:r w:rsidRPr="00281B41" w:rsidDel="008B5333">
          <w:rPr>
            <w:rFonts w:ascii="標楷體" w:eastAsia="標楷體" w:hAnsi="標楷體"/>
            <w:szCs w:val="24"/>
          </w:rPr>
          <w:delText>時來了一位神祕的黑衣</w:delText>
        </w:r>
        <w:r w:rsidRPr="00281B41" w:rsidDel="008B5333">
          <w:rPr>
            <w:rFonts w:ascii="標楷體" w:eastAsia="標楷體" w:hAnsi="標楷體" w:hint="eastAsia"/>
            <w:szCs w:val="24"/>
          </w:rPr>
          <w:delText>人</w:delText>
        </w:r>
        <w:r w:rsidRPr="00281B41" w:rsidDel="008B5333">
          <w:rPr>
            <w:rFonts w:ascii="標楷體" w:eastAsia="標楷體" w:hAnsi="標楷體"/>
            <w:szCs w:val="24"/>
          </w:rPr>
          <w:delText>，</w:delText>
        </w:r>
        <w:r w:rsidRPr="00281B41" w:rsidDel="008B5333">
          <w:rPr>
            <w:rFonts w:ascii="標楷體" w:eastAsia="標楷體" w:hAnsi="標楷體" w:hint="eastAsia"/>
            <w:szCs w:val="24"/>
          </w:rPr>
          <w:delText>和霍</w:delText>
        </w:r>
        <w:r w:rsidRPr="00281B41" w:rsidDel="008B5333">
          <w:rPr>
            <w:rFonts w:ascii="標楷體" w:eastAsia="標楷體" w:hAnsi="標楷體"/>
            <w:szCs w:val="24"/>
          </w:rPr>
          <w:delText>伯特說完話之後</w:delText>
        </w:r>
        <w:r w:rsidRPr="00281B41" w:rsidDel="008B5333">
          <w:rPr>
            <w:rFonts w:ascii="標楷體" w:eastAsia="標楷體" w:hAnsi="標楷體" w:hint="eastAsia"/>
            <w:szCs w:val="24"/>
          </w:rPr>
          <w:delText>，兩人就一同離開</w:delText>
        </w:r>
        <w:r w:rsidRPr="00281B41" w:rsidDel="008B5333">
          <w:rPr>
            <w:rFonts w:ascii="標楷體" w:eastAsia="標楷體" w:hAnsi="標楷體"/>
            <w:szCs w:val="24"/>
          </w:rPr>
          <w:delText>，什麼也沒交代</w:delText>
        </w:r>
        <w:r w:rsidRPr="00281B41" w:rsidDel="008B5333">
          <w:rPr>
            <w:rFonts w:ascii="標楷體" w:eastAsia="標楷體" w:hAnsi="標楷體" w:hint="eastAsia"/>
            <w:szCs w:val="24"/>
          </w:rPr>
          <w:delText>。</w:delText>
        </w:r>
      </w:del>
    </w:p>
    <w:p w:rsidR="009254DC" w:rsidRPr="00281B41" w:rsidDel="008B5333" w:rsidRDefault="009254DC" w:rsidP="00E13702">
      <w:pPr>
        <w:spacing w:line="360" w:lineRule="exact"/>
        <w:ind w:left="1200" w:hangingChars="500" w:hanging="1200"/>
        <w:rPr>
          <w:del w:id="71" w:author="User" w:date="2019-01-04T09:23:00Z"/>
          <w:rFonts w:ascii="標楷體" w:eastAsia="標楷體" w:hAnsi="標楷體"/>
          <w:szCs w:val="24"/>
        </w:rPr>
      </w:pPr>
      <w:del w:id="72" w:author="User" w:date="2019-01-04T09:23:00Z">
        <w:r w:rsidRPr="00281B41" w:rsidDel="008B5333">
          <w:rPr>
            <w:rFonts w:ascii="標楷體" w:eastAsia="標楷體" w:hAnsi="標楷體" w:hint="eastAsia"/>
            <w:szCs w:val="24"/>
          </w:rPr>
          <w:delText>根據</w:delText>
        </w:r>
        <w:r w:rsidRPr="00281B41" w:rsidDel="008B5333">
          <w:rPr>
            <w:rFonts w:ascii="標楷體" w:eastAsia="標楷體" w:hAnsi="標楷體"/>
            <w:szCs w:val="24"/>
          </w:rPr>
          <w:delText>研究員描述的黑衣人</w:delText>
        </w:r>
        <w:r w:rsidRPr="00281B41" w:rsidDel="008B5333">
          <w:rPr>
            <w:rFonts w:ascii="標楷體" w:eastAsia="標楷體" w:hAnsi="標楷體" w:hint="eastAsia"/>
            <w:szCs w:val="24"/>
          </w:rPr>
          <w:delText>特徵</w:delText>
        </w:r>
        <w:r w:rsidRPr="00281B41" w:rsidDel="008B5333">
          <w:rPr>
            <w:rFonts w:ascii="標楷體" w:eastAsia="標楷體" w:hAnsi="標楷體"/>
            <w:szCs w:val="24"/>
          </w:rPr>
          <w:delText>，奇米想起</w:delText>
        </w:r>
        <w:r w:rsidRPr="00281B41" w:rsidDel="008B5333">
          <w:rPr>
            <w:rFonts w:ascii="標楷體" w:eastAsia="標楷體" w:hAnsi="標楷體" w:hint="eastAsia"/>
            <w:szCs w:val="24"/>
          </w:rPr>
          <w:delText>幼年</w:delText>
        </w:r>
        <w:r w:rsidRPr="00281B41" w:rsidDel="008B5333">
          <w:rPr>
            <w:rFonts w:ascii="標楷體" w:eastAsia="標楷體" w:hAnsi="標楷體"/>
            <w:szCs w:val="24"/>
          </w:rPr>
          <w:delText>時那位接近媽媽的黑衣人。</w:delText>
        </w:r>
      </w:del>
    </w:p>
    <w:p w:rsidR="009254DC" w:rsidRPr="009254DC" w:rsidDel="008B5333" w:rsidRDefault="009254DC" w:rsidP="00E13702">
      <w:pPr>
        <w:spacing w:line="360" w:lineRule="exact"/>
        <w:ind w:left="1200" w:hangingChars="500" w:hanging="1200"/>
        <w:rPr>
          <w:del w:id="73" w:author="User" w:date="2019-01-04T09:23:00Z"/>
          <w:rFonts w:ascii="標楷體" w:eastAsia="標楷體" w:hAnsi="標楷體"/>
          <w:color w:val="000000" w:themeColor="text1"/>
          <w:szCs w:val="24"/>
        </w:rPr>
      </w:pPr>
    </w:p>
    <w:p w:rsidR="000C38A4" w:rsidRDefault="008B5333" w:rsidP="00E13702">
      <w:pPr>
        <w:spacing w:line="360" w:lineRule="exact"/>
        <w:ind w:left="1200" w:hangingChars="500" w:hanging="1200"/>
        <w:rPr>
          <w:rFonts w:ascii="標楷體" w:eastAsia="標楷體" w:hAnsi="標楷體"/>
          <w:color w:val="000000" w:themeColor="text1"/>
          <w:szCs w:val="24"/>
        </w:rPr>
      </w:pPr>
      <w:ins w:id="74"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C38A4" w:rsidRPr="006B3C6B">
        <w:rPr>
          <w:rFonts w:ascii="標楷體" w:eastAsia="標楷體" w:hAnsi="標楷體" w:hint="eastAsia"/>
          <w:color w:val="000000" w:themeColor="text1"/>
          <w:szCs w:val="24"/>
        </w:rPr>
        <w:t>△</w:t>
      </w:r>
      <w:r w:rsidR="000C38A4">
        <w:rPr>
          <w:rFonts w:ascii="標楷體" w:eastAsia="標楷體" w:hAnsi="標楷體" w:hint="eastAsia"/>
          <w:color w:val="000000" w:themeColor="text1"/>
          <w:szCs w:val="24"/>
        </w:rPr>
        <w:t>顯示背景，霍伯特的書房</w:t>
      </w:r>
    </w:p>
    <w:p w:rsidR="000C38A4" w:rsidRDefault="008B5333" w:rsidP="00E13702">
      <w:pPr>
        <w:spacing w:line="360" w:lineRule="exact"/>
        <w:ind w:left="1200" w:hangingChars="500" w:hanging="1200"/>
        <w:rPr>
          <w:rFonts w:ascii="標楷體" w:eastAsia="標楷體" w:hAnsi="標楷體"/>
          <w:color w:val="000000" w:themeColor="text1"/>
          <w:szCs w:val="24"/>
        </w:rPr>
      </w:pPr>
      <w:ins w:id="75"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C38A4" w:rsidRPr="006B3C6B">
        <w:rPr>
          <w:rFonts w:ascii="標楷體" w:eastAsia="標楷體" w:hAnsi="標楷體" w:hint="eastAsia"/>
          <w:color w:val="000000" w:themeColor="text1"/>
          <w:szCs w:val="24"/>
        </w:rPr>
        <w:t>△</w:t>
      </w:r>
      <w:r w:rsidR="005661E8">
        <w:rPr>
          <w:rFonts w:ascii="標楷體" w:eastAsia="標楷體" w:hAnsi="標楷體" w:hint="eastAsia"/>
          <w:color w:val="000000" w:themeColor="text1"/>
          <w:szCs w:val="24"/>
        </w:rPr>
        <w:t>音樂--</w:t>
      </w:r>
      <w:r w:rsidR="0060472A">
        <w:rPr>
          <w:rFonts w:ascii="標楷體" w:eastAsia="標楷體" w:hAnsi="標楷體" w:hint="eastAsia"/>
          <w:color w:val="000000" w:themeColor="text1"/>
          <w:szCs w:val="24"/>
        </w:rPr>
        <w:t>氣氛輕鬆的</w:t>
      </w:r>
      <w:r w:rsidR="000C38A4">
        <w:rPr>
          <w:rFonts w:ascii="標楷體" w:eastAsia="標楷體" w:hAnsi="標楷體" w:hint="eastAsia"/>
          <w:color w:val="000000" w:themeColor="text1"/>
          <w:szCs w:val="24"/>
        </w:rPr>
        <w:t>音樂</w:t>
      </w:r>
    </w:p>
    <w:p w:rsidR="000C38A4" w:rsidRDefault="008B5333" w:rsidP="00E13702">
      <w:pPr>
        <w:spacing w:line="360" w:lineRule="exact"/>
        <w:ind w:left="1200" w:hangingChars="500" w:hanging="1200"/>
        <w:rPr>
          <w:rFonts w:ascii="標楷體" w:eastAsia="標楷體" w:hAnsi="標楷體"/>
          <w:color w:val="000000" w:themeColor="text1"/>
          <w:szCs w:val="24"/>
        </w:rPr>
      </w:pPr>
      <w:ins w:id="76"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C38A4" w:rsidRPr="006B3C6B">
        <w:rPr>
          <w:rFonts w:ascii="標楷體" w:eastAsia="標楷體" w:hAnsi="標楷體" w:hint="eastAsia"/>
          <w:color w:val="000000" w:themeColor="text1"/>
          <w:szCs w:val="24"/>
        </w:rPr>
        <w:t>△</w:t>
      </w:r>
      <w:r w:rsidR="005661E8">
        <w:rPr>
          <w:rFonts w:ascii="標楷體" w:eastAsia="標楷體" w:hAnsi="標楷體" w:hint="eastAsia"/>
          <w:color w:val="000000" w:themeColor="text1"/>
          <w:szCs w:val="24"/>
        </w:rPr>
        <w:t>音效--</w:t>
      </w:r>
      <w:r w:rsidR="000C38A4">
        <w:rPr>
          <w:rFonts w:ascii="標楷體" w:eastAsia="標楷體" w:hAnsi="標楷體" w:hint="eastAsia"/>
          <w:color w:val="000000" w:themeColor="text1"/>
          <w:szCs w:val="24"/>
        </w:rPr>
        <w:t>開門聲</w:t>
      </w:r>
    </w:p>
    <w:p w:rsidR="008873DC" w:rsidRPr="00E13702" w:rsidRDefault="008B5333" w:rsidP="00E13702">
      <w:pPr>
        <w:spacing w:line="360" w:lineRule="exact"/>
        <w:ind w:left="1200" w:hangingChars="500" w:hanging="1200"/>
        <w:rPr>
          <w:rFonts w:ascii="標楷體" w:eastAsia="標楷體" w:hAnsi="標楷體"/>
          <w:szCs w:val="24"/>
        </w:rPr>
      </w:pPr>
      <w:ins w:id="77" w:author="User" w:date="2019-01-04T09:21:00Z">
        <w:r>
          <w:rPr>
            <w:rFonts w:ascii="標楷體" w:eastAsia="標楷體" w:hAnsi="標楷體" w:hint="eastAsia"/>
            <w:szCs w:val="24"/>
          </w:rPr>
          <w:lastRenderedPageBreak/>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8873DC" w:rsidRPr="006B3C6B">
        <w:rPr>
          <w:rFonts w:ascii="標楷體" w:eastAsia="標楷體" w:hAnsi="標楷體" w:hint="eastAsia"/>
          <w:color w:val="000000" w:themeColor="text1"/>
          <w:szCs w:val="24"/>
        </w:rPr>
        <w:t>△</w:t>
      </w:r>
      <w:r w:rsidR="008873DC" w:rsidRPr="00E13702">
        <w:rPr>
          <w:rFonts w:ascii="標楷體" w:eastAsia="標楷體" w:hAnsi="標楷體" w:hint="eastAsia"/>
          <w:color w:val="00B050"/>
          <w:szCs w:val="24"/>
        </w:rPr>
        <w:t>橫幅畫面</w:t>
      </w:r>
      <w:r w:rsidR="005661E8">
        <w:rPr>
          <w:rFonts w:ascii="標楷體" w:eastAsia="標楷體" w:hAnsi="標楷體" w:hint="eastAsia"/>
          <w:color w:val="00B050"/>
          <w:szCs w:val="24"/>
        </w:rPr>
        <w:t>--</w:t>
      </w:r>
      <w:r w:rsidR="008873DC" w:rsidRPr="00E13702">
        <w:rPr>
          <w:rFonts w:ascii="標楷體" w:eastAsia="標楷體" w:hAnsi="標楷體" w:hint="eastAsia"/>
          <w:szCs w:val="24"/>
        </w:rPr>
        <w:t>凌亂的書桌和散落在</w:t>
      </w:r>
      <w:r w:rsidR="008873DC" w:rsidRPr="00E13702">
        <w:rPr>
          <w:rFonts w:ascii="標楷體" w:eastAsia="標楷體" w:hAnsi="標楷體"/>
          <w:szCs w:val="24"/>
        </w:rPr>
        <w:t>地上的書本</w:t>
      </w:r>
      <w:r w:rsidR="008873DC" w:rsidRPr="00E13702">
        <w:rPr>
          <w:rFonts w:ascii="標楷體" w:eastAsia="標楷體" w:hAnsi="標楷體" w:hint="eastAsia"/>
          <w:szCs w:val="24"/>
        </w:rPr>
        <w:t>。</w:t>
      </w:r>
    </w:p>
    <w:p w:rsidR="000C38A4" w:rsidRDefault="000C38A4"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szCs w:val="24"/>
        </w:rPr>
        <w:t>：</w:t>
      </w:r>
      <w:r w:rsidR="008873DC">
        <w:rPr>
          <w:rFonts w:ascii="標楷體" w:eastAsia="標楷體" w:hAnsi="標楷體"/>
          <w:szCs w:val="24"/>
        </w:rPr>
        <w:t>叔叔的書房有被人翻動過的痕跡</w:t>
      </w:r>
      <w:r w:rsidR="008873DC">
        <w:rPr>
          <w:rFonts w:ascii="標楷體" w:eastAsia="標楷體" w:hAnsi="標楷體" w:hint="eastAsia"/>
          <w:szCs w:val="24"/>
        </w:rPr>
        <w:t>，</w:t>
      </w:r>
      <w:r w:rsidR="008873DC">
        <w:rPr>
          <w:rFonts w:ascii="標楷體" w:eastAsia="標楷體" w:hAnsi="標楷體"/>
          <w:szCs w:val="24"/>
        </w:rPr>
        <w:t>出了什麼事嗎？</w:t>
      </w:r>
    </w:p>
    <w:p w:rsidR="000C38A4" w:rsidRPr="00E13702" w:rsidRDefault="008B5333" w:rsidP="00E13702">
      <w:pPr>
        <w:spacing w:line="360" w:lineRule="exact"/>
        <w:ind w:left="1200" w:hangingChars="500" w:hanging="1200"/>
        <w:rPr>
          <w:rFonts w:ascii="標楷體" w:eastAsia="標楷體" w:hAnsi="標楷體"/>
          <w:color w:val="000000" w:themeColor="text1"/>
          <w:szCs w:val="24"/>
        </w:rPr>
      </w:pPr>
      <w:ins w:id="78"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C38A4" w:rsidRPr="006B3C6B">
        <w:rPr>
          <w:rFonts w:ascii="標楷體" w:eastAsia="標楷體" w:hAnsi="標楷體" w:hint="eastAsia"/>
          <w:color w:val="000000" w:themeColor="text1"/>
          <w:szCs w:val="24"/>
        </w:rPr>
        <w:t>△</w:t>
      </w:r>
      <w:r w:rsidR="000C38A4">
        <w:rPr>
          <w:rFonts w:ascii="標楷體" w:eastAsia="標楷體" w:hAnsi="標楷體" w:hint="eastAsia"/>
          <w:color w:val="000000" w:themeColor="text1"/>
          <w:szCs w:val="24"/>
        </w:rPr>
        <w:t>音效：走路聲，大理石地板</w:t>
      </w:r>
      <w:r w:rsidR="000C38A4">
        <w:rPr>
          <w:rFonts w:ascii="標楷體" w:eastAsia="標楷體" w:hAnsi="標楷體"/>
          <w:color w:val="000000" w:themeColor="text1"/>
          <w:szCs w:val="24"/>
        </w:rPr>
        <w:t>，漸近</w:t>
      </w:r>
    </w:p>
    <w:p w:rsidR="000C38A4" w:rsidRDefault="002C071C"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研</w:t>
      </w:r>
      <w:r w:rsidR="006F6924">
        <w:rPr>
          <w:rFonts w:ascii="標楷體" w:eastAsia="標楷體" w:hAnsi="標楷體" w:hint="eastAsia"/>
          <w:color w:val="000000" w:themeColor="text1"/>
          <w:szCs w:val="24"/>
        </w:rPr>
        <w:t>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：[主角名字</w:t>
      </w:r>
      <w:r>
        <w:rPr>
          <w:rFonts w:ascii="標楷體" w:eastAsia="標楷體" w:hAnsi="標楷體"/>
          <w:color w:val="000000" w:themeColor="text1"/>
          <w:szCs w:val="24"/>
        </w:rPr>
        <w:t>]</w:t>
      </w:r>
      <w:r w:rsidR="006F6924">
        <w:rPr>
          <w:rFonts w:ascii="標楷體" w:eastAsia="標楷體" w:hAnsi="標楷體" w:hint="eastAsia"/>
          <w:color w:val="000000" w:themeColor="text1"/>
          <w:szCs w:val="24"/>
        </w:rPr>
        <w:t>，午安</w:t>
      </w:r>
      <w:r w:rsidR="008873DC">
        <w:rPr>
          <w:rFonts w:ascii="標楷體" w:eastAsia="標楷體" w:hAnsi="標楷體" w:hint="eastAsia"/>
          <w:color w:val="000000" w:themeColor="text1"/>
          <w:szCs w:val="24"/>
        </w:rPr>
        <w:t>，</w:t>
      </w:r>
      <w:r w:rsidR="006F6924">
        <w:rPr>
          <w:rFonts w:ascii="標楷體" w:eastAsia="標楷體" w:hAnsi="標楷體" w:hint="eastAsia"/>
          <w:color w:val="000000" w:themeColor="text1"/>
          <w:szCs w:val="24"/>
        </w:rPr>
        <w:t>霍伯特院長</w:t>
      </w:r>
      <w:r w:rsidR="006F6924">
        <w:rPr>
          <w:rFonts w:ascii="標楷體" w:eastAsia="標楷體" w:hAnsi="標楷體"/>
          <w:color w:val="000000" w:themeColor="text1"/>
          <w:szCs w:val="24"/>
        </w:rPr>
        <w:t>出門了喔！</w:t>
      </w:r>
    </w:p>
    <w:p w:rsidR="002C071C" w:rsidRDefault="002C071C"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szCs w:val="24"/>
        </w:rPr>
        <w:t>：</w:t>
      </w:r>
      <w:r w:rsidR="006F6924">
        <w:rPr>
          <w:rFonts w:ascii="標楷體" w:eastAsia="標楷體" w:hAnsi="標楷體" w:hint="eastAsia"/>
          <w:szCs w:val="24"/>
        </w:rPr>
        <w:t>出門了？什麼時候的事？</w:t>
      </w:r>
    </w:p>
    <w:p w:rsidR="006F6924" w:rsidRDefault="006F6924"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研Ａ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：大約是清晨的時候，有一位</w:t>
      </w:r>
      <w:r>
        <w:rPr>
          <w:rFonts w:ascii="標楷體" w:eastAsia="標楷體" w:hAnsi="標楷體"/>
          <w:color w:val="000000" w:themeColor="text1"/>
          <w:szCs w:val="24"/>
        </w:rPr>
        <w:t>覆</w:t>
      </w:r>
      <w:r>
        <w:rPr>
          <w:rFonts w:ascii="標楷體" w:eastAsia="標楷體" w:hAnsi="標楷體" w:hint="eastAsia"/>
          <w:color w:val="000000" w:themeColor="text1"/>
          <w:szCs w:val="24"/>
        </w:rPr>
        <w:t>帽的黑衣人登門拜訪</w:t>
      </w:r>
      <w:r>
        <w:rPr>
          <w:rFonts w:ascii="標楷體" w:eastAsia="標楷體" w:hAnsi="標楷體"/>
          <w:color w:val="000000" w:themeColor="text1"/>
          <w:szCs w:val="24"/>
        </w:rPr>
        <w:t>，當時院長的神情相當</w:t>
      </w:r>
      <w:r w:rsidR="004278A4">
        <w:rPr>
          <w:rFonts w:ascii="標楷體" w:eastAsia="標楷體" w:hAnsi="標楷體" w:hint="eastAsia"/>
          <w:color w:val="000000" w:themeColor="text1"/>
          <w:szCs w:val="24"/>
        </w:rPr>
        <w:t>嚴肅</w:t>
      </w:r>
      <w:r>
        <w:rPr>
          <w:rFonts w:ascii="標楷體" w:eastAsia="標楷體" w:hAnsi="標楷體"/>
          <w:color w:val="000000" w:themeColor="text1"/>
          <w:szCs w:val="24"/>
        </w:rPr>
        <w:t>呢！</w:t>
      </w:r>
      <w:r>
        <w:rPr>
          <w:rFonts w:ascii="標楷體" w:eastAsia="標楷體" w:hAnsi="標楷體" w:hint="eastAsia"/>
          <w:color w:val="000000" w:themeColor="text1"/>
          <w:szCs w:val="24"/>
        </w:rPr>
        <w:t>不知道發生什麼事了</w:t>
      </w:r>
      <w:r>
        <w:rPr>
          <w:rFonts w:ascii="標楷體" w:eastAsia="標楷體" w:hAnsi="標楷體"/>
          <w:color w:val="000000" w:themeColor="text1"/>
          <w:szCs w:val="24"/>
        </w:rPr>
        <w:t>！</w:t>
      </w:r>
    </w:p>
    <w:p w:rsidR="000645DF" w:rsidRDefault="008B5333" w:rsidP="00E13702">
      <w:pPr>
        <w:spacing w:line="360" w:lineRule="exact"/>
        <w:ind w:left="1200" w:hangingChars="500" w:hanging="1200"/>
        <w:rPr>
          <w:rFonts w:ascii="標楷體" w:eastAsia="標楷體" w:hAnsi="標楷體"/>
          <w:color w:val="000000" w:themeColor="text1"/>
          <w:szCs w:val="24"/>
        </w:rPr>
      </w:pPr>
      <w:ins w:id="79"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645DF" w:rsidRPr="006B3C6B">
        <w:rPr>
          <w:rFonts w:ascii="標楷體" w:eastAsia="標楷體" w:hAnsi="標楷體" w:hint="eastAsia"/>
          <w:color w:val="000000" w:themeColor="text1"/>
          <w:szCs w:val="24"/>
        </w:rPr>
        <w:t>△</w:t>
      </w:r>
      <w:r w:rsidR="000645DF">
        <w:rPr>
          <w:rFonts w:ascii="標楷體" w:eastAsia="標楷體" w:hAnsi="標楷體" w:hint="eastAsia"/>
          <w:color w:val="000000" w:themeColor="text1"/>
          <w:szCs w:val="24"/>
        </w:rPr>
        <w:t>音樂：氣氛肅穆的音樂</w:t>
      </w:r>
    </w:p>
    <w:p w:rsidR="000645DF" w:rsidRPr="000645DF" w:rsidRDefault="008B5333" w:rsidP="00E13702">
      <w:pPr>
        <w:spacing w:line="360" w:lineRule="exact"/>
        <w:ind w:left="1200" w:hangingChars="500" w:hanging="1200"/>
        <w:rPr>
          <w:rFonts w:ascii="標楷體" w:eastAsia="標楷體" w:hAnsi="標楷體"/>
          <w:color w:val="000000" w:themeColor="text1"/>
          <w:szCs w:val="24"/>
        </w:rPr>
      </w:pPr>
      <w:ins w:id="80" w:author="User" w:date="2019-01-04T09:21: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645DF" w:rsidRPr="006B3C6B">
        <w:rPr>
          <w:rFonts w:ascii="標楷體" w:eastAsia="標楷體" w:hAnsi="標楷體" w:hint="eastAsia"/>
          <w:color w:val="000000" w:themeColor="text1"/>
          <w:szCs w:val="24"/>
        </w:rPr>
        <w:t>△</w:t>
      </w:r>
      <w:r w:rsidR="000645DF">
        <w:rPr>
          <w:rFonts w:ascii="標楷體" w:eastAsia="標楷體" w:hAnsi="標楷體" w:hint="eastAsia"/>
          <w:color w:val="000000" w:themeColor="text1"/>
          <w:szCs w:val="24"/>
        </w:rPr>
        <w:t>音樂：警示音效</w:t>
      </w:r>
    </w:p>
    <w:p w:rsidR="006F6924" w:rsidRDefault="006F6924"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szCs w:val="24"/>
        </w:rPr>
        <w:t>：</w:t>
      </w:r>
      <w:r w:rsidR="008873DC">
        <w:rPr>
          <w:rFonts w:ascii="標楷體" w:eastAsia="標楷體" w:hAnsi="標楷體" w:hint="eastAsia"/>
          <w:szCs w:val="24"/>
        </w:rPr>
        <w:t>嚴肅？</w:t>
      </w:r>
      <w:r>
        <w:rPr>
          <w:rFonts w:ascii="標楷體" w:eastAsia="標楷體" w:hAnsi="標楷體" w:hint="eastAsia"/>
          <w:szCs w:val="24"/>
        </w:rPr>
        <w:t>那你有看清</w:t>
      </w:r>
      <w:r>
        <w:rPr>
          <w:rFonts w:ascii="標楷體" w:eastAsia="標楷體" w:hAnsi="標楷體"/>
          <w:szCs w:val="24"/>
        </w:rPr>
        <w:t>黑衣人的長相嗎？</w:t>
      </w:r>
    </w:p>
    <w:p w:rsidR="006F6924" w:rsidRDefault="006F6924"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研Ａ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w:t>
      </w:r>
      <w:r>
        <w:rPr>
          <w:rFonts w:ascii="標楷體" w:eastAsia="標楷體" w:hAnsi="標楷體"/>
          <w:color w:val="000000" w:themeColor="text1"/>
          <w:szCs w:val="24"/>
        </w:rPr>
        <w:t>他帽簷壓得很低，</w:t>
      </w:r>
      <w:r>
        <w:rPr>
          <w:rFonts w:ascii="標楷體" w:eastAsia="標楷體" w:hAnsi="標楷體" w:hint="eastAsia"/>
          <w:color w:val="000000" w:themeColor="text1"/>
          <w:szCs w:val="24"/>
        </w:rPr>
        <w:t>好像不想讓人</w:t>
      </w:r>
      <w:r>
        <w:rPr>
          <w:rFonts w:ascii="標楷體" w:eastAsia="標楷體" w:hAnsi="標楷體"/>
          <w:color w:val="000000" w:themeColor="text1"/>
          <w:szCs w:val="24"/>
        </w:rPr>
        <w:t>看見他的樣子</w:t>
      </w:r>
      <w:r w:rsidR="008873DC">
        <w:rPr>
          <w:rFonts w:ascii="標楷體" w:eastAsia="標楷體" w:hAnsi="標楷體" w:hint="eastAsia"/>
          <w:color w:val="000000" w:themeColor="text1"/>
          <w:szCs w:val="24"/>
        </w:rPr>
        <w:t>，無法認出是男是女</w:t>
      </w:r>
      <w:r>
        <w:rPr>
          <w:rFonts w:ascii="標楷體" w:eastAsia="標楷體" w:hAnsi="標楷體"/>
          <w:color w:val="000000" w:themeColor="text1"/>
          <w:szCs w:val="24"/>
        </w:rPr>
        <w:t>，</w:t>
      </w:r>
      <w:r>
        <w:rPr>
          <w:rFonts w:ascii="標楷體" w:eastAsia="標楷體" w:hAnsi="標楷體" w:hint="eastAsia"/>
          <w:color w:val="000000" w:themeColor="text1"/>
          <w:szCs w:val="24"/>
        </w:rPr>
        <w:t>身高</w:t>
      </w:r>
      <w:r>
        <w:rPr>
          <w:rFonts w:ascii="標楷體" w:eastAsia="標楷體" w:hAnsi="標楷體"/>
          <w:color w:val="000000" w:themeColor="text1"/>
          <w:szCs w:val="24"/>
        </w:rPr>
        <w:t>約莫</w:t>
      </w:r>
      <w:r w:rsidR="008873DC">
        <w:rPr>
          <w:rFonts w:ascii="標楷體" w:eastAsia="標楷體" w:hAnsi="標楷體" w:hint="eastAsia"/>
          <w:color w:val="000000" w:themeColor="text1"/>
          <w:szCs w:val="24"/>
        </w:rPr>
        <w:t>在</w:t>
      </w:r>
      <w:r>
        <w:rPr>
          <w:rFonts w:ascii="標楷體" w:eastAsia="標楷體" w:hAnsi="標楷體"/>
          <w:color w:val="000000" w:themeColor="text1"/>
          <w:szCs w:val="24"/>
        </w:rPr>
        <w:t>1米65至1米7</w:t>
      </w:r>
      <w:r w:rsidR="008873DC">
        <w:rPr>
          <w:rFonts w:ascii="標楷體" w:eastAsia="標楷體" w:hAnsi="標楷體" w:hint="eastAsia"/>
          <w:color w:val="000000" w:themeColor="text1"/>
          <w:szCs w:val="24"/>
        </w:rPr>
        <w:t>左右</w:t>
      </w:r>
      <w:r>
        <w:rPr>
          <w:rFonts w:ascii="標楷體" w:eastAsia="標楷體" w:hAnsi="標楷體" w:hint="eastAsia"/>
          <w:color w:val="000000" w:themeColor="text1"/>
          <w:szCs w:val="24"/>
        </w:rPr>
        <w:t>。</w:t>
      </w:r>
    </w:p>
    <w:p w:rsidR="008873DC" w:rsidRPr="006F6924" w:rsidRDefault="008873DC"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研Ａ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：院長</w:t>
      </w:r>
      <w:r>
        <w:rPr>
          <w:rFonts w:ascii="標楷體" w:eastAsia="標楷體" w:hAnsi="標楷體"/>
          <w:color w:val="000000" w:themeColor="text1"/>
          <w:szCs w:val="24"/>
        </w:rPr>
        <w:t>和他交談後，</w:t>
      </w:r>
      <w:r>
        <w:rPr>
          <w:rFonts w:ascii="標楷體" w:eastAsia="標楷體" w:hAnsi="標楷體" w:hint="eastAsia"/>
          <w:color w:val="000000" w:themeColor="text1"/>
          <w:szCs w:val="24"/>
        </w:rPr>
        <w:t>便</w:t>
      </w:r>
      <w:r>
        <w:rPr>
          <w:rFonts w:ascii="標楷體" w:eastAsia="標楷體" w:hAnsi="標楷體"/>
          <w:color w:val="000000" w:themeColor="text1"/>
          <w:szCs w:val="24"/>
        </w:rPr>
        <w:t>回來翻箱倒櫃</w:t>
      </w:r>
      <w:r w:rsidR="00EB7B22">
        <w:rPr>
          <w:rFonts w:ascii="標楷體" w:eastAsia="標楷體" w:hAnsi="標楷體" w:hint="eastAsia"/>
          <w:color w:val="000000" w:themeColor="text1"/>
          <w:szCs w:val="24"/>
        </w:rPr>
        <w:t>找東西</w:t>
      </w:r>
      <w:r w:rsidR="00F46091">
        <w:rPr>
          <w:rFonts w:ascii="標楷體" w:eastAsia="標楷體" w:hAnsi="標楷體" w:hint="eastAsia"/>
          <w:color w:val="000000" w:themeColor="text1"/>
          <w:szCs w:val="24"/>
        </w:rPr>
        <w:t>的樣子</w:t>
      </w:r>
      <w:r>
        <w:rPr>
          <w:rFonts w:ascii="標楷體" w:eastAsia="標楷體" w:hAnsi="標楷體"/>
          <w:color w:val="000000" w:themeColor="text1"/>
          <w:szCs w:val="24"/>
        </w:rPr>
        <w:t>，之後</w:t>
      </w:r>
      <w:r w:rsidR="00F46091">
        <w:rPr>
          <w:rFonts w:ascii="標楷體" w:eastAsia="標楷體" w:hAnsi="標楷體" w:hint="eastAsia"/>
          <w:color w:val="000000" w:themeColor="text1"/>
          <w:szCs w:val="24"/>
        </w:rPr>
        <w:t>就</w:t>
      </w:r>
      <w:r>
        <w:rPr>
          <w:rFonts w:ascii="標楷體" w:eastAsia="標楷體" w:hAnsi="標楷體" w:hint="eastAsia"/>
          <w:color w:val="000000" w:themeColor="text1"/>
          <w:szCs w:val="24"/>
        </w:rPr>
        <w:t>和</w:t>
      </w:r>
      <w:r w:rsidR="00EB7B22">
        <w:rPr>
          <w:rFonts w:ascii="標楷體" w:eastAsia="標楷體" w:hAnsi="標楷體" w:hint="eastAsia"/>
          <w:color w:val="000000" w:themeColor="text1"/>
          <w:szCs w:val="24"/>
        </w:rPr>
        <w:t>他</w:t>
      </w:r>
      <w:r w:rsidR="00F46091">
        <w:rPr>
          <w:rFonts w:ascii="標楷體" w:eastAsia="標楷體" w:hAnsi="標楷體" w:hint="eastAsia"/>
          <w:color w:val="000000" w:themeColor="text1"/>
          <w:szCs w:val="24"/>
        </w:rPr>
        <w:t>一起</w:t>
      </w:r>
      <w:r>
        <w:rPr>
          <w:rFonts w:ascii="標楷體" w:eastAsia="標楷體" w:hAnsi="標楷體" w:hint="eastAsia"/>
          <w:color w:val="000000" w:themeColor="text1"/>
          <w:szCs w:val="24"/>
        </w:rPr>
        <w:t>離開</w:t>
      </w:r>
      <w:r>
        <w:rPr>
          <w:rFonts w:ascii="標楷體" w:eastAsia="標楷體" w:hAnsi="標楷體"/>
          <w:color w:val="000000" w:themeColor="text1"/>
          <w:szCs w:val="24"/>
        </w:rPr>
        <w:t>了</w:t>
      </w:r>
      <w:r w:rsidR="00EB7B22">
        <w:rPr>
          <w:rFonts w:ascii="標楷體" w:eastAsia="標楷體" w:hAnsi="標楷體" w:hint="eastAsia"/>
          <w:color w:val="000000" w:themeColor="text1"/>
          <w:szCs w:val="24"/>
        </w:rPr>
        <w:t>。</w:t>
      </w:r>
    </w:p>
    <w:p w:rsidR="000C38A4" w:rsidRDefault="008873DC"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szCs w:val="24"/>
        </w:rPr>
        <w:t>：</w:t>
      </w:r>
      <w:r w:rsidR="00EB7B22">
        <w:rPr>
          <w:rFonts w:ascii="標楷體" w:eastAsia="標楷體" w:hAnsi="標楷體"/>
          <w:szCs w:val="24"/>
        </w:rPr>
        <w:t>看樣子是很緊急的事情</w:t>
      </w:r>
      <w:r w:rsidR="00EB7B22">
        <w:rPr>
          <w:rFonts w:ascii="標楷體" w:eastAsia="標楷體" w:hAnsi="標楷體" w:hint="eastAsia"/>
          <w:szCs w:val="24"/>
        </w:rPr>
        <w:t>，</w:t>
      </w:r>
      <w:r w:rsidR="00F46091">
        <w:rPr>
          <w:rFonts w:ascii="標楷體" w:eastAsia="標楷體" w:hAnsi="標楷體" w:hint="eastAsia"/>
          <w:szCs w:val="24"/>
        </w:rPr>
        <w:t>叔叔沒說</w:t>
      </w:r>
      <w:r w:rsidR="00EB7B22">
        <w:rPr>
          <w:rFonts w:ascii="標楷體" w:eastAsia="標楷體" w:hAnsi="標楷體" w:hint="eastAsia"/>
          <w:szCs w:val="24"/>
        </w:rPr>
        <w:t xml:space="preserve">他去哪裡嗎？ </w:t>
      </w:r>
    </w:p>
    <w:p w:rsidR="00F46091" w:rsidRDefault="00EB7B22"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研Ａ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w:t>
      </w:r>
      <w:r w:rsidR="00F46091">
        <w:rPr>
          <w:rFonts w:ascii="標楷體" w:eastAsia="標楷體" w:hAnsi="標楷體" w:hint="eastAsia"/>
          <w:color w:val="000000" w:themeColor="text1"/>
          <w:szCs w:val="24"/>
        </w:rPr>
        <w:t>沒有啊</w:t>
      </w:r>
      <w:r w:rsidR="009C5BAA">
        <w:rPr>
          <w:rFonts w:ascii="標楷體" w:eastAsia="標楷體" w:hAnsi="標楷體" w:hint="eastAsia"/>
          <w:color w:val="000000" w:themeColor="text1"/>
          <w:szCs w:val="24"/>
        </w:rPr>
        <w:t>！</w:t>
      </w:r>
      <w:r w:rsidR="009C5BAA">
        <w:rPr>
          <w:rFonts w:ascii="標楷體" w:eastAsia="標楷體" w:hAnsi="標楷體"/>
          <w:color w:val="000000" w:themeColor="text1"/>
          <w:szCs w:val="24"/>
        </w:rPr>
        <w:t>當時</w:t>
      </w:r>
      <w:r w:rsidR="009C5BAA">
        <w:rPr>
          <w:rFonts w:ascii="標楷體" w:eastAsia="標楷體" w:hAnsi="標楷體" w:hint="eastAsia"/>
          <w:color w:val="000000" w:themeColor="text1"/>
          <w:szCs w:val="24"/>
        </w:rPr>
        <w:t>我正忙著搬需要展覽</w:t>
      </w:r>
      <w:r w:rsidR="009C5BAA">
        <w:rPr>
          <w:rFonts w:ascii="標楷體" w:eastAsia="標楷體" w:hAnsi="標楷體"/>
          <w:color w:val="000000" w:themeColor="text1"/>
          <w:szCs w:val="24"/>
        </w:rPr>
        <w:t>的</w:t>
      </w:r>
      <w:r w:rsidR="009C5BAA">
        <w:rPr>
          <w:rFonts w:ascii="標楷體" w:eastAsia="標楷體" w:hAnsi="標楷體" w:hint="eastAsia"/>
          <w:color w:val="000000" w:themeColor="text1"/>
          <w:szCs w:val="24"/>
        </w:rPr>
        <w:t>藝術品，</w:t>
      </w:r>
      <w:r w:rsidR="009C5BAA">
        <w:rPr>
          <w:rFonts w:ascii="標楷體" w:eastAsia="標楷體" w:hAnsi="標楷體"/>
          <w:color w:val="000000" w:themeColor="text1"/>
          <w:szCs w:val="24"/>
        </w:rPr>
        <w:t>只是</w:t>
      </w:r>
      <w:r w:rsidR="009C5BAA">
        <w:rPr>
          <w:rFonts w:ascii="標楷體" w:eastAsia="標楷體" w:hAnsi="標楷體" w:hint="eastAsia"/>
          <w:color w:val="000000" w:themeColor="text1"/>
          <w:szCs w:val="24"/>
        </w:rPr>
        <w:t>剛好</w:t>
      </w:r>
      <w:r w:rsidR="008079D5">
        <w:rPr>
          <w:rFonts w:ascii="標楷體" w:eastAsia="標楷體" w:hAnsi="標楷體" w:hint="eastAsia"/>
          <w:color w:val="000000" w:themeColor="text1"/>
          <w:szCs w:val="24"/>
        </w:rPr>
        <w:t>經過</w:t>
      </w:r>
      <w:r w:rsidR="009C5BAA">
        <w:rPr>
          <w:rFonts w:ascii="標楷體" w:eastAsia="標楷體" w:hAnsi="標楷體" w:hint="eastAsia"/>
          <w:color w:val="000000" w:themeColor="text1"/>
          <w:szCs w:val="24"/>
        </w:rPr>
        <w:t>看到院長而已</w:t>
      </w:r>
      <w:r w:rsidR="00F46091">
        <w:rPr>
          <w:rFonts w:ascii="標楷體" w:eastAsia="標楷體" w:hAnsi="標楷體" w:hint="eastAsia"/>
          <w:color w:val="000000" w:themeColor="text1"/>
          <w:szCs w:val="24"/>
        </w:rPr>
        <w:t>。</w:t>
      </w:r>
    </w:p>
    <w:p w:rsidR="00EB7B22" w:rsidRDefault="00F46091"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研Ａ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w:t>
      </w:r>
      <w:r>
        <w:rPr>
          <w:rFonts w:ascii="標楷體" w:eastAsia="標楷體" w:hAnsi="標楷體"/>
          <w:color w:val="000000" w:themeColor="text1"/>
          <w:szCs w:val="24"/>
        </w:rPr>
        <w:t>而且院長急急忙忙的，</w:t>
      </w:r>
      <w:r>
        <w:rPr>
          <w:rFonts w:ascii="標楷體" w:eastAsia="標楷體" w:hAnsi="標楷體" w:hint="eastAsia"/>
          <w:color w:val="000000" w:themeColor="text1"/>
          <w:szCs w:val="24"/>
        </w:rPr>
        <w:t>也沒有時間</w:t>
      </w:r>
      <w:r>
        <w:rPr>
          <w:rFonts w:ascii="標楷體" w:eastAsia="標楷體" w:hAnsi="標楷體"/>
          <w:color w:val="000000" w:themeColor="text1"/>
          <w:szCs w:val="24"/>
        </w:rPr>
        <w:t>跟我</w:t>
      </w:r>
      <w:r>
        <w:rPr>
          <w:rFonts w:ascii="標楷體" w:eastAsia="標楷體" w:hAnsi="標楷體" w:hint="eastAsia"/>
          <w:color w:val="000000" w:themeColor="text1"/>
          <w:szCs w:val="24"/>
        </w:rPr>
        <w:t>說話</w:t>
      </w:r>
      <w:r w:rsidR="009C5BAA">
        <w:rPr>
          <w:rFonts w:ascii="標楷體" w:eastAsia="標楷體" w:hAnsi="標楷體" w:hint="eastAsia"/>
          <w:color w:val="000000" w:themeColor="text1"/>
          <w:szCs w:val="24"/>
        </w:rPr>
        <w:t>。</w:t>
      </w:r>
    </w:p>
    <w:p w:rsidR="00F46091" w:rsidRDefault="00F46091"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szCs w:val="24"/>
        </w:rPr>
        <w:t>：</w:t>
      </w:r>
      <w:r>
        <w:rPr>
          <w:rFonts w:ascii="標楷體" w:eastAsia="標楷體" w:hAnsi="標楷體" w:hint="eastAsia"/>
          <w:szCs w:val="24"/>
        </w:rPr>
        <w:t>那</w:t>
      </w:r>
      <w:r>
        <w:rPr>
          <w:rFonts w:ascii="標楷體" w:eastAsia="標楷體" w:hAnsi="標楷體"/>
          <w:szCs w:val="24"/>
        </w:rPr>
        <w:t>還有什麼其他值得注意的地方嗎？</w:t>
      </w:r>
    </w:p>
    <w:p w:rsidR="00F46091" w:rsidRDefault="00F46091" w:rsidP="00E13702">
      <w:pPr>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研Ａ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：你這麼一說，那個黑衣人的</w:t>
      </w:r>
      <w:r>
        <w:rPr>
          <w:rFonts w:ascii="標楷體" w:eastAsia="標楷體" w:hAnsi="標楷體"/>
          <w:color w:val="000000" w:themeColor="text1"/>
          <w:szCs w:val="24"/>
        </w:rPr>
        <w:t>斗篷上有個奇怪的花紋。</w:t>
      </w:r>
    </w:p>
    <w:p w:rsidR="00F46091" w:rsidRPr="00F46091" w:rsidRDefault="00F46091"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szCs w:val="24"/>
        </w:rPr>
        <w:t>：</w:t>
      </w:r>
      <w:r>
        <w:rPr>
          <w:rFonts w:ascii="標楷體" w:eastAsia="標楷體" w:hAnsi="標楷體" w:hint="eastAsia"/>
          <w:szCs w:val="24"/>
        </w:rPr>
        <w:t>什麼花紋？</w:t>
      </w:r>
    </w:p>
    <w:p w:rsidR="008873DC" w:rsidRDefault="00FD104A"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研Ａ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w:t>
      </w:r>
      <w:r w:rsidR="004278A4">
        <w:rPr>
          <w:rFonts w:ascii="標楷體" w:eastAsia="標楷體" w:hAnsi="標楷體"/>
          <w:color w:val="000000" w:themeColor="text1"/>
          <w:szCs w:val="24"/>
        </w:rPr>
        <w:t>那圖案</w:t>
      </w:r>
      <w:r w:rsidR="004278A4">
        <w:rPr>
          <w:rFonts w:ascii="標楷體" w:eastAsia="標楷體" w:hAnsi="標楷體" w:hint="eastAsia"/>
          <w:color w:val="000000" w:themeColor="text1"/>
          <w:szCs w:val="24"/>
        </w:rPr>
        <w:t>挺別緻，令人印象深刻</w:t>
      </w:r>
      <w:r w:rsidR="004278A4">
        <w:rPr>
          <w:rFonts w:ascii="標楷體" w:eastAsia="標楷體" w:hAnsi="標楷體"/>
          <w:color w:val="000000" w:themeColor="text1"/>
          <w:szCs w:val="24"/>
        </w:rPr>
        <w:t>，</w:t>
      </w:r>
      <w:r w:rsidR="004278A4">
        <w:rPr>
          <w:rFonts w:ascii="標楷體" w:eastAsia="標楷體" w:hAnsi="標楷體" w:hint="eastAsia"/>
          <w:color w:val="000000" w:themeColor="text1"/>
          <w:szCs w:val="24"/>
        </w:rPr>
        <w:t>是有點像豹的圖騰，不過我只</w:t>
      </w:r>
      <w:r w:rsidR="004278A4">
        <w:rPr>
          <w:rFonts w:ascii="標楷體" w:eastAsia="標楷體" w:hAnsi="標楷體"/>
          <w:color w:val="000000" w:themeColor="text1"/>
          <w:szCs w:val="24"/>
        </w:rPr>
        <w:t>瞄一眼，</w:t>
      </w:r>
      <w:r w:rsidR="004278A4">
        <w:rPr>
          <w:rFonts w:ascii="標楷體" w:eastAsia="標楷體" w:hAnsi="標楷體" w:hint="eastAsia"/>
          <w:color w:val="000000" w:themeColor="text1"/>
          <w:szCs w:val="24"/>
        </w:rPr>
        <w:t>其他細節就</w:t>
      </w:r>
      <w:r w:rsidR="004278A4">
        <w:rPr>
          <w:rFonts w:ascii="標楷體" w:eastAsia="標楷體" w:hAnsi="標楷體"/>
          <w:color w:val="000000" w:themeColor="text1"/>
          <w:szCs w:val="24"/>
        </w:rPr>
        <w:t>不是很</w:t>
      </w:r>
      <w:r w:rsidR="004278A4">
        <w:rPr>
          <w:rFonts w:ascii="標楷體" w:eastAsia="標楷體" w:hAnsi="標楷體" w:hint="eastAsia"/>
          <w:color w:val="000000" w:themeColor="text1"/>
          <w:szCs w:val="24"/>
        </w:rPr>
        <w:t>清楚了</w:t>
      </w:r>
      <w:r w:rsidR="004278A4">
        <w:rPr>
          <w:rFonts w:ascii="標楷體" w:eastAsia="標楷體" w:hAnsi="標楷體"/>
          <w:color w:val="000000" w:themeColor="text1"/>
          <w:szCs w:val="24"/>
        </w:rPr>
        <w:t>。</w:t>
      </w:r>
    </w:p>
    <w:p w:rsidR="004278A4" w:rsidRDefault="004278A4"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color w:val="000000" w:themeColor="text1"/>
          <w:szCs w:val="24"/>
        </w:rPr>
        <w:t>明白</w:t>
      </w:r>
      <w:r>
        <w:rPr>
          <w:rFonts w:ascii="標楷體" w:eastAsia="標楷體" w:hAnsi="標楷體" w:hint="eastAsia"/>
          <w:color w:val="000000" w:themeColor="text1"/>
          <w:szCs w:val="24"/>
        </w:rPr>
        <w:t>了，我</w:t>
      </w:r>
      <w:r>
        <w:rPr>
          <w:rFonts w:ascii="標楷體" w:eastAsia="標楷體" w:hAnsi="標楷體"/>
          <w:color w:val="000000" w:themeColor="text1"/>
          <w:szCs w:val="24"/>
        </w:rPr>
        <w:t>先幫叔叔整理一下書房，如果叔叔有回來的話再</w:t>
      </w:r>
      <w:r>
        <w:rPr>
          <w:rFonts w:ascii="標楷體" w:eastAsia="標楷體" w:hAnsi="標楷體" w:hint="eastAsia"/>
          <w:color w:val="000000" w:themeColor="text1"/>
          <w:szCs w:val="24"/>
        </w:rPr>
        <w:t>請</w:t>
      </w:r>
      <w:r>
        <w:rPr>
          <w:rFonts w:ascii="標楷體" w:eastAsia="標楷體" w:hAnsi="標楷體"/>
          <w:color w:val="000000" w:themeColor="text1"/>
          <w:szCs w:val="24"/>
        </w:rPr>
        <w:t>你通知我</w:t>
      </w:r>
      <w:r w:rsidR="0018428F">
        <w:rPr>
          <w:rFonts w:ascii="標楷體" w:eastAsia="標楷體" w:hAnsi="標楷體" w:hint="eastAsia"/>
          <w:color w:val="000000" w:themeColor="text1"/>
          <w:szCs w:val="24"/>
        </w:rPr>
        <w:t>。</w:t>
      </w:r>
    </w:p>
    <w:p w:rsidR="004278A4" w:rsidRPr="004278A4" w:rsidRDefault="004278A4" w:rsidP="00E13702">
      <w:pPr>
        <w:spacing w:line="360" w:lineRule="exact"/>
        <w:ind w:left="1200" w:hangingChars="500" w:hanging="1200"/>
        <w:rPr>
          <w:rFonts w:ascii="標楷體" w:eastAsia="標楷體" w:hAnsi="標楷體"/>
          <w:szCs w:val="24"/>
        </w:rPr>
      </w:pPr>
      <w:r>
        <w:rPr>
          <w:rFonts w:ascii="標楷體" w:eastAsia="標楷體" w:hAnsi="標楷體" w:hint="eastAsia"/>
          <w:color w:val="000000" w:themeColor="text1"/>
          <w:szCs w:val="24"/>
        </w:rPr>
        <w:t>研Ａ</w:t>
      </w:r>
      <w:r>
        <w:rPr>
          <w:rFonts w:ascii="標楷體" w:eastAsia="標楷體" w:hAnsi="標楷體"/>
          <w:color w:val="000000" w:themeColor="text1"/>
          <w:szCs w:val="24"/>
        </w:rPr>
        <w:t>[</w:t>
      </w:r>
      <w:r>
        <w:rPr>
          <w:rFonts w:ascii="標楷體" w:eastAsia="標楷體" w:hAnsi="標楷體" w:hint="eastAsia"/>
          <w:color w:val="000000" w:themeColor="text1"/>
          <w:szCs w:val="24"/>
        </w:rPr>
        <w:t>無</w:t>
      </w:r>
      <w:r>
        <w:rPr>
          <w:rFonts w:ascii="標楷體" w:eastAsia="標楷體" w:hAnsi="標楷體"/>
          <w:color w:val="000000" w:themeColor="text1"/>
          <w:szCs w:val="24"/>
        </w:rPr>
        <w:t>]</w:t>
      </w:r>
      <w:r>
        <w:rPr>
          <w:rFonts w:ascii="標楷體" w:eastAsia="標楷體" w:hAnsi="標楷體" w:hint="eastAsia"/>
          <w:color w:val="000000" w:themeColor="text1"/>
          <w:szCs w:val="24"/>
        </w:rPr>
        <w:t>：好。</w:t>
      </w:r>
    </w:p>
    <w:p w:rsidR="00D35EE3" w:rsidRPr="00D35EE3" w:rsidRDefault="008B5333" w:rsidP="00E13702">
      <w:pPr>
        <w:spacing w:line="360" w:lineRule="exact"/>
        <w:ind w:left="1200" w:hangingChars="500" w:hanging="1200"/>
        <w:rPr>
          <w:rFonts w:ascii="標楷體" w:eastAsia="標楷體" w:hAnsi="標楷體"/>
          <w:color w:val="000000" w:themeColor="text1"/>
          <w:szCs w:val="24"/>
        </w:rPr>
      </w:pPr>
      <w:ins w:id="81"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D35EE3" w:rsidRPr="006B3C6B">
        <w:rPr>
          <w:rFonts w:ascii="標楷體" w:eastAsia="標楷體" w:hAnsi="標楷體" w:hint="eastAsia"/>
          <w:color w:val="000000" w:themeColor="text1"/>
          <w:szCs w:val="24"/>
        </w:rPr>
        <w:t>△</w:t>
      </w:r>
      <w:r w:rsidR="00D35EE3">
        <w:rPr>
          <w:rFonts w:ascii="標楷體" w:eastAsia="標楷體" w:hAnsi="標楷體" w:hint="eastAsia"/>
          <w:color w:val="000000" w:themeColor="text1"/>
          <w:szCs w:val="24"/>
        </w:rPr>
        <w:t>人物立繪消失</w:t>
      </w:r>
    </w:p>
    <w:p w:rsidR="00D35EE3" w:rsidRDefault="008B5333" w:rsidP="00E13702">
      <w:pPr>
        <w:spacing w:line="360" w:lineRule="exact"/>
        <w:ind w:left="1200" w:hangingChars="500" w:hanging="1200"/>
        <w:rPr>
          <w:rFonts w:ascii="標楷體" w:eastAsia="標楷體" w:hAnsi="標楷體"/>
          <w:color w:val="000000" w:themeColor="text1"/>
          <w:szCs w:val="24"/>
        </w:rPr>
      </w:pPr>
      <w:ins w:id="82"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4278A4" w:rsidRPr="006B3C6B">
        <w:rPr>
          <w:rFonts w:ascii="標楷體" w:eastAsia="標楷體" w:hAnsi="標楷體" w:hint="eastAsia"/>
          <w:color w:val="000000" w:themeColor="text1"/>
          <w:szCs w:val="24"/>
        </w:rPr>
        <w:t>△</w:t>
      </w:r>
      <w:r w:rsidR="004278A4">
        <w:rPr>
          <w:rFonts w:ascii="標楷體" w:eastAsia="標楷體" w:hAnsi="標楷體" w:hint="eastAsia"/>
          <w:color w:val="000000" w:themeColor="text1"/>
          <w:szCs w:val="24"/>
        </w:rPr>
        <w:t>音效：</w:t>
      </w:r>
      <w:r w:rsidR="000645DF">
        <w:rPr>
          <w:rFonts w:ascii="標楷體" w:eastAsia="標楷體" w:hAnsi="標楷體" w:hint="eastAsia"/>
          <w:color w:val="000000" w:themeColor="text1"/>
          <w:szCs w:val="24"/>
        </w:rPr>
        <w:t>走路</w:t>
      </w:r>
      <w:r w:rsidR="000645DF">
        <w:rPr>
          <w:rFonts w:ascii="標楷體" w:eastAsia="標楷體" w:hAnsi="標楷體"/>
          <w:color w:val="000000" w:themeColor="text1"/>
          <w:szCs w:val="24"/>
        </w:rPr>
        <w:t>聲，大理石地板，漸遠</w:t>
      </w:r>
    </w:p>
    <w:p w:rsidR="007538E0" w:rsidRPr="00281B41" w:rsidRDefault="007538E0" w:rsidP="00E13702">
      <w:pPr>
        <w:spacing w:line="360" w:lineRule="exact"/>
        <w:ind w:left="1201" w:hangingChars="500" w:hanging="1201"/>
        <w:rPr>
          <w:rFonts w:ascii="標楷體" w:eastAsia="標楷體" w:hAnsi="標楷體"/>
          <w:b/>
          <w:szCs w:val="24"/>
        </w:rPr>
      </w:pPr>
    </w:p>
    <w:p w:rsidR="00FD6B9B" w:rsidRPr="006B3C6B" w:rsidRDefault="008E162C" w:rsidP="00E13702">
      <w:pPr>
        <w:pStyle w:val="ad"/>
        <w:spacing w:after="0" w:line="360" w:lineRule="exact"/>
        <w:ind w:left="1200" w:hangingChars="500" w:hanging="1200"/>
        <w:rPr>
          <w:rFonts w:ascii="標楷體" w:eastAsia="標楷體" w:hAnsi="標楷體"/>
        </w:rPr>
      </w:pPr>
      <w:bookmarkStart w:id="83" w:name="_Toc534212156"/>
      <w:r w:rsidRPr="006B3C6B">
        <w:rPr>
          <w:rFonts w:ascii="標楷體" w:eastAsia="標楷體" w:hAnsi="標楷體" w:hint="eastAsia"/>
        </w:rPr>
        <w:t>第一章 第四節</w:t>
      </w:r>
      <w:bookmarkEnd w:id="83"/>
      <w:ins w:id="84" w:author="User" w:date="2019-01-04T13:30:00Z">
        <w:r w:rsidR="0085157D">
          <w:rPr>
            <w:rFonts w:ascii="標楷體" w:eastAsia="標楷體" w:hAnsi="標楷體" w:hint="eastAsia"/>
          </w:rPr>
          <w:t xml:space="preserve">　</w:t>
        </w:r>
      </w:ins>
      <w:ins w:id="85" w:author="User" w:date="2019-01-04T13:31:00Z">
        <w:r w:rsidR="0085157D">
          <w:rPr>
            <w:rFonts w:ascii="標楷體" w:eastAsia="標楷體" w:hAnsi="標楷體" w:hint="eastAsia"/>
          </w:rPr>
          <w:t>神祕生物</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455"/>
        <w:gridCol w:w="993"/>
        <w:gridCol w:w="992"/>
        <w:gridCol w:w="992"/>
        <w:gridCol w:w="3188"/>
      </w:tblGrid>
      <w:tr w:rsidR="00FD6B9B" w:rsidRPr="00281B41" w:rsidTr="00E13702">
        <w:trPr>
          <w:trHeight w:val="261"/>
        </w:trPr>
        <w:tc>
          <w:tcPr>
            <w:tcW w:w="165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455" w:type="dxa"/>
            <w:tcBorders>
              <w:top w:val="single" w:sz="12" w:space="0" w:color="auto"/>
              <w:left w:val="single" w:sz="12" w:space="0" w:color="auto"/>
              <w:bottom w:val="single" w:sz="12" w:space="0" w:color="auto"/>
              <w:right w:val="single" w:sz="12" w:space="0" w:color="auto"/>
            </w:tcBorders>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993"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992" w:type="dxa"/>
            <w:tcBorders>
              <w:top w:val="single" w:sz="12" w:space="0" w:color="auto"/>
              <w:left w:val="single" w:sz="12" w:space="0" w:color="auto"/>
              <w:bottom w:val="single" w:sz="12" w:space="0" w:color="auto"/>
              <w:right w:val="single" w:sz="12" w:space="0" w:color="auto"/>
            </w:tcBorders>
            <w:hideMark/>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日</w:t>
            </w:r>
          </w:p>
        </w:tc>
        <w:tc>
          <w:tcPr>
            <w:tcW w:w="992"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188" w:type="dxa"/>
            <w:tcBorders>
              <w:top w:val="single" w:sz="12" w:space="0" w:color="auto"/>
              <w:left w:val="single" w:sz="12" w:space="0" w:color="auto"/>
              <w:bottom w:val="single" w:sz="12" w:space="0" w:color="auto"/>
              <w:right w:val="single" w:sz="12" w:space="0" w:color="auto"/>
            </w:tcBorders>
            <w:hideMark/>
          </w:tcPr>
          <w:p w:rsidR="00FD6B9B" w:rsidRPr="00281B41" w:rsidRDefault="009E106D"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霍伯特的書房</w:t>
            </w:r>
          </w:p>
        </w:tc>
      </w:tr>
      <w:tr w:rsidR="00FD6B9B" w:rsidRPr="00281B41" w:rsidTr="00E13702">
        <w:tc>
          <w:tcPr>
            <w:tcW w:w="165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6620"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w:t>
            </w:r>
          </w:p>
        </w:tc>
      </w:tr>
    </w:tbl>
    <w:p w:rsidR="00443233" w:rsidRPr="00281B41" w:rsidDel="00111A34" w:rsidRDefault="009E106D" w:rsidP="00E13702">
      <w:pPr>
        <w:spacing w:line="360" w:lineRule="exact"/>
        <w:ind w:left="1200" w:hangingChars="500" w:hanging="1200"/>
        <w:rPr>
          <w:del w:id="86" w:author="User" w:date="2019-01-04T09:50:00Z"/>
          <w:rFonts w:ascii="標楷體" w:eastAsia="標楷體" w:hAnsi="標楷體"/>
          <w:szCs w:val="24"/>
        </w:rPr>
      </w:pPr>
      <w:del w:id="87" w:author="User" w:date="2019-01-04T09:50:00Z">
        <w:r w:rsidRPr="00281B41" w:rsidDel="00111A34">
          <w:rPr>
            <w:rFonts w:ascii="標楷體" w:eastAsia="標楷體" w:hAnsi="標楷體" w:hint="eastAsia"/>
            <w:szCs w:val="24"/>
          </w:rPr>
          <w:delText>奇米到</w:delText>
        </w:r>
        <w:r w:rsidRPr="00281B41" w:rsidDel="00111A34">
          <w:rPr>
            <w:rFonts w:ascii="標楷體" w:eastAsia="標楷體" w:hAnsi="標楷體"/>
            <w:szCs w:val="24"/>
          </w:rPr>
          <w:delText>霍伯特研究室中翻找資料，想查閱是否</w:delText>
        </w:r>
        <w:r w:rsidRPr="00281B41" w:rsidDel="00111A34">
          <w:rPr>
            <w:rFonts w:ascii="標楷體" w:eastAsia="標楷體" w:hAnsi="標楷體" w:hint="eastAsia"/>
            <w:szCs w:val="24"/>
          </w:rPr>
          <w:delText>有關於黑衣人</w:delText>
        </w:r>
        <w:r w:rsidRPr="00281B41" w:rsidDel="00111A34">
          <w:rPr>
            <w:rFonts w:ascii="標楷體" w:eastAsia="標楷體" w:hAnsi="標楷體"/>
            <w:szCs w:val="24"/>
          </w:rPr>
          <w:delText>的</w:delText>
        </w:r>
        <w:r w:rsidRPr="00281B41" w:rsidDel="00111A34">
          <w:rPr>
            <w:rFonts w:ascii="標楷體" w:eastAsia="標楷體" w:hAnsi="標楷體" w:hint="eastAsia"/>
            <w:szCs w:val="24"/>
          </w:rPr>
          <w:delText>線索，卻一無所獲</w:delText>
        </w:r>
        <w:r w:rsidR="00AC63E5" w:rsidRPr="00281B41" w:rsidDel="00111A34">
          <w:rPr>
            <w:rFonts w:ascii="標楷體" w:eastAsia="標楷體" w:hAnsi="標楷體" w:hint="eastAsia"/>
            <w:szCs w:val="24"/>
          </w:rPr>
          <w:delText>，</w:delText>
        </w:r>
        <w:r w:rsidR="00443233" w:rsidRPr="00281B41" w:rsidDel="00111A34">
          <w:rPr>
            <w:rFonts w:ascii="標楷體" w:eastAsia="標楷體" w:hAnsi="標楷體" w:hint="eastAsia"/>
            <w:szCs w:val="24"/>
          </w:rPr>
          <w:delText>放在</w:delText>
        </w:r>
        <w:r w:rsidR="00443233" w:rsidRPr="00281B41" w:rsidDel="00111A34">
          <w:rPr>
            <w:rFonts w:ascii="標楷體" w:eastAsia="標楷體" w:hAnsi="標楷體"/>
            <w:szCs w:val="24"/>
          </w:rPr>
          <w:delText>書櫃上方的箱子突然掉了下</w:delText>
        </w:r>
        <w:r w:rsidR="00443233" w:rsidRPr="00281B41" w:rsidDel="00111A34">
          <w:rPr>
            <w:rFonts w:ascii="標楷體" w:eastAsia="標楷體" w:hAnsi="標楷體" w:hint="eastAsia"/>
            <w:szCs w:val="24"/>
          </w:rPr>
          <w:delText>來</w:delText>
        </w:r>
        <w:r w:rsidR="00443233" w:rsidRPr="00281B41" w:rsidDel="00111A34">
          <w:rPr>
            <w:rFonts w:ascii="標楷體" w:eastAsia="標楷體" w:hAnsi="標楷體"/>
            <w:szCs w:val="24"/>
          </w:rPr>
          <w:delText>，</w:delText>
        </w:r>
        <w:r w:rsidR="00443233" w:rsidRPr="00281B41" w:rsidDel="00111A34">
          <w:rPr>
            <w:rFonts w:ascii="標楷體" w:eastAsia="標楷體" w:hAnsi="標楷體" w:hint="eastAsia"/>
            <w:szCs w:val="24"/>
          </w:rPr>
          <w:delText>滾出來的是一隻鳥類生物</w:delText>
        </w:r>
        <w:r w:rsidR="00443233" w:rsidRPr="00281B41" w:rsidDel="00111A34">
          <w:rPr>
            <w:rFonts w:ascii="標楷體" w:eastAsia="標楷體" w:hAnsi="標楷體"/>
            <w:szCs w:val="24"/>
          </w:rPr>
          <w:delText>，僅約</w:delText>
        </w:r>
        <w:r w:rsidR="0021175B" w:rsidDel="00111A34">
          <w:rPr>
            <w:rFonts w:ascii="標楷體" w:eastAsia="標楷體" w:hAnsi="標楷體" w:hint="eastAsia"/>
            <w:szCs w:val="24"/>
          </w:rPr>
          <w:delText>兩</w:delText>
        </w:r>
        <w:r w:rsidR="00ED3D12" w:rsidDel="00111A34">
          <w:rPr>
            <w:rFonts w:ascii="標楷體" w:eastAsia="標楷體" w:hAnsi="標楷體" w:hint="eastAsia"/>
            <w:szCs w:val="24"/>
          </w:rPr>
          <w:delText>個</w:delText>
        </w:r>
        <w:r w:rsidR="00443233" w:rsidRPr="00281B41" w:rsidDel="00111A34">
          <w:rPr>
            <w:rFonts w:ascii="標楷體" w:eastAsia="標楷體" w:hAnsi="標楷體"/>
            <w:szCs w:val="24"/>
          </w:rPr>
          <w:delText>手掌大小，</w:delText>
        </w:r>
        <w:r w:rsidR="00A17AFC" w:rsidDel="00111A34">
          <w:rPr>
            <w:rFonts w:ascii="標楷體" w:eastAsia="標楷體" w:hAnsi="標楷體" w:hint="eastAsia"/>
            <w:szCs w:val="24"/>
          </w:rPr>
          <w:delText>但整隻被卡在</w:delText>
        </w:r>
        <w:r w:rsidR="0021175B" w:rsidDel="00111A34">
          <w:rPr>
            <w:rFonts w:ascii="標楷體" w:eastAsia="標楷體" w:hAnsi="標楷體" w:hint="eastAsia"/>
            <w:szCs w:val="24"/>
          </w:rPr>
          <w:delText>一個盒子裡</w:delText>
        </w:r>
        <w:r w:rsidR="00A17AFC" w:rsidDel="00111A34">
          <w:rPr>
            <w:rFonts w:ascii="標楷體" w:eastAsia="標楷體" w:hAnsi="標楷體"/>
            <w:szCs w:val="24"/>
          </w:rPr>
          <w:delText>，一直在掙扎著</w:delText>
        </w:r>
        <w:r w:rsidR="00A17AFC" w:rsidDel="00111A34">
          <w:rPr>
            <w:rFonts w:ascii="標楷體" w:eastAsia="標楷體" w:hAnsi="標楷體" w:hint="eastAsia"/>
            <w:szCs w:val="24"/>
          </w:rPr>
          <w:delText>，模樣有點</w:delText>
        </w:r>
        <w:r w:rsidR="00A17AFC" w:rsidDel="00111A34">
          <w:rPr>
            <w:rFonts w:ascii="標楷體" w:eastAsia="標楷體" w:hAnsi="標楷體"/>
            <w:szCs w:val="24"/>
          </w:rPr>
          <w:delText>滑稽好笑。</w:delText>
        </w:r>
      </w:del>
    </w:p>
    <w:p w:rsidR="0060472A" w:rsidRDefault="008B5333" w:rsidP="00E13702">
      <w:pPr>
        <w:spacing w:line="360" w:lineRule="exact"/>
        <w:ind w:left="1200" w:hangingChars="500" w:hanging="1200"/>
        <w:rPr>
          <w:rFonts w:ascii="標楷體" w:eastAsia="標楷體" w:hAnsi="標楷體"/>
          <w:color w:val="000000" w:themeColor="text1"/>
          <w:szCs w:val="24"/>
        </w:rPr>
      </w:pPr>
      <w:ins w:id="88"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60472A" w:rsidRPr="006B3C6B">
        <w:rPr>
          <w:rFonts w:ascii="標楷體" w:eastAsia="標楷體" w:hAnsi="標楷體" w:hint="eastAsia"/>
          <w:color w:val="000000" w:themeColor="text1"/>
          <w:szCs w:val="24"/>
        </w:rPr>
        <w:t>△</w:t>
      </w:r>
      <w:r w:rsidR="0060472A">
        <w:rPr>
          <w:rFonts w:ascii="標楷體" w:eastAsia="標楷體" w:hAnsi="標楷體" w:hint="eastAsia"/>
          <w:color w:val="000000" w:themeColor="text1"/>
          <w:szCs w:val="24"/>
        </w:rPr>
        <w:t>背景</w:t>
      </w:r>
      <w:r w:rsidR="005661E8">
        <w:rPr>
          <w:rFonts w:ascii="標楷體" w:eastAsia="標楷體" w:hAnsi="標楷體" w:hint="eastAsia"/>
          <w:color w:val="000000" w:themeColor="text1"/>
          <w:szCs w:val="24"/>
        </w:rPr>
        <w:t>--</w:t>
      </w:r>
      <w:r w:rsidR="0060472A">
        <w:rPr>
          <w:rFonts w:ascii="標楷體" w:eastAsia="標楷體" w:hAnsi="標楷體" w:hint="eastAsia"/>
          <w:color w:val="000000" w:themeColor="text1"/>
          <w:szCs w:val="24"/>
        </w:rPr>
        <w:t>霍伯特的書房</w:t>
      </w:r>
    </w:p>
    <w:p w:rsidR="0060472A" w:rsidRDefault="008B5333" w:rsidP="00E13702">
      <w:pPr>
        <w:spacing w:line="360" w:lineRule="exact"/>
        <w:ind w:left="1200" w:hangingChars="500" w:hanging="1200"/>
        <w:rPr>
          <w:rFonts w:ascii="標楷體" w:eastAsia="標楷體" w:hAnsi="標楷體"/>
          <w:color w:val="000000" w:themeColor="text1"/>
          <w:szCs w:val="24"/>
        </w:rPr>
      </w:pPr>
      <w:ins w:id="89"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60472A" w:rsidRPr="006B3C6B">
        <w:rPr>
          <w:rFonts w:ascii="標楷體" w:eastAsia="標楷體" w:hAnsi="標楷體" w:hint="eastAsia"/>
          <w:color w:val="000000" w:themeColor="text1"/>
          <w:szCs w:val="24"/>
        </w:rPr>
        <w:t>△</w:t>
      </w:r>
      <w:r w:rsidR="0060472A">
        <w:rPr>
          <w:rFonts w:ascii="標楷體" w:eastAsia="標楷體" w:hAnsi="標楷體" w:hint="eastAsia"/>
          <w:color w:val="000000" w:themeColor="text1"/>
          <w:szCs w:val="24"/>
        </w:rPr>
        <w:t>音樂</w:t>
      </w:r>
      <w:r w:rsidR="005661E8">
        <w:rPr>
          <w:rFonts w:ascii="標楷體" w:eastAsia="標楷體" w:hAnsi="標楷體" w:hint="eastAsia"/>
          <w:color w:val="000000" w:themeColor="text1"/>
          <w:szCs w:val="24"/>
        </w:rPr>
        <w:t>-</w:t>
      </w:r>
      <w:r w:rsidR="005661E8">
        <w:rPr>
          <w:rFonts w:ascii="標楷體" w:eastAsia="標楷體" w:hAnsi="標楷體"/>
          <w:color w:val="000000" w:themeColor="text1"/>
          <w:szCs w:val="24"/>
        </w:rPr>
        <w:t>-</w:t>
      </w:r>
      <w:r w:rsidR="0060472A">
        <w:rPr>
          <w:rFonts w:ascii="標楷體" w:eastAsia="標楷體" w:hAnsi="標楷體" w:hint="eastAsia"/>
          <w:color w:val="000000" w:themeColor="text1"/>
          <w:szCs w:val="24"/>
        </w:rPr>
        <w:t>氣氛</w:t>
      </w:r>
      <w:r w:rsidR="007244FE">
        <w:rPr>
          <w:rFonts w:ascii="標楷體" w:eastAsia="標楷體" w:hAnsi="標楷體" w:hint="eastAsia"/>
          <w:color w:val="000000" w:themeColor="text1"/>
          <w:szCs w:val="24"/>
        </w:rPr>
        <w:t>肅穆的音樂</w:t>
      </w:r>
    </w:p>
    <w:p w:rsidR="005661E8" w:rsidRPr="00E13702" w:rsidRDefault="008B5333" w:rsidP="00E13702">
      <w:pPr>
        <w:spacing w:line="360" w:lineRule="exact"/>
        <w:ind w:left="1200" w:hangingChars="500" w:hanging="1200"/>
        <w:rPr>
          <w:rFonts w:ascii="標楷體" w:eastAsia="標楷體" w:hAnsi="標楷體"/>
          <w:color w:val="000000" w:themeColor="text1"/>
          <w:szCs w:val="24"/>
        </w:rPr>
      </w:pPr>
      <w:ins w:id="90"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5661E8" w:rsidRPr="006B3C6B">
        <w:rPr>
          <w:rFonts w:ascii="標楷體" w:eastAsia="標楷體" w:hAnsi="標楷體" w:hint="eastAsia"/>
          <w:color w:val="000000" w:themeColor="text1"/>
          <w:szCs w:val="24"/>
        </w:rPr>
        <w:t>△</w:t>
      </w:r>
      <w:r w:rsidR="005661E8">
        <w:rPr>
          <w:rFonts w:ascii="標楷體" w:eastAsia="標楷體" w:hAnsi="標楷體" w:hint="eastAsia"/>
          <w:color w:val="000000" w:themeColor="text1"/>
          <w:szCs w:val="24"/>
        </w:rPr>
        <w:t>音效</w:t>
      </w:r>
      <w:r w:rsidR="005661E8">
        <w:rPr>
          <w:rFonts w:ascii="標楷體" w:eastAsia="標楷體" w:hAnsi="標楷體"/>
          <w:color w:val="000000" w:themeColor="text1"/>
          <w:szCs w:val="24"/>
        </w:rPr>
        <w:t>—</w:t>
      </w:r>
      <w:r w:rsidR="0054608D">
        <w:rPr>
          <w:rFonts w:ascii="標楷體" w:eastAsia="標楷體" w:hAnsi="標楷體" w:hint="eastAsia"/>
          <w:color w:val="000000" w:themeColor="text1"/>
          <w:szCs w:val="24"/>
        </w:rPr>
        <w:t>放東西的聲音</w:t>
      </w:r>
    </w:p>
    <w:p w:rsidR="0054608D" w:rsidRPr="00E13702" w:rsidRDefault="0045208E"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sidR="0054608D">
        <w:rPr>
          <w:rFonts w:ascii="標楷體" w:eastAsia="標楷體" w:hAnsi="標楷體" w:hint="eastAsia"/>
          <w:szCs w:val="24"/>
        </w:rPr>
        <w:t>豹</w:t>
      </w:r>
      <w:r w:rsidR="0054608D">
        <w:rPr>
          <w:rFonts w:ascii="標楷體" w:eastAsia="標楷體" w:hAnsi="標楷體"/>
          <w:szCs w:val="24"/>
        </w:rPr>
        <w:t>…</w:t>
      </w:r>
      <w:r w:rsidR="0054608D">
        <w:rPr>
          <w:rFonts w:ascii="標楷體" w:eastAsia="標楷體" w:hAnsi="標楷體" w:hint="eastAsia"/>
          <w:szCs w:val="24"/>
        </w:rPr>
        <w:t>黑色斗篷，這裝扮</w:t>
      </w:r>
      <w:ins w:id="91" w:author="User" w:date="2019-01-04T10:05:00Z">
        <w:r w:rsidR="008C5465">
          <w:rPr>
            <w:rFonts w:ascii="標楷體" w:eastAsia="標楷體" w:hAnsi="標楷體" w:hint="eastAsia"/>
            <w:szCs w:val="24"/>
          </w:rPr>
          <w:t>好像</w:t>
        </w:r>
      </w:ins>
      <w:del w:id="92" w:author="User" w:date="2019-01-04T10:05:00Z">
        <w:r w:rsidR="0054608D" w:rsidDel="008C5465">
          <w:rPr>
            <w:rFonts w:ascii="標楷體" w:eastAsia="標楷體" w:hAnsi="標楷體" w:hint="eastAsia"/>
            <w:szCs w:val="24"/>
          </w:rPr>
          <w:delText>似乎</w:delText>
        </w:r>
      </w:del>
      <w:r w:rsidR="0054608D">
        <w:rPr>
          <w:rFonts w:ascii="標楷體" w:eastAsia="標楷體" w:hAnsi="標楷體" w:hint="eastAsia"/>
          <w:szCs w:val="24"/>
        </w:rPr>
        <w:t>在哪裡見過？</w:t>
      </w:r>
    </w:p>
    <w:p w:rsidR="0054608D" w:rsidRDefault="0045208E" w:rsidP="00E13702">
      <w:pPr>
        <w:spacing w:line="360" w:lineRule="exact"/>
        <w:ind w:left="1200" w:hangingChars="500" w:hanging="1200"/>
        <w:rPr>
          <w:rFonts w:ascii="標楷體" w:eastAsia="標楷體" w:hAnsi="標楷體"/>
          <w:szCs w:val="24"/>
        </w:rPr>
      </w:pPr>
      <w:r>
        <w:rPr>
          <w:rFonts w:ascii="標楷體" w:eastAsia="標楷體" w:hAnsi="標楷體" w:hint="eastAsia"/>
          <w:color w:val="000000" w:themeColor="text1"/>
          <w:szCs w:val="24"/>
        </w:rPr>
        <w:t>奇米[</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sidR="0054608D">
        <w:rPr>
          <w:rFonts w:ascii="標楷體" w:eastAsia="標楷體" w:hAnsi="標楷體" w:hint="eastAsia"/>
          <w:szCs w:val="24"/>
        </w:rPr>
        <w:t>還是</w:t>
      </w:r>
      <w:r w:rsidR="0054608D">
        <w:rPr>
          <w:rFonts w:ascii="標楷體" w:eastAsia="標楷體" w:hAnsi="標楷體"/>
          <w:szCs w:val="24"/>
        </w:rPr>
        <w:t>先</w:t>
      </w:r>
      <w:ins w:id="93" w:author="User" w:date="2019-01-04T10:05:00Z">
        <w:r w:rsidR="008C5465">
          <w:rPr>
            <w:rFonts w:ascii="標楷體" w:eastAsia="標楷體" w:hAnsi="標楷體" w:hint="eastAsia"/>
            <w:szCs w:val="24"/>
          </w:rPr>
          <w:t>把</w:t>
        </w:r>
      </w:ins>
      <w:del w:id="94" w:author="User" w:date="2019-01-04T10:05:00Z">
        <w:r w:rsidR="0054608D" w:rsidDel="008C5465">
          <w:rPr>
            <w:rFonts w:ascii="標楷體" w:eastAsia="標楷體" w:hAnsi="標楷體"/>
            <w:szCs w:val="24"/>
          </w:rPr>
          <w:delText>整理一下</w:delText>
        </w:r>
      </w:del>
      <w:r w:rsidR="0054608D">
        <w:rPr>
          <w:rFonts w:ascii="標楷體" w:eastAsia="標楷體" w:hAnsi="標楷體"/>
          <w:szCs w:val="24"/>
        </w:rPr>
        <w:t>書房</w:t>
      </w:r>
      <w:ins w:id="95" w:author="User" w:date="2019-01-04T10:05:00Z">
        <w:r w:rsidR="008C5465">
          <w:rPr>
            <w:rFonts w:ascii="標楷體" w:eastAsia="標楷體" w:hAnsi="標楷體" w:hint="eastAsia"/>
            <w:szCs w:val="24"/>
          </w:rPr>
          <w:t>整理乾淨吧</w:t>
        </w:r>
      </w:ins>
      <w:del w:id="96" w:author="User" w:date="2019-01-04T10:05:00Z">
        <w:r w:rsidR="0054608D" w:rsidDel="008C5465">
          <w:rPr>
            <w:rFonts w:ascii="標楷體" w:eastAsia="標楷體" w:hAnsi="標楷體"/>
            <w:szCs w:val="24"/>
          </w:rPr>
          <w:delText>吧</w:delText>
        </w:r>
      </w:del>
      <w:del w:id="97" w:author="User" w:date="2019-01-04T10:04:00Z">
        <w:r w:rsidR="0054608D" w:rsidDel="008C5465">
          <w:rPr>
            <w:rFonts w:ascii="標楷體" w:eastAsia="標楷體" w:hAnsi="標楷體"/>
            <w:szCs w:val="24"/>
          </w:rPr>
          <w:delText>！</w:delText>
        </w:r>
      </w:del>
      <w:ins w:id="98" w:author="User" w:date="2019-01-04T10:04:00Z">
        <w:r w:rsidR="008C5465">
          <w:rPr>
            <w:rFonts w:ascii="標楷體" w:eastAsia="標楷體" w:hAnsi="標楷體" w:hint="eastAsia"/>
            <w:szCs w:val="24"/>
          </w:rPr>
          <w:t>。</w:t>
        </w:r>
      </w:ins>
    </w:p>
    <w:p w:rsidR="00987424" w:rsidRDefault="00987424"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：我撿</w:t>
      </w:r>
      <w:r w:rsidR="00053F1B">
        <w:rPr>
          <w:rFonts w:ascii="標楷體" w:eastAsia="標楷體" w:hAnsi="標楷體"/>
          <w:szCs w:val="24"/>
        </w:rPr>
        <w:t>起</w:t>
      </w:r>
      <w:r w:rsidR="00053F1B">
        <w:rPr>
          <w:rFonts w:ascii="標楷體" w:eastAsia="標楷體" w:hAnsi="標楷體" w:hint="eastAsia"/>
          <w:szCs w:val="24"/>
        </w:rPr>
        <w:t>掉在地上的《謬思筆記本》，書本內頁</w:t>
      </w:r>
      <w:r w:rsidR="00053F1B">
        <w:rPr>
          <w:rFonts w:ascii="標楷體" w:eastAsia="標楷體" w:hAnsi="標楷體"/>
          <w:szCs w:val="24"/>
        </w:rPr>
        <w:t>發出</w:t>
      </w:r>
      <w:r w:rsidR="00053F1B">
        <w:rPr>
          <w:rFonts w:ascii="標楷體" w:eastAsia="標楷體" w:hAnsi="標楷體" w:hint="eastAsia"/>
          <w:szCs w:val="24"/>
        </w:rPr>
        <w:t>淡淡光芒，</w:t>
      </w:r>
      <w:del w:id="99" w:author="User" w:date="2019-01-04T09:50:00Z">
        <w:r w:rsidR="00053F1B" w:rsidDel="00111A34">
          <w:rPr>
            <w:rFonts w:ascii="標楷體" w:eastAsia="標楷體" w:hAnsi="標楷體"/>
            <w:szCs w:val="24"/>
          </w:rPr>
          <w:delText>好</w:delText>
        </w:r>
      </w:del>
      <w:ins w:id="100" w:author="User" w:date="2019-01-04T09:50:00Z">
        <w:r w:rsidR="00111A34">
          <w:rPr>
            <w:rFonts w:ascii="標楷體" w:eastAsia="標楷體" w:hAnsi="標楷體" w:hint="eastAsia"/>
            <w:szCs w:val="24"/>
          </w:rPr>
          <w:t>似乎</w:t>
        </w:r>
      </w:ins>
      <w:del w:id="101" w:author="User" w:date="2019-01-04T09:50:00Z">
        <w:r w:rsidR="00053F1B" w:rsidDel="00111A34">
          <w:rPr>
            <w:rFonts w:ascii="標楷體" w:eastAsia="標楷體" w:hAnsi="標楷體"/>
            <w:szCs w:val="24"/>
          </w:rPr>
          <w:delText>似</w:delText>
        </w:r>
      </w:del>
      <w:r w:rsidR="00053F1B">
        <w:rPr>
          <w:rFonts w:ascii="標楷體" w:eastAsia="標楷體" w:hAnsi="標楷體"/>
          <w:szCs w:val="24"/>
        </w:rPr>
        <w:t>有</w:t>
      </w:r>
      <w:r w:rsidR="00053F1B">
        <w:rPr>
          <w:rFonts w:ascii="標楷體" w:eastAsia="標楷體" w:hAnsi="標楷體"/>
          <w:szCs w:val="24"/>
        </w:rPr>
        <w:lastRenderedPageBreak/>
        <w:t>什麼</w:t>
      </w:r>
      <w:r w:rsidR="00053F1B">
        <w:rPr>
          <w:rFonts w:ascii="標楷體" w:eastAsia="標楷體" w:hAnsi="標楷體" w:hint="eastAsia"/>
          <w:szCs w:val="24"/>
        </w:rPr>
        <w:t>魔法</w:t>
      </w:r>
      <w:r w:rsidR="00053F1B">
        <w:rPr>
          <w:rFonts w:ascii="標楷體" w:eastAsia="標楷體" w:hAnsi="標楷體"/>
          <w:szCs w:val="24"/>
        </w:rPr>
        <w:t>被啟動了。</w:t>
      </w:r>
    </w:p>
    <w:p w:rsidR="00053F1B" w:rsidRDefault="00053F1B" w:rsidP="00E13702">
      <w:pPr>
        <w:spacing w:line="360" w:lineRule="exact"/>
        <w:ind w:left="1200" w:hangingChars="500" w:hanging="1200"/>
        <w:rPr>
          <w:ins w:id="102" w:author="User" w:date="2019-01-03T20:42:00Z"/>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：忽然間</w:t>
      </w:r>
      <w:r>
        <w:rPr>
          <w:rFonts w:ascii="標楷體" w:eastAsia="標楷體" w:hAnsi="標楷體"/>
          <w:szCs w:val="24"/>
        </w:rPr>
        <w:t>—</w:t>
      </w:r>
    </w:p>
    <w:p w:rsidR="00E13702" w:rsidRPr="00E13702" w:rsidRDefault="008B5333" w:rsidP="008F7B39">
      <w:pPr>
        <w:spacing w:line="360" w:lineRule="exact"/>
        <w:ind w:left="1200" w:hangingChars="500" w:hanging="1200"/>
        <w:rPr>
          <w:rFonts w:ascii="標楷體" w:eastAsia="標楷體" w:hAnsi="標楷體"/>
          <w:color w:val="000000" w:themeColor="text1"/>
          <w:szCs w:val="24"/>
          <w:rPrChange w:id="103" w:author="User" w:date="2019-01-03T20:42:00Z">
            <w:rPr>
              <w:rFonts w:ascii="標楷體" w:eastAsia="標楷體" w:hAnsi="標楷體"/>
              <w:szCs w:val="24"/>
            </w:rPr>
          </w:rPrChange>
        </w:rPr>
      </w:pPr>
      <w:ins w:id="104"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ins w:id="105" w:author="User" w:date="2019-01-03T20:42:00Z">
        <w:r w:rsidR="00E13702" w:rsidRPr="006B3C6B">
          <w:rPr>
            <w:rFonts w:ascii="標楷體" w:eastAsia="標楷體" w:hAnsi="標楷體" w:hint="eastAsia"/>
            <w:color w:val="000000" w:themeColor="text1"/>
            <w:szCs w:val="24"/>
          </w:rPr>
          <w:t>△</w:t>
        </w:r>
        <w:r w:rsidR="00E13702">
          <w:rPr>
            <w:rFonts w:ascii="標楷體" w:eastAsia="標楷體" w:hAnsi="標楷體" w:hint="eastAsia"/>
            <w:color w:val="000000" w:themeColor="text1"/>
            <w:szCs w:val="24"/>
          </w:rPr>
          <w:t>音樂</w:t>
        </w:r>
        <w:r w:rsidR="00E13702">
          <w:rPr>
            <w:rFonts w:ascii="標楷體" w:eastAsia="標楷體" w:hAnsi="標楷體"/>
            <w:color w:val="000000" w:themeColor="text1"/>
            <w:szCs w:val="24"/>
          </w:rPr>
          <w:t>—</w:t>
        </w:r>
        <w:r w:rsidR="00E13702">
          <w:rPr>
            <w:rFonts w:ascii="標楷體" w:eastAsia="標楷體" w:hAnsi="標楷體" w:hint="eastAsia"/>
            <w:color w:val="000000" w:themeColor="text1"/>
            <w:szCs w:val="24"/>
          </w:rPr>
          <w:t>停止</w:t>
        </w:r>
      </w:ins>
    </w:p>
    <w:p w:rsidR="0054608D" w:rsidRDefault="008B5333" w:rsidP="00E13702">
      <w:pPr>
        <w:spacing w:line="360" w:lineRule="exact"/>
        <w:ind w:left="1200" w:hangingChars="500" w:hanging="1200"/>
        <w:rPr>
          <w:ins w:id="106" w:author="User" w:date="2019-01-03T20:41:00Z"/>
          <w:rFonts w:ascii="標楷體" w:eastAsia="標楷體" w:hAnsi="標楷體"/>
          <w:color w:val="000000" w:themeColor="text1"/>
          <w:szCs w:val="24"/>
        </w:rPr>
      </w:pPr>
      <w:ins w:id="107"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54608D" w:rsidRPr="006B3C6B">
        <w:rPr>
          <w:rFonts w:ascii="標楷體" w:eastAsia="標楷體" w:hAnsi="標楷體" w:hint="eastAsia"/>
          <w:color w:val="000000" w:themeColor="text1"/>
          <w:szCs w:val="24"/>
        </w:rPr>
        <w:t>△</w:t>
      </w:r>
      <w:r w:rsidR="0054608D">
        <w:rPr>
          <w:rFonts w:ascii="標楷體" w:eastAsia="標楷體" w:hAnsi="標楷體" w:hint="eastAsia"/>
          <w:color w:val="000000" w:themeColor="text1"/>
          <w:szCs w:val="24"/>
        </w:rPr>
        <w:t>音效</w:t>
      </w:r>
      <w:r w:rsidR="0054608D">
        <w:rPr>
          <w:rFonts w:ascii="標楷體" w:eastAsia="標楷體" w:hAnsi="標楷體"/>
          <w:color w:val="000000" w:themeColor="text1"/>
          <w:szCs w:val="24"/>
        </w:rPr>
        <w:t>—</w:t>
      </w:r>
      <w:r w:rsidR="009C49A6">
        <w:rPr>
          <w:rFonts w:ascii="標楷體" w:eastAsia="標楷體" w:hAnsi="標楷體" w:hint="eastAsia"/>
          <w:color w:val="000000" w:themeColor="text1"/>
          <w:szCs w:val="24"/>
        </w:rPr>
        <w:t>裝有物品的紙盒</w:t>
      </w:r>
      <w:r w:rsidR="0054608D">
        <w:rPr>
          <w:rFonts w:ascii="標楷體" w:eastAsia="標楷體" w:hAnsi="標楷體" w:hint="eastAsia"/>
          <w:color w:val="000000" w:themeColor="text1"/>
          <w:szCs w:val="24"/>
        </w:rPr>
        <w:t>掉到地板上的聲音</w:t>
      </w:r>
      <w:r w:rsidR="009C49A6">
        <w:rPr>
          <w:rFonts w:ascii="標楷體" w:eastAsia="標楷體" w:hAnsi="標楷體" w:hint="eastAsia"/>
          <w:color w:val="000000" w:themeColor="text1"/>
          <w:szCs w:val="24"/>
        </w:rPr>
        <w:t>，</w:t>
      </w:r>
      <w:r w:rsidR="009C49A6">
        <w:rPr>
          <w:rFonts w:ascii="標楷體" w:eastAsia="標楷體" w:hAnsi="標楷體"/>
          <w:color w:val="000000" w:themeColor="text1"/>
          <w:szCs w:val="24"/>
        </w:rPr>
        <w:t>掉到地板後，紙盒還在地板上不斷</w:t>
      </w:r>
      <w:r w:rsidR="0045208E">
        <w:rPr>
          <w:rFonts w:ascii="標楷體" w:eastAsia="標楷體" w:hAnsi="標楷體" w:hint="eastAsia"/>
          <w:color w:val="000000" w:themeColor="text1"/>
          <w:szCs w:val="24"/>
        </w:rPr>
        <w:t>滾動</w:t>
      </w:r>
      <w:r w:rsidR="009C49A6">
        <w:rPr>
          <w:rFonts w:ascii="標楷體" w:eastAsia="標楷體" w:hAnsi="標楷體"/>
          <w:color w:val="000000" w:themeColor="text1"/>
          <w:szCs w:val="24"/>
        </w:rPr>
        <w:t>，因此發出叩叩叩的聲響。</w:t>
      </w:r>
    </w:p>
    <w:p w:rsidR="00E13702" w:rsidRDefault="008B5333" w:rsidP="008F7B39">
      <w:pPr>
        <w:spacing w:line="360" w:lineRule="exact"/>
        <w:ind w:left="1200" w:hangingChars="500" w:hanging="1200"/>
        <w:rPr>
          <w:rFonts w:ascii="標楷體" w:eastAsia="標楷體" w:hAnsi="標楷體"/>
          <w:color w:val="000000" w:themeColor="text1"/>
          <w:szCs w:val="24"/>
        </w:rPr>
      </w:pPr>
      <w:ins w:id="108"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ins w:id="109" w:author="User" w:date="2019-01-03T20:41:00Z">
        <w:r w:rsidR="00E13702" w:rsidRPr="006B3C6B">
          <w:rPr>
            <w:rFonts w:ascii="標楷體" w:eastAsia="標楷體" w:hAnsi="標楷體" w:hint="eastAsia"/>
            <w:color w:val="000000" w:themeColor="text1"/>
            <w:szCs w:val="24"/>
          </w:rPr>
          <w:t>△</w:t>
        </w:r>
        <w:r w:rsidR="00E13702">
          <w:rPr>
            <w:rFonts w:ascii="標楷體" w:eastAsia="標楷體" w:hAnsi="標楷體" w:hint="eastAsia"/>
            <w:color w:val="000000" w:themeColor="text1"/>
            <w:szCs w:val="24"/>
          </w:rPr>
          <w:t>音樂-</w:t>
        </w:r>
        <w:r w:rsidR="00E13702">
          <w:rPr>
            <w:rFonts w:ascii="標楷體" w:eastAsia="標楷體" w:hAnsi="標楷體"/>
            <w:color w:val="000000" w:themeColor="text1"/>
            <w:szCs w:val="24"/>
          </w:rPr>
          <w:t>-</w:t>
        </w:r>
        <w:r w:rsidR="00E13702">
          <w:rPr>
            <w:rFonts w:ascii="標楷體" w:eastAsia="標楷體" w:hAnsi="標楷體" w:hint="eastAsia"/>
            <w:color w:val="000000" w:themeColor="text1"/>
            <w:szCs w:val="24"/>
          </w:rPr>
          <w:t>氣氛</w:t>
        </w:r>
      </w:ins>
      <w:ins w:id="110" w:author="User" w:date="2019-01-03T20:42:00Z">
        <w:r w:rsidR="00E13702">
          <w:rPr>
            <w:rFonts w:ascii="標楷體" w:eastAsia="標楷體" w:hAnsi="標楷體" w:hint="eastAsia"/>
            <w:color w:val="000000" w:themeColor="text1"/>
            <w:szCs w:val="24"/>
          </w:rPr>
          <w:t>輕鬆</w:t>
        </w:r>
      </w:ins>
      <w:ins w:id="111" w:author="User" w:date="2019-01-03T20:41:00Z">
        <w:r w:rsidR="00E13702">
          <w:rPr>
            <w:rFonts w:ascii="標楷體" w:eastAsia="標楷體" w:hAnsi="標楷體" w:hint="eastAsia"/>
            <w:color w:val="000000" w:themeColor="text1"/>
            <w:szCs w:val="24"/>
          </w:rPr>
          <w:t>的音樂</w:t>
        </w:r>
      </w:ins>
    </w:p>
    <w:p w:rsidR="0045208E" w:rsidRPr="001B3A70" w:rsidRDefault="0045208E"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：書櫃裡的</w:t>
      </w:r>
      <w:r>
        <w:rPr>
          <w:rFonts w:ascii="標楷體" w:eastAsia="標楷體" w:hAnsi="標楷體"/>
          <w:szCs w:val="24"/>
        </w:rPr>
        <w:t>木方盒</w:t>
      </w:r>
      <w:r>
        <w:rPr>
          <w:rFonts w:ascii="標楷體" w:eastAsia="標楷體" w:hAnsi="標楷體" w:hint="eastAsia"/>
          <w:szCs w:val="24"/>
        </w:rPr>
        <w:t>滾落在地上，走近一瞧竟還有一隻</w:t>
      </w:r>
      <w:r>
        <w:rPr>
          <w:rFonts w:ascii="標楷體" w:eastAsia="標楷體" w:hAnsi="標楷體"/>
          <w:szCs w:val="24"/>
        </w:rPr>
        <w:t>鳥類生物卡在裡面，</w:t>
      </w:r>
      <w:r>
        <w:rPr>
          <w:rFonts w:ascii="標楷體" w:eastAsia="標楷體" w:hAnsi="標楷體" w:hint="eastAsia"/>
          <w:szCs w:val="24"/>
        </w:rPr>
        <w:t>扭動掙扎著想要逃出來的模樣相當滑稽。</w:t>
      </w:r>
    </w:p>
    <w:p w:rsidR="00876885" w:rsidRDefault="00876885" w:rsidP="00E13702">
      <w:pPr>
        <w:spacing w:line="360" w:lineRule="exact"/>
        <w:ind w:left="1200" w:hangingChars="500" w:hanging="1200"/>
        <w:rPr>
          <w:ins w:id="112" w:author="User" w:date="2019-01-04T09:50:00Z"/>
          <w:rFonts w:ascii="標楷體" w:eastAsia="標楷體" w:hAnsi="標楷體"/>
          <w:color w:val="000000" w:themeColor="text1"/>
          <w:szCs w:val="24"/>
        </w:rPr>
      </w:pPr>
      <w:r>
        <w:rPr>
          <w:rFonts w:ascii="標楷體" w:eastAsia="標楷體" w:hAnsi="標楷體" w:hint="eastAsia"/>
          <w:color w:val="000000" w:themeColor="text1"/>
          <w:szCs w:val="24"/>
        </w:rPr>
        <w:t>奇米[</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sidR="005C16F7">
        <w:rPr>
          <w:rFonts w:ascii="標楷體" w:eastAsia="標楷體" w:hAnsi="標楷體" w:hint="eastAsia"/>
          <w:color w:val="000000" w:themeColor="text1"/>
          <w:szCs w:val="24"/>
        </w:rPr>
        <w:t>噗哧</w:t>
      </w:r>
      <w:r w:rsidR="005C16F7">
        <w:rPr>
          <w:rFonts w:ascii="標楷體" w:eastAsia="標楷體" w:hAnsi="標楷體"/>
          <w:color w:val="000000" w:themeColor="text1"/>
          <w:szCs w:val="24"/>
        </w:rPr>
        <w:t>！</w:t>
      </w:r>
    </w:p>
    <w:p w:rsidR="00BC749E" w:rsidDel="00BC749E" w:rsidRDefault="00BC749E" w:rsidP="00E13702">
      <w:pPr>
        <w:spacing w:line="360" w:lineRule="exact"/>
        <w:ind w:left="1200" w:hangingChars="500" w:hanging="1200"/>
        <w:rPr>
          <w:del w:id="113" w:author="User" w:date="2019-01-04T09:51:00Z"/>
          <w:rFonts w:ascii="標楷體" w:eastAsia="標楷體" w:hAnsi="標楷體"/>
          <w:color w:val="000000" w:themeColor="text1"/>
          <w:szCs w:val="24"/>
        </w:rPr>
      </w:pPr>
    </w:p>
    <w:p w:rsidR="005C16F7" w:rsidRDefault="005C16F7"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w:t>
      </w:r>
      <w:r w:rsidR="00462D5D">
        <w:rPr>
          <w:rFonts w:ascii="標楷體" w:eastAsia="標楷體" w:hAnsi="標楷體" w:hint="eastAsia"/>
          <w:color w:val="000000" w:themeColor="text1"/>
          <w:szCs w:val="24"/>
        </w:rPr>
        <w:t>我走向前，想辦法幫牠從</w:t>
      </w:r>
      <w:r w:rsidR="00053F1B">
        <w:rPr>
          <w:rFonts w:ascii="標楷體" w:eastAsia="標楷體" w:hAnsi="標楷體" w:hint="eastAsia"/>
          <w:color w:val="000000" w:themeColor="text1"/>
          <w:szCs w:val="24"/>
        </w:rPr>
        <w:t>盒子內逃脫</w:t>
      </w:r>
      <w:r w:rsidR="00462D5D">
        <w:rPr>
          <w:rFonts w:ascii="標楷體" w:eastAsia="標楷體" w:hAnsi="標楷體" w:hint="eastAsia"/>
          <w:color w:val="000000" w:themeColor="text1"/>
          <w:szCs w:val="24"/>
        </w:rPr>
        <w:t>。</w:t>
      </w:r>
    </w:p>
    <w:p w:rsidR="00462D5D" w:rsidRDefault="008B5333" w:rsidP="00E13702">
      <w:pPr>
        <w:spacing w:line="360" w:lineRule="exact"/>
        <w:ind w:left="1200" w:hangingChars="500" w:hanging="1200"/>
        <w:rPr>
          <w:rFonts w:ascii="標楷體" w:eastAsia="標楷體" w:hAnsi="標楷體"/>
          <w:color w:val="000000" w:themeColor="text1"/>
          <w:szCs w:val="24"/>
        </w:rPr>
      </w:pPr>
      <w:ins w:id="114"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462D5D" w:rsidRPr="006B3C6B">
        <w:rPr>
          <w:rFonts w:ascii="標楷體" w:eastAsia="標楷體" w:hAnsi="標楷體" w:hint="eastAsia"/>
          <w:color w:val="000000" w:themeColor="text1"/>
          <w:szCs w:val="24"/>
        </w:rPr>
        <w:t>△</w:t>
      </w:r>
      <w:r w:rsidR="00462D5D">
        <w:rPr>
          <w:rFonts w:ascii="標楷體" w:eastAsia="標楷體" w:hAnsi="標楷體" w:hint="eastAsia"/>
          <w:color w:val="000000" w:themeColor="text1"/>
          <w:szCs w:val="24"/>
        </w:rPr>
        <w:t>音效</w:t>
      </w:r>
      <w:r w:rsidR="00462D5D">
        <w:rPr>
          <w:rFonts w:ascii="標楷體" w:eastAsia="標楷體" w:hAnsi="標楷體"/>
          <w:color w:val="000000" w:themeColor="text1"/>
          <w:szCs w:val="24"/>
        </w:rPr>
        <w:t>—</w:t>
      </w:r>
      <w:r w:rsidR="00462D5D">
        <w:rPr>
          <w:rFonts w:ascii="標楷體" w:eastAsia="標楷體" w:hAnsi="標楷體" w:hint="eastAsia"/>
          <w:color w:val="000000" w:themeColor="text1"/>
          <w:szCs w:val="24"/>
        </w:rPr>
        <w:t>啵！</w:t>
      </w:r>
    </w:p>
    <w:p w:rsidR="00462D5D" w:rsidRDefault="00462D5D"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旁白</w:t>
      </w:r>
      <w:r>
        <w:rPr>
          <w:rFonts w:ascii="標楷體" w:eastAsia="標楷體" w:hAnsi="標楷體" w:hint="eastAsia"/>
          <w:color w:val="000000" w:themeColor="text1"/>
          <w:szCs w:val="24"/>
        </w:rPr>
        <w:t>[</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hint="eastAsia"/>
          <w:szCs w:val="24"/>
        </w:rPr>
        <w:t>：</w:t>
      </w:r>
      <w:r w:rsidR="00301890">
        <w:rPr>
          <w:rFonts w:ascii="標楷體" w:eastAsia="標楷體" w:hAnsi="標楷體" w:hint="eastAsia"/>
          <w:szCs w:val="24"/>
        </w:rPr>
        <w:t>鳥類生物</w:t>
      </w:r>
      <w:r>
        <w:rPr>
          <w:rFonts w:ascii="標楷體" w:eastAsia="標楷體" w:hAnsi="標楷體" w:hint="eastAsia"/>
          <w:szCs w:val="24"/>
        </w:rPr>
        <w:t>掙脫的瞬間，</w:t>
      </w:r>
      <w:r>
        <w:rPr>
          <w:rFonts w:ascii="標楷體" w:eastAsia="標楷體" w:hAnsi="標楷體"/>
          <w:szCs w:val="24"/>
        </w:rPr>
        <w:t>我好像聽到了類似軟木塞拔出酒瓶</w:t>
      </w:r>
      <w:r>
        <w:rPr>
          <w:rFonts w:ascii="標楷體" w:eastAsia="標楷體" w:hAnsi="標楷體" w:hint="eastAsia"/>
          <w:szCs w:val="24"/>
        </w:rPr>
        <w:t>一般</w:t>
      </w:r>
      <w:r>
        <w:rPr>
          <w:rFonts w:ascii="標楷體" w:eastAsia="標楷體" w:hAnsi="標楷體"/>
          <w:szCs w:val="24"/>
        </w:rPr>
        <w:t>的清脆聲響</w:t>
      </w:r>
      <w:r w:rsidR="00301890">
        <w:rPr>
          <w:rFonts w:ascii="標楷體" w:eastAsia="標楷體" w:hAnsi="標楷體" w:hint="eastAsia"/>
          <w:szCs w:val="24"/>
        </w:rPr>
        <w:t>，接著牠啪噠啪噠的飛到我面前</w:t>
      </w:r>
      <w:r>
        <w:rPr>
          <w:rFonts w:ascii="標楷體" w:eastAsia="標楷體" w:hAnsi="標楷體"/>
          <w:szCs w:val="24"/>
        </w:rPr>
        <w:t>。</w:t>
      </w:r>
    </w:p>
    <w:p w:rsidR="00043FDF" w:rsidRDefault="008B5333" w:rsidP="00E13702">
      <w:pPr>
        <w:spacing w:line="360" w:lineRule="exact"/>
        <w:rPr>
          <w:ins w:id="115" w:author="User" w:date="2019-01-04T11:02:00Z"/>
          <w:rFonts w:ascii="標楷體" w:eastAsia="標楷體" w:hAnsi="標楷體"/>
          <w:color w:val="000000" w:themeColor="text1"/>
          <w:szCs w:val="24"/>
        </w:rPr>
      </w:pPr>
      <w:ins w:id="116"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043FDF" w:rsidRPr="006B3C6B">
        <w:rPr>
          <w:rFonts w:ascii="標楷體" w:eastAsia="標楷體" w:hAnsi="標楷體" w:hint="eastAsia"/>
          <w:color w:val="000000" w:themeColor="text1"/>
          <w:szCs w:val="24"/>
        </w:rPr>
        <w:t>△</w:t>
      </w:r>
      <w:r w:rsidR="00043FDF">
        <w:rPr>
          <w:rFonts w:ascii="標楷體" w:eastAsia="標楷體" w:hAnsi="標楷體" w:hint="eastAsia"/>
          <w:color w:val="000000" w:themeColor="text1"/>
          <w:szCs w:val="24"/>
        </w:rPr>
        <w:t>立繪-亞瑟出現</w:t>
      </w:r>
    </w:p>
    <w:p w:rsidR="00C36FB3" w:rsidRPr="00C36FB3" w:rsidRDefault="00C36FB3">
      <w:pPr>
        <w:spacing w:line="360" w:lineRule="exact"/>
        <w:ind w:leftChars="400" w:left="1200" w:hangingChars="100" w:hanging="240"/>
        <w:rPr>
          <w:rFonts w:ascii="標楷體" w:eastAsia="標楷體" w:hAnsi="標楷體"/>
          <w:color w:val="000000" w:themeColor="text1"/>
          <w:szCs w:val="24"/>
          <w:rPrChange w:id="117" w:author="User" w:date="2019-01-04T11:02:00Z">
            <w:rPr>
              <w:rFonts w:ascii="標楷體" w:eastAsia="標楷體" w:hAnsi="標楷體"/>
              <w:szCs w:val="24"/>
            </w:rPr>
          </w:rPrChange>
        </w:rPr>
        <w:pPrChange w:id="118" w:author="User" w:date="2019-01-04T11:02:00Z">
          <w:pPr>
            <w:spacing w:line="360" w:lineRule="exact"/>
          </w:pPr>
        </w:pPrChange>
      </w:pPr>
      <w:ins w:id="119" w:author="User" w:date="2019-01-04T11:02: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音效</w:t>
        </w:r>
        <w:r>
          <w:rPr>
            <w:rFonts w:ascii="標楷體" w:eastAsia="標楷體" w:hAnsi="標楷體"/>
            <w:color w:val="000000" w:themeColor="text1"/>
            <w:szCs w:val="24"/>
          </w:rPr>
          <w:t>—</w:t>
        </w:r>
        <w:r>
          <w:rPr>
            <w:rFonts w:ascii="標楷體" w:eastAsia="標楷體" w:hAnsi="標楷體" w:hint="eastAsia"/>
            <w:color w:val="000000" w:themeColor="text1"/>
            <w:szCs w:val="24"/>
          </w:rPr>
          <w:t>拍打翅膀的聲音，</w:t>
        </w:r>
        <w:r>
          <w:rPr>
            <w:rFonts w:ascii="標楷體" w:eastAsia="標楷體" w:hAnsi="標楷體"/>
            <w:color w:val="000000" w:themeColor="text1"/>
            <w:szCs w:val="24"/>
          </w:rPr>
          <w:t>一般</w:t>
        </w:r>
      </w:ins>
    </w:p>
    <w:p w:rsidR="00462D5D" w:rsidRDefault="00301890"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亞瑟[</w:t>
      </w:r>
      <w:r w:rsidRPr="006B3C6B">
        <w:rPr>
          <w:rFonts w:ascii="標楷體" w:eastAsia="標楷體" w:hAnsi="標楷體" w:hint="eastAsia"/>
          <w:color w:val="000000" w:themeColor="text1"/>
          <w:szCs w:val="24"/>
        </w:rPr>
        <w:t>無</w:t>
      </w:r>
      <w:r>
        <w:rPr>
          <w:rFonts w:ascii="標楷體" w:eastAsia="標楷體" w:hAnsi="標楷體" w:hint="eastAsia"/>
          <w:color w:val="000000" w:themeColor="text1"/>
          <w:szCs w:val="24"/>
        </w:rPr>
        <w:t>]：-</w:t>
      </w:r>
      <w:r>
        <w:rPr>
          <w:rFonts w:ascii="標楷體" w:eastAsia="標楷體" w:hAnsi="標楷體"/>
          <w:color w:val="000000" w:themeColor="text1"/>
          <w:szCs w:val="24"/>
        </w:rPr>
        <w:t>-</w:t>
      </w:r>
      <w:del w:id="120" w:author="User" w:date="2019-01-03T20:44:00Z">
        <w:r w:rsidDel="00E22A49">
          <w:rPr>
            <w:rFonts w:ascii="標楷體" w:eastAsia="標楷體" w:hAnsi="標楷體"/>
            <w:color w:val="000000" w:themeColor="text1"/>
            <w:szCs w:val="24"/>
          </w:rPr>
          <w:delText>-</w:delText>
        </w:r>
      </w:del>
      <w:r>
        <w:rPr>
          <w:rFonts w:ascii="標楷體" w:eastAsia="標楷體" w:hAnsi="標楷體" w:hint="eastAsia"/>
          <w:color w:val="000000" w:themeColor="text1"/>
          <w:szCs w:val="24"/>
        </w:rPr>
        <w:t>！！</w:t>
      </w:r>
    </w:p>
    <w:p w:rsidR="00301890" w:rsidRPr="001B3A70" w:rsidRDefault="008B5333" w:rsidP="00301890">
      <w:pPr>
        <w:spacing w:line="360" w:lineRule="exact"/>
        <w:rPr>
          <w:rFonts w:ascii="標楷體" w:eastAsia="標楷體" w:hAnsi="標楷體"/>
          <w:szCs w:val="24"/>
        </w:rPr>
      </w:pPr>
      <w:ins w:id="121" w:author="User" w:date="2019-01-04T09:20: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r w:rsidR="00301890" w:rsidRPr="006B3C6B">
        <w:rPr>
          <w:rFonts w:ascii="標楷體" w:eastAsia="標楷體" w:hAnsi="標楷體" w:hint="eastAsia"/>
          <w:color w:val="000000" w:themeColor="text1"/>
          <w:szCs w:val="24"/>
        </w:rPr>
        <w:t>△</w:t>
      </w:r>
      <w:r w:rsidR="00301890">
        <w:rPr>
          <w:rFonts w:ascii="標楷體" w:eastAsia="標楷體" w:hAnsi="標楷體" w:hint="eastAsia"/>
          <w:color w:val="000000" w:themeColor="text1"/>
          <w:szCs w:val="24"/>
        </w:rPr>
        <w:t>畫面-淡出轉場</w:t>
      </w:r>
    </w:p>
    <w:p w:rsidR="005C16F7" w:rsidDel="008C5465" w:rsidRDefault="005C16F7" w:rsidP="00E13702">
      <w:pPr>
        <w:spacing w:line="360" w:lineRule="exact"/>
        <w:ind w:left="1200" w:hangingChars="500" w:hanging="1200"/>
        <w:rPr>
          <w:del w:id="122" w:author="User" w:date="2019-01-04T10:02:00Z"/>
          <w:rFonts w:ascii="標楷體" w:eastAsia="標楷體" w:hAnsi="標楷體"/>
          <w:color w:val="000000" w:themeColor="text1"/>
          <w:szCs w:val="24"/>
        </w:rPr>
      </w:pPr>
    </w:p>
    <w:p w:rsidR="008C5465" w:rsidRPr="008F7B39" w:rsidRDefault="008C5465" w:rsidP="00E13702">
      <w:pPr>
        <w:spacing w:line="360" w:lineRule="exact"/>
        <w:rPr>
          <w:ins w:id="123" w:author="User" w:date="2019-01-04T10:04:00Z"/>
          <w:rFonts w:ascii="標楷體" w:eastAsia="標楷體" w:hAnsi="標楷體"/>
          <w:color w:val="000000" w:themeColor="text1"/>
          <w:szCs w:val="24"/>
        </w:rPr>
      </w:pPr>
    </w:p>
    <w:p w:rsidR="00FF136F" w:rsidRPr="00E13702" w:rsidDel="008C5465" w:rsidRDefault="00FF136F" w:rsidP="00E13702">
      <w:pPr>
        <w:spacing w:line="360" w:lineRule="exact"/>
        <w:ind w:left="1200" w:hangingChars="500" w:hanging="1200"/>
        <w:rPr>
          <w:del w:id="124" w:author="User" w:date="2019-01-04T10:02:00Z"/>
          <w:rFonts w:ascii="標楷體" w:eastAsia="標楷體" w:hAnsi="標楷體"/>
          <w:szCs w:val="24"/>
        </w:rPr>
      </w:pPr>
    </w:p>
    <w:p w:rsidR="008E162C" w:rsidRPr="0021175B" w:rsidRDefault="008E162C" w:rsidP="00E13702">
      <w:pPr>
        <w:spacing w:line="360" w:lineRule="exact"/>
        <w:ind w:left="1201" w:hangingChars="500" w:hanging="1201"/>
        <w:rPr>
          <w:rFonts w:ascii="標楷體" w:eastAsia="標楷體" w:hAnsi="標楷體"/>
          <w:b/>
          <w:szCs w:val="24"/>
        </w:rPr>
      </w:pPr>
    </w:p>
    <w:p w:rsidR="008E162C" w:rsidRPr="006B3C6B" w:rsidRDefault="008E162C" w:rsidP="00E13702">
      <w:pPr>
        <w:pStyle w:val="ad"/>
        <w:spacing w:after="0" w:line="360" w:lineRule="exact"/>
        <w:ind w:left="1200" w:hangingChars="500" w:hanging="1200"/>
        <w:rPr>
          <w:rFonts w:ascii="標楷體" w:eastAsia="標楷體" w:hAnsi="標楷體"/>
        </w:rPr>
      </w:pPr>
      <w:bookmarkStart w:id="125" w:name="_Toc534212157"/>
      <w:r w:rsidRPr="006B3C6B">
        <w:rPr>
          <w:rFonts w:ascii="標楷體" w:eastAsia="標楷體" w:hAnsi="標楷體" w:hint="eastAsia"/>
        </w:rPr>
        <w:t>第一章 第五節</w:t>
      </w:r>
      <w:bookmarkEnd w:id="125"/>
      <w:ins w:id="126" w:author="User" w:date="2019-01-04T13:31:00Z">
        <w:r w:rsidR="0085157D">
          <w:rPr>
            <w:rFonts w:ascii="標楷體" w:eastAsia="標楷體" w:hAnsi="標楷體" w:hint="eastAsia"/>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444"/>
        <w:gridCol w:w="1004"/>
        <w:gridCol w:w="992"/>
        <w:gridCol w:w="992"/>
        <w:gridCol w:w="3188"/>
      </w:tblGrid>
      <w:tr w:rsidR="00FD6B9B" w:rsidRPr="00281B41" w:rsidTr="00E13702">
        <w:tc>
          <w:tcPr>
            <w:tcW w:w="165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444" w:type="dxa"/>
            <w:tcBorders>
              <w:top w:val="single" w:sz="12" w:space="0" w:color="auto"/>
              <w:left w:val="single" w:sz="12" w:space="0" w:color="auto"/>
              <w:bottom w:val="single" w:sz="12" w:space="0" w:color="auto"/>
              <w:right w:val="single" w:sz="12" w:space="0" w:color="auto"/>
            </w:tcBorders>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00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992" w:type="dxa"/>
            <w:tcBorders>
              <w:top w:val="single" w:sz="12" w:space="0" w:color="auto"/>
              <w:left w:val="single" w:sz="12" w:space="0" w:color="auto"/>
              <w:bottom w:val="single" w:sz="12" w:space="0" w:color="auto"/>
              <w:right w:val="single" w:sz="12" w:space="0" w:color="auto"/>
            </w:tcBorders>
            <w:hideMark/>
          </w:tcPr>
          <w:p w:rsidR="00FD6B9B" w:rsidRPr="00281B41" w:rsidRDefault="00443233"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日</w:t>
            </w:r>
          </w:p>
        </w:tc>
        <w:tc>
          <w:tcPr>
            <w:tcW w:w="992"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188" w:type="dxa"/>
            <w:tcBorders>
              <w:top w:val="single" w:sz="12" w:space="0" w:color="auto"/>
              <w:left w:val="single" w:sz="12" w:space="0" w:color="auto"/>
              <w:bottom w:val="single" w:sz="12" w:space="0" w:color="auto"/>
              <w:right w:val="single" w:sz="12" w:space="0" w:color="auto"/>
            </w:tcBorders>
            <w:hideMark/>
          </w:tcPr>
          <w:p w:rsidR="00FD6B9B" w:rsidRPr="00281B41" w:rsidRDefault="00443233"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霍伯特的書房</w:t>
            </w:r>
          </w:p>
        </w:tc>
      </w:tr>
      <w:tr w:rsidR="00FD6B9B" w:rsidRPr="00281B41" w:rsidTr="00E13702">
        <w:tc>
          <w:tcPr>
            <w:tcW w:w="165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6620"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443233"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奇米、亞瑟</w:t>
            </w:r>
          </w:p>
        </w:tc>
      </w:tr>
    </w:tbl>
    <w:p w:rsidR="00AC63E5" w:rsidDel="008B5333" w:rsidRDefault="008B5333" w:rsidP="008F7B39">
      <w:pPr>
        <w:spacing w:line="360" w:lineRule="exact"/>
        <w:ind w:left="1200" w:hangingChars="500" w:hanging="1200"/>
        <w:rPr>
          <w:del w:id="127" w:author="User" w:date="2019-01-04T09:19:00Z"/>
          <w:rFonts w:ascii="標楷體" w:eastAsia="標楷體" w:hAnsi="標楷體"/>
          <w:szCs w:val="24"/>
        </w:rPr>
      </w:pPr>
      <w:ins w:id="128" w:author="User" w:date="2019-01-04T09:19:00Z">
        <w:r>
          <w:rPr>
            <w:rFonts w:ascii="標楷體" w:eastAsia="標楷體" w:hAnsi="標楷體" w:hint="eastAsia"/>
            <w:szCs w:val="24"/>
          </w:rPr>
          <w:t xml:space="preserve">　</w:t>
        </w:r>
        <w:r>
          <w:rPr>
            <w:rFonts w:ascii="標楷體" w:eastAsia="標楷體" w:hAnsi="標楷體"/>
            <w:szCs w:val="24"/>
          </w:rPr>
          <w:t xml:space="preserve">　</w:t>
        </w:r>
        <w:r>
          <w:rPr>
            <w:rFonts w:ascii="標楷體" w:eastAsia="標楷體" w:hAnsi="標楷體" w:hint="eastAsia"/>
            <w:szCs w:val="24"/>
          </w:rPr>
          <w:t xml:space="preserve">　</w:t>
        </w:r>
        <w:r>
          <w:rPr>
            <w:rFonts w:ascii="標楷體" w:eastAsia="標楷體" w:hAnsi="標楷體"/>
            <w:szCs w:val="24"/>
          </w:rPr>
          <w:t xml:space="preserve">　</w:t>
        </w:r>
      </w:ins>
      <w:del w:id="129" w:author="User" w:date="2019-01-04T09:19:00Z">
        <w:r w:rsidR="00443233" w:rsidRPr="00281B41" w:rsidDel="008B5333">
          <w:rPr>
            <w:rFonts w:ascii="標楷體" w:eastAsia="標楷體" w:hAnsi="標楷體" w:hint="eastAsia"/>
            <w:szCs w:val="24"/>
          </w:rPr>
          <w:delText>奇米將鳥類生物鬆綁，</w:delText>
        </w:r>
        <w:r w:rsidR="00443233" w:rsidRPr="00281B41" w:rsidDel="008B5333">
          <w:rPr>
            <w:rFonts w:ascii="標楷體" w:eastAsia="標楷體" w:hAnsi="標楷體"/>
            <w:szCs w:val="24"/>
          </w:rPr>
          <w:delText>沒</w:delText>
        </w:r>
        <w:r w:rsidR="00443233" w:rsidRPr="00281B41" w:rsidDel="008B5333">
          <w:rPr>
            <w:rFonts w:ascii="標楷體" w:eastAsia="標楷體" w:hAnsi="標楷體" w:hint="eastAsia"/>
            <w:szCs w:val="24"/>
          </w:rPr>
          <w:delText>想到這生物竟然還會說話，不等</w:delText>
        </w:r>
        <w:r w:rsidR="00443233" w:rsidRPr="00281B41" w:rsidDel="008B5333">
          <w:rPr>
            <w:rFonts w:ascii="標楷體" w:eastAsia="標楷體" w:hAnsi="標楷體"/>
            <w:szCs w:val="24"/>
          </w:rPr>
          <w:delText>奇米問話，</w:delText>
        </w:r>
        <w:r w:rsidR="001B65D8" w:rsidRPr="00281B41" w:rsidDel="008B5333">
          <w:rPr>
            <w:rFonts w:ascii="標楷體" w:eastAsia="標楷體" w:hAnsi="標楷體" w:hint="eastAsia"/>
            <w:szCs w:val="24"/>
          </w:rPr>
          <w:delText>他急著先開口</w:delText>
        </w:r>
        <w:r w:rsidR="001B65D8" w:rsidRPr="00281B41" w:rsidDel="008B5333">
          <w:rPr>
            <w:rFonts w:ascii="標楷體" w:eastAsia="標楷體" w:hAnsi="標楷體"/>
            <w:szCs w:val="24"/>
          </w:rPr>
          <w:delText>，喊的是媽媽的名字，告訴</w:delText>
        </w:r>
        <w:r w:rsidR="001B65D8" w:rsidRPr="00281B41" w:rsidDel="008B5333">
          <w:rPr>
            <w:rFonts w:ascii="標楷體" w:eastAsia="標楷體" w:hAnsi="標楷體" w:hint="eastAsia"/>
            <w:szCs w:val="24"/>
          </w:rPr>
          <w:delText>她霍伯特被</w:delText>
        </w:r>
        <w:r w:rsidR="001B65D8" w:rsidRPr="00281B41" w:rsidDel="008B5333">
          <w:rPr>
            <w:rFonts w:ascii="標楷體" w:eastAsia="標楷體" w:hAnsi="標楷體"/>
            <w:szCs w:val="24"/>
          </w:rPr>
          <w:delText>雪沃茲氏族的人帶走了，要趕快去救他</w:delText>
        </w:r>
        <w:r w:rsidR="001B65D8" w:rsidRPr="00281B41" w:rsidDel="008B5333">
          <w:rPr>
            <w:rFonts w:ascii="標楷體" w:eastAsia="標楷體" w:hAnsi="標楷體" w:hint="eastAsia"/>
            <w:szCs w:val="24"/>
          </w:rPr>
          <w:delText>，</w:delText>
        </w:r>
        <w:r w:rsidR="001B65D8" w:rsidRPr="00281B41" w:rsidDel="008B5333">
          <w:rPr>
            <w:rFonts w:ascii="標楷體" w:eastAsia="標楷體" w:hAnsi="標楷體"/>
            <w:szCs w:val="24"/>
          </w:rPr>
          <w:delText>講</w:delText>
        </w:r>
        <w:r w:rsidR="001B65D8" w:rsidRPr="00281B41" w:rsidDel="008B5333">
          <w:rPr>
            <w:rFonts w:ascii="標楷體" w:eastAsia="標楷體" w:hAnsi="標楷體" w:hint="eastAsia"/>
            <w:szCs w:val="24"/>
          </w:rPr>
          <w:delText>完就</w:delText>
        </w:r>
        <w:r w:rsidR="001B65D8" w:rsidRPr="00281B41" w:rsidDel="008B5333">
          <w:rPr>
            <w:rFonts w:ascii="標楷體" w:eastAsia="標楷體" w:hAnsi="標楷體"/>
            <w:szCs w:val="24"/>
          </w:rPr>
          <w:delText>逕自</w:delText>
        </w:r>
        <w:r w:rsidR="001B65D8" w:rsidRPr="00281B41" w:rsidDel="008B5333">
          <w:rPr>
            <w:rFonts w:ascii="標楷體" w:eastAsia="標楷體" w:hAnsi="標楷體" w:hint="eastAsia"/>
            <w:szCs w:val="24"/>
          </w:rPr>
          <w:delText>從窗戶</w:delText>
        </w:r>
        <w:r w:rsidR="001B65D8" w:rsidRPr="00281B41" w:rsidDel="008B5333">
          <w:rPr>
            <w:rFonts w:ascii="標楷體" w:eastAsia="標楷體" w:hAnsi="標楷體"/>
            <w:szCs w:val="24"/>
          </w:rPr>
          <w:delText>飛走。</w:delText>
        </w:r>
      </w:del>
    </w:p>
    <w:p w:rsidR="00E13702" w:rsidRDefault="00E13702">
      <w:pPr>
        <w:spacing w:line="360" w:lineRule="exact"/>
        <w:rPr>
          <w:ins w:id="130" w:author="User" w:date="2019-01-03T20:41:00Z"/>
          <w:rFonts w:ascii="標楷體" w:eastAsia="標楷體" w:hAnsi="標楷體"/>
          <w:color w:val="000000" w:themeColor="text1"/>
          <w:szCs w:val="24"/>
        </w:rPr>
        <w:pPrChange w:id="131" w:author="User" w:date="2019-01-04T09:19:00Z">
          <w:pPr>
            <w:spacing w:line="360" w:lineRule="exact"/>
            <w:ind w:left="1200" w:hangingChars="500" w:hanging="1200"/>
          </w:pPr>
        </w:pPrChange>
      </w:pPr>
      <w:ins w:id="132" w:author="User" w:date="2019-01-03T20:41: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音樂-</w:t>
        </w:r>
        <w:r>
          <w:rPr>
            <w:rFonts w:ascii="標楷體" w:eastAsia="標楷體" w:hAnsi="標楷體"/>
            <w:color w:val="000000" w:themeColor="text1"/>
            <w:szCs w:val="24"/>
          </w:rPr>
          <w:t>-</w:t>
        </w:r>
        <w:r>
          <w:rPr>
            <w:rFonts w:ascii="標楷體" w:eastAsia="標楷體" w:hAnsi="標楷體" w:hint="eastAsia"/>
            <w:color w:val="000000" w:themeColor="text1"/>
            <w:szCs w:val="24"/>
          </w:rPr>
          <w:t>氣氛緊張的音樂</w:t>
        </w:r>
      </w:ins>
    </w:p>
    <w:p w:rsidR="00301890" w:rsidRDefault="00E13702">
      <w:pPr>
        <w:spacing w:line="360" w:lineRule="exact"/>
        <w:ind w:firstLineChars="400" w:firstLine="960"/>
        <w:rPr>
          <w:ins w:id="133" w:author="User" w:date="2019-01-04T11:00:00Z"/>
          <w:rFonts w:ascii="標楷體" w:eastAsia="標楷體" w:hAnsi="標楷體"/>
          <w:color w:val="000000" w:themeColor="text1"/>
          <w:szCs w:val="24"/>
        </w:rPr>
        <w:pPrChange w:id="134" w:author="User" w:date="2019-01-04T09:19:00Z">
          <w:pPr>
            <w:spacing w:line="360" w:lineRule="exact"/>
            <w:ind w:left="1200" w:hangingChars="500" w:hanging="1200"/>
          </w:pPr>
        </w:pPrChange>
      </w:pPr>
      <w:ins w:id="135" w:author="User" w:date="2019-01-03T20:41: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立繪-亞瑟出現</w:t>
        </w:r>
      </w:ins>
      <w:ins w:id="136" w:author="User" w:date="2019-01-04T09:29:00Z">
        <w:r w:rsidR="00717717">
          <w:rPr>
            <w:rFonts w:ascii="標楷體" w:eastAsia="標楷體" w:hAnsi="標楷體" w:hint="eastAsia"/>
            <w:color w:val="000000" w:themeColor="text1"/>
            <w:szCs w:val="24"/>
          </w:rPr>
          <w:t>（中）</w:t>
        </w:r>
      </w:ins>
    </w:p>
    <w:p w:rsidR="00C36FB3" w:rsidRPr="00C36FB3" w:rsidRDefault="00C36FB3">
      <w:pPr>
        <w:spacing w:line="360" w:lineRule="exact"/>
        <w:ind w:leftChars="400" w:left="1200" w:hangingChars="100" w:hanging="240"/>
        <w:rPr>
          <w:rFonts w:ascii="標楷體" w:eastAsia="標楷體" w:hAnsi="標楷體"/>
          <w:color w:val="000000" w:themeColor="text1"/>
          <w:szCs w:val="24"/>
          <w:rPrChange w:id="137" w:author="User" w:date="2019-01-04T11:00:00Z">
            <w:rPr>
              <w:rFonts w:ascii="標楷體" w:eastAsia="標楷體" w:hAnsi="標楷體"/>
              <w:szCs w:val="24"/>
            </w:rPr>
          </w:rPrChange>
        </w:rPr>
        <w:pPrChange w:id="138" w:author="User" w:date="2019-01-04T11:00:00Z">
          <w:pPr>
            <w:spacing w:line="360" w:lineRule="exact"/>
            <w:ind w:left="1200" w:hangingChars="500" w:hanging="1200"/>
          </w:pPr>
        </w:pPrChange>
      </w:pPr>
      <w:ins w:id="139" w:author="User" w:date="2019-01-04T11:00: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音效</w:t>
        </w:r>
        <w:r>
          <w:rPr>
            <w:rFonts w:ascii="標楷體" w:eastAsia="標楷體" w:hAnsi="標楷體"/>
            <w:color w:val="000000" w:themeColor="text1"/>
            <w:szCs w:val="24"/>
          </w:rPr>
          <w:t>—</w:t>
        </w:r>
        <w:r>
          <w:rPr>
            <w:rFonts w:ascii="標楷體" w:eastAsia="標楷體" w:hAnsi="標楷體" w:hint="eastAsia"/>
            <w:color w:val="000000" w:themeColor="text1"/>
            <w:szCs w:val="24"/>
          </w:rPr>
          <w:t>拍打翅膀的聲音，</w:t>
        </w:r>
        <w:r>
          <w:rPr>
            <w:rFonts w:ascii="標楷體" w:eastAsia="標楷體" w:hAnsi="標楷體"/>
            <w:color w:val="000000" w:themeColor="text1"/>
            <w:szCs w:val="24"/>
          </w:rPr>
          <w:t>一般</w:t>
        </w:r>
      </w:ins>
    </w:p>
    <w:p w:rsidR="00301890" w:rsidRPr="00E13702" w:rsidRDefault="00301890" w:rsidP="00E13702">
      <w:pPr>
        <w:spacing w:line="360" w:lineRule="exact"/>
        <w:ind w:left="1200" w:hangingChars="500" w:hanging="1200"/>
        <w:rPr>
          <w:rFonts w:ascii="標楷體" w:eastAsia="標楷體" w:hAnsi="標楷體"/>
          <w:szCs w:val="24"/>
        </w:rPr>
      </w:pPr>
      <w:r w:rsidRPr="00E13702">
        <w:rPr>
          <w:rFonts w:ascii="標楷體" w:eastAsia="標楷體" w:hAnsi="標楷體" w:hint="eastAsia"/>
          <w:szCs w:val="24"/>
        </w:rPr>
        <w:t>亞瑟[無]：迪莉婭，妳終於出現了</w:t>
      </w:r>
      <w:ins w:id="140" w:author="User" w:date="2019-01-03T20:40:00Z">
        <w:r w:rsidR="00E13702">
          <w:rPr>
            <w:rFonts w:ascii="標楷體" w:eastAsia="標楷體" w:hAnsi="標楷體" w:hint="eastAsia"/>
            <w:szCs w:val="24"/>
          </w:rPr>
          <w:t>！</w:t>
        </w:r>
      </w:ins>
      <w:del w:id="141" w:author="User" w:date="2019-01-03T20:40:00Z">
        <w:r w:rsidRPr="00E13702" w:rsidDel="00E13702">
          <w:rPr>
            <w:rFonts w:ascii="標楷體" w:eastAsia="標楷體" w:hAnsi="標楷體" w:hint="eastAsia"/>
            <w:szCs w:val="24"/>
          </w:rPr>
          <w:delText>！</w:delText>
        </w:r>
      </w:del>
    </w:p>
    <w:p w:rsidR="00301890" w:rsidRDefault="00301890" w:rsidP="00E13702">
      <w:pPr>
        <w:spacing w:line="360" w:lineRule="exact"/>
        <w:ind w:left="1200" w:hangingChars="500" w:hanging="1200"/>
        <w:rPr>
          <w:ins w:id="142" w:author="User" w:date="2019-01-03T20:47:00Z"/>
          <w:rFonts w:ascii="標楷體" w:eastAsia="標楷體" w:hAnsi="標楷體"/>
          <w:szCs w:val="24"/>
        </w:rPr>
      </w:pPr>
      <w:r w:rsidRPr="00E13702">
        <w:rPr>
          <w:rFonts w:ascii="標楷體" w:eastAsia="標楷體" w:hAnsi="標楷體" w:hint="eastAsia"/>
          <w:szCs w:val="24"/>
        </w:rPr>
        <w:t>奇米[無]：媽媽？</w:t>
      </w:r>
    </w:p>
    <w:p w:rsidR="00DB4FA0" w:rsidRDefault="00DB4FA0" w:rsidP="00DB4FA0">
      <w:pPr>
        <w:spacing w:line="360" w:lineRule="exact"/>
        <w:ind w:left="1200" w:hangingChars="500" w:hanging="1200"/>
        <w:rPr>
          <w:ins w:id="143" w:author="User" w:date="2019-01-03T20:47:00Z"/>
          <w:rFonts w:ascii="標楷體" w:eastAsia="標楷體" w:hAnsi="標楷體"/>
          <w:szCs w:val="24"/>
        </w:rPr>
      </w:pPr>
      <w:ins w:id="144" w:author="User" w:date="2019-01-03T20:47:00Z">
        <w:r w:rsidRPr="001B3A70">
          <w:rPr>
            <w:rFonts w:ascii="標楷體" w:eastAsia="標楷體" w:hAnsi="標楷體" w:hint="eastAsia"/>
            <w:szCs w:val="24"/>
          </w:rPr>
          <w:t>奇米[無]：</w:t>
        </w:r>
        <w:r>
          <w:rPr>
            <w:rFonts w:ascii="標楷體" w:eastAsia="標楷體" w:hAnsi="標楷體" w:hint="eastAsia"/>
            <w:szCs w:val="24"/>
          </w:rPr>
          <w:t>你是誰，</w:t>
        </w:r>
        <w:r w:rsidR="00BC749E">
          <w:rPr>
            <w:rFonts w:ascii="標楷體" w:eastAsia="標楷體" w:hAnsi="標楷體" w:hint="eastAsia"/>
            <w:szCs w:val="24"/>
          </w:rPr>
          <w:t>居然會說人</w:t>
        </w:r>
      </w:ins>
      <w:ins w:id="145" w:author="User" w:date="2019-01-04T09:51:00Z">
        <w:r w:rsidR="00BC749E">
          <w:rPr>
            <w:rFonts w:ascii="標楷體" w:eastAsia="標楷體" w:hAnsi="標楷體" w:hint="eastAsia"/>
            <w:szCs w:val="24"/>
          </w:rPr>
          <w:t>類</w:t>
        </w:r>
      </w:ins>
      <w:ins w:id="146" w:author="User" w:date="2019-01-03T20:47:00Z">
        <w:r>
          <w:rPr>
            <w:rFonts w:ascii="標楷體" w:eastAsia="標楷體" w:hAnsi="標楷體" w:hint="eastAsia"/>
            <w:szCs w:val="24"/>
          </w:rPr>
          <w:t>語言？</w:t>
        </w:r>
      </w:ins>
    </w:p>
    <w:p w:rsidR="00E22A49" w:rsidRPr="008F7B39" w:rsidDel="00E22A49" w:rsidRDefault="00E22A49" w:rsidP="00E13702">
      <w:pPr>
        <w:spacing w:line="360" w:lineRule="exact"/>
        <w:ind w:left="1200" w:hangingChars="500" w:hanging="1200"/>
        <w:rPr>
          <w:del w:id="147" w:author="User" w:date="2019-01-03T20:46:00Z"/>
          <w:rFonts w:ascii="標楷體" w:eastAsia="標楷體" w:hAnsi="標楷體"/>
          <w:szCs w:val="24"/>
        </w:rPr>
      </w:pPr>
    </w:p>
    <w:p w:rsidR="00301890" w:rsidRDefault="00301890" w:rsidP="00E13702">
      <w:pPr>
        <w:spacing w:line="360" w:lineRule="exact"/>
        <w:ind w:left="1200" w:hangingChars="500" w:hanging="1200"/>
        <w:rPr>
          <w:ins w:id="148" w:author="User" w:date="2019-01-03T20:46:00Z"/>
          <w:rFonts w:ascii="標楷體" w:eastAsia="標楷體" w:hAnsi="標楷體"/>
          <w:szCs w:val="24"/>
        </w:rPr>
      </w:pPr>
      <w:r w:rsidRPr="001B3A70">
        <w:rPr>
          <w:rFonts w:ascii="標楷體" w:eastAsia="標楷體" w:hAnsi="標楷體" w:hint="eastAsia"/>
          <w:szCs w:val="24"/>
        </w:rPr>
        <w:t>亞瑟[無]：</w:t>
      </w:r>
      <w:ins w:id="149" w:author="User" w:date="2019-01-04T10:26:00Z">
        <w:r w:rsidR="008F7B39">
          <w:rPr>
            <w:rFonts w:ascii="標楷體" w:eastAsia="標楷體" w:hAnsi="標楷體" w:hint="eastAsia"/>
            <w:szCs w:val="24"/>
          </w:rPr>
          <w:t>妳在</w:t>
        </w:r>
      </w:ins>
      <w:ins w:id="150" w:author="User" w:date="2019-01-03T20:47:00Z">
        <w:r w:rsidR="00DB4FA0">
          <w:rPr>
            <w:rFonts w:ascii="標楷體" w:eastAsia="標楷體" w:hAnsi="標楷體" w:hint="eastAsia"/>
            <w:szCs w:val="24"/>
          </w:rPr>
          <w:t>說什麼傻話</w:t>
        </w:r>
      </w:ins>
      <w:ins w:id="151" w:author="User" w:date="2019-01-03T20:46:00Z">
        <w:r w:rsidR="00E22A49">
          <w:rPr>
            <w:rFonts w:ascii="標楷體" w:eastAsia="標楷體" w:hAnsi="標楷體"/>
            <w:szCs w:val="24"/>
          </w:rPr>
          <w:t>，</w:t>
        </w:r>
      </w:ins>
      <w:ins w:id="152" w:author="User" w:date="2019-01-04T10:26:00Z">
        <w:r w:rsidR="008F7B39">
          <w:rPr>
            <w:rFonts w:ascii="標楷體" w:eastAsia="標楷體" w:hAnsi="標楷體" w:hint="eastAsia"/>
            <w:szCs w:val="24"/>
          </w:rPr>
          <w:t>我是亞瑟啊！</w:t>
        </w:r>
      </w:ins>
      <w:ins w:id="153" w:author="User" w:date="2019-01-03T20:47:00Z">
        <w:r w:rsidR="00DB4FA0">
          <w:rPr>
            <w:rFonts w:ascii="標楷體" w:eastAsia="標楷體" w:hAnsi="標楷體" w:hint="eastAsia"/>
            <w:szCs w:val="24"/>
          </w:rPr>
          <w:t>這</w:t>
        </w:r>
      </w:ins>
      <w:ins w:id="154" w:author="User" w:date="2019-01-04T10:27:00Z">
        <w:r w:rsidR="008F7B39">
          <w:rPr>
            <w:rFonts w:ascii="標楷體" w:eastAsia="標楷體" w:hAnsi="標楷體" w:hint="eastAsia"/>
            <w:szCs w:val="24"/>
          </w:rPr>
          <w:t>種</w:t>
        </w:r>
      </w:ins>
      <w:ins w:id="155" w:author="User" w:date="2019-01-03T20:47:00Z">
        <w:r w:rsidR="00DB4FA0">
          <w:rPr>
            <w:rFonts w:ascii="標楷體" w:eastAsia="標楷體" w:hAnsi="標楷體" w:hint="eastAsia"/>
            <w:szCs w:val="24"/>
          </w:rPr>
          <w:t>時候</w:t>
        </w:r>
      </w:ins>
      <w:r>
        <w:rPr>
          <w:rFonts w:ascii="標楷體" w:eastAsia="標楷體" w:hAnsi="標楷體" w:hint="eastAsia"/>
          <w:szCs w:val="24"/>
        </w:rPr>
        <w:t>還</w:t>
      </w:r>
      <w:del w:id="156" w:author="User" w:date="2019-01-04T10:27:00Z">
        <w:r w:rsidDel="008F7B39">
          <w:rPr>
            <w:rFonts w:ascii="標楷體" w:eastAsia="標楷體" w:hAnsi="標楷體" w:hint="eastAsia"/>
            <w:szCs w:val="24"/>
          </w:rPr>
          <w:delText>在</w:delText>
        </w:r>
      </w:del>
      <w:del w:id="157" w:author="User" w:date="2019-01-03T20:47:00Z">
        <w:r w:rsidDel="00E22A49">
          <w:rPr>
            <w:rFonts w:ascii="標楷體" w:eastAsia="標楷體" w:hAnsi="標楷體" w:hint="eastAsia"/>
            <w:szCs w:val="24"/>
          </w:rPr>
          <w:delText>發</w:delText>
        </w:r>
      </w:del>
      <w:del w:id="158" w:author="User" w:date="2019-01-03T20:46:00Z">
        <w:r w:rsidDel="00E22A49">
          <w:rPr>
            <w:rFonts w:ascii="標楷體" w:eastAsia="標楷體" w:hAnsi="標楷體" w:hint="eastAsia"/>
            <w:szCs w:val="24"/>
          </w:rPr>
          <w:delText>什麼</w:delText>
        </w:r>
      </w:del>
      <w:del w:id="159" w:author="User" w:date="2019-01-03T20:47:00Z">
        <w:r w:rsidDel="00E22A49">
          <w:rPr>
            <w:rFonts w:ascii="標楷體" w:eastAsia="標楷體" w:hAnsi="標楷體" w:hint="eastAsia"/>
            <w:szCs w:val="24"/>
          </w:rPr>
          <w:delText>呆</w:delText>
        </w:r>
      </w:del>
      <w:ins w:id="160" w:author="User" w:date="2019-01-03T20:47:00Z">
        <w:r w:rsidR="00E22A49">
          <w:rPr>
            <w:rFonts w:ascii="標楷體" w:eastAsia="標楷體" w:hAnsi="標楷體" w:hint="eastAsia"/>
            <w:szCs w:val="24"/>
          </w:rPr>
          <w:t>做</w:t>
        </w:r>
      </w:ins>
      <w:ins w:id="161" w:author="User" w:date="2019-01-04T09:52:00Z">
        <w:r w:rsidR="00BC749E">
          <w:rPr>
            <w:rFonts w:ascii="標楷體" w:eastAsia="標楷體" w:hAnsi="標楷體" w:hint="eastAsia"/>
            <w:szCs w:val="24"/>
          </w:rPr>
          <w:t>白日</w:t>
        </w:r>
      </w:ins>
      <w:ins w:id="162" w:author="User" w:date="2019-01-03T20:47:00Z">
        <w:r w:rsidR="00E22A49">
          <w:rPr>
            <w:rFonts w:ascii="標楷體" w:eastAsia="標楷體" w:hAnsi="標楷體" w:hint="eastAsia"/>
            <w:szCs w:val="24"/>
          </w:rPr>
          <w:t>夢</w:t>
        </w:r>
      </w:ins>
      <w:ins w:id="163" w:author="User" w:date="2019-01-03T20:46:00Z">
        <w:r w:rsidR="00E22A49">
          <w:rPr>
            <w:rFonts w:ascii="標楷體" w:eastAsia="標楷體" w:hAnsi="標楷體" w:hint="eastAsia"/>
            <w:szCs w:val="24"/>
          </w:rPr>
          <w:t>，</w:t>
        </w:r>
        <w:r w:rsidR="00E22A49">
          <w:rPr>
            <w:rFonts w:ascii="標楷體" w:eastAsia="標楷體" w:hAnsi="標楷體"/>
            <w:szCs w:val="24"/>
          </w:rPr>
          <w:t>記得妳從前不是這副傻樣子</w:t>
        </w:r>
      </w:ins>
      <w:ins w:id="164" w:author="User" w:date="2019-01-03T20:49:00Z">
        <w:r w:rsidR="00DB4FA0">
          <w:rPr>
            <w:rFonts w:ascii="標楷體" w:eastAsia="標楷體" w:hAnsi="標楷體" w:hint="eastAsia"/>
            <w:szCs w:val="24"/>
          </w:rPr>
          <w:t>。</w:t>
        </w:r>
      </w:ins>
      <w:del w:id="165" w:author="User" w:date="2019-01-03T20:46:00Z">
        <w:r w:rsidDel="00E22A49">
          <w:rPr>
            <w:rFonts w:ascii="標楷體" w:eastAsia="標楷體" w:hAnsi="標楷體" w:hint="eastAsia"/>
            <w:szCs w:val="24"/>
          </w:rPr>
          <w:delText>！</w:delText>
        </w:r>
      </w:del>
    </w:p>
    <w:p w:rsidR="00E22A49" w:rsidRPr="008F7B39" w:rsidDel="00DB4FA0" w:rsidRDefault="00E22A49" w:rsidP="00E13702">
      <w:pPr>
        <w:spacing w:line="360" w:lineRule="exact"/>
        <w:ind w:left="1200" w:hangingChars="500" w:hanging="1200"/>
        <w:rPr>
          <w:del w:id="166" w:author="User" w:date="2019-01-03T20:47:00Z"/>
          <w:rFonts w:ascii="標楷體" w:eastAsia="標楷體" w:hAnsi="標楷體"/>
          <w:szCs w:val="24"/>
        </w:rPr>
      </w:pPr>
    </w:p>
    <w:p w:rsidR="00301890" w:rsidRDefault="00301890" w:rsidP="00E13702">
      <w:pPr>
        <w:spacing w:line="360" w:lineRule="exact"/>
        <w:ind w:left="1200" w:hangingChars="500" w:hanging="1200"/>
        <w:rPr>
          <w:rFonts w:ascii="標楷體" w:eastAsia="標楷體" w:hAnsi="標楷體"/>
          <w:szCs w:val="24"/>
        </w:rPr>
      </w:pPr>
      <w:r w:rsidRPr="00E13702">
        <w:rPr>
          <w:rFonts w:ascii="標楷體" w:eastAsia="標楷體" w:hAnsi="標楷體" w:hint="eastAsia"/>
          <w:szCs w:val="24"/>
        </w:rPr>
        <w:t>亞瑟[無]：</w:t>
      </w:r>
      <w:r w:rsidRPr="00E13702">
        <w:rPr>
          <w:rFonts w:ascii="標楷體" w:eastAsia="標楷體" w:hAnsi="標楷體"/>
          <w:szCs w:val="24"/>
        </w:rPr>
        <w:t>雪沃茲氏族</w:t>
      </w:r>
      <w:r w:rsidRPr="00E13702">
        <w:rPr>
          <w:rFonts w:ascii="標楷體" w:eastAsia="標楷體" w:hAnsi="標楷體" w:hint="eastAsia"/>
          <w:szCs w:val="24"/>
        </w:rPr>
        <w:t>的人來帶走</w:t>
      </w:r>
      <w:del w:id="167" w:author="User" w:date="2019-01-04T10:22:00Z">
        <w:r w:rsidRPr="00E13702" w:rsidDel="008F7B39">
          <w:rPr>
            <w:rFonts w:ascii="標楷體" w:eastAsia="標楷體" w:hAnsi="標楷體" w:hint="eastAsia"/>
            <w:szCs w:val="24"/>
          </w:rPr>
          <w:delText>霍伯特</w:delText>
        </w:r>
      </w:del>
      <w:ins w:id="168" w:author="User" w:date="2019-01-04T10:22:00Z">
        <w:r w:rsidR="008F7B39">
          <w:rPr>
            <w:rFonts w:ascii="標楷體" w:eastAsia="標楷體" w:hAnsi="標楷體" w:hint="eastAsia"/>
            <w:szCs w:val="24"/>
          </w:rPr>
          <w:t>藝術品靈</w:t>
        </w:r>
      </w:ins>
      <w:r w:rsidRPr="00E13702">
        <w:rPr>
          <w:rFonts w:ascii="標楷體" w:eastAsia="標楷體" w:hAnsi="標楷體" w:hint="eastAsia"/>
          <w:szCs w:val="24"/>
        </w:rPr>
        <w:t>，妳卻不在</w:t>
      </w:r>
      <w:del w:id="169" w:author="User" w:date="2019-01-04T10:25:00Z">
        <w:r w:rsidRPr="00E13702" w:rsidDel="008F7B39">
          <w:rPr>
            <w:rFonts w:ascii="標楷體" w:eastAsia="標楷體" w:hAnsi="標楷體" w:hint="eastAsia"/>
            <w:szCs w:val="24"/>
          </w:rPr>
          <w:delText>他</w:delText>
        </w:r>
      </w:del>
      <w:r w:rsidRPr="00E13702">
        <w:rPr>
          <w:rFonts w:ascii="標楷體" w:eastAsia="標楷體" w:hAnsi="標楷體" w:hint="eastAsia"/>
          <w:szCs w:val="24"/>
        </w:rPr>
        <w:t>身邊</w:t>
      </w:r>
      <w:del w:id="170" w:author="User" w:date="2019-01-04T10:24:00Z">
        <w:r w:rsidRPr="00E13702" w:rsidDel="008F7B39">
          <w:rPr>
            <w:rFonts w:ascii="標楷體" w:eastAsia="標楷體" w:hAnsi="標楷體" w:hint="eastAsia"/>
            <w:szCs w:val="24"/>
          </w:rPr>
          <w:delText>，快</w:delText>
        </w:r>
      </w:del>
      <w:del w:id="171" w:author="User" w:date="2019-01-03T20:40:00Z">
        <w:r w:rsidRPr="00E13702" w:rsidDel="00E13702">
          <w:rPr>
            <w:rFonts w:ascii="標楷體" w:eastAsia="標楷體" w:hAnsi="標楷體" w:hint="eastAsia"/>
            <w:szCs w:val="24"/>
          </w:rPr>
          <w:delText>跟我來吧</w:delText>
        </w:r>
        <w:r w:rsidRPr="00E13702" w:rsidDel="00E13702">
          <w:rPr>
            <w:rFonts w:ascii="標楷體" w:eastAsia="標楷體" w:hAnsi="標楷體"/>
            <w:szCs w:val="24"/>
          </w:rPr>
          <w:delText>！</w:delText>
        </w:r>
      </w:del>
      <w:ins w:id="172" w:author="User" w:date="2019-01-04T10:25:00Z">
        <w:r w:rsidR="008F7B39">
          <w:rPr>
            <w:rFonts w:ascii="標楷體" w:eastAsia="標楷體" w:hAnsi="標楷體" w:hint="eastAsia"/>
            <w:szCs w:val="24"/>
          </w:rPr>
          <w:t>，</w:t>
        </w:r>
      </w:ins>
      <w:r w:rsidRPr="00E13702">
        <w:rPr>
          <w:rFonts w:ascii="標楷體" w:eastAsia="標楷體" w:hAnsi="標楷體" w:hint="eastAsia"/>
          <w:szCs w:val="24"/>
        </w:rPr>
        <w:t>我感應到</w:t>
      </w:r>
      <w:del w:id="173" w:author="User" w:date="2019-01-04T10:23:00Z">
        <w:r w:rsidRPr="00E13702" w:rsidDel="008F7B39">
          <w:rPr>
            <w:rFonts w:ascii="標楷體" w:eastAsia="標楷體" w:hAnsi="標楷體"/>
            <w:szCs w:val="24"/>
          </w:rPr>
          <w:delText>這附近有藝術品靈的蹤跡</w:delText>
        </w:r>
      </w:del>
      <w:ins w:id="174" w:author="User" w:date="2019-01-04T10:23:00Z">
        <w:r w:rsidR="008F7B39">
          <w:rPr>
            <w:rFonts w:ascii="標楷體" w:eastAsia="標楷體" w:hAnsi="標楷體" w:hint="eastAsia"/>
            <w:szCs w:val="24"/>
          </w:rPr>
          <w:t>藝術品靈</w:t>
        </w:r>
      </w:ins>
      <w:ins w:id="175" w:author="User" w:date="2019-01-04T10:25:00Z">
        <w:r w:rsidR="008F7B39">
          <w:rPr>
            <w:rFonts w:ascii="標楷體" w:eastAsia="標楷體" w:hAnsi="標楷體" w:hint="eastAsia"/>
            <w:szCs w:val="24"/>
          </w:rPr>
          <w:t>還在</w:t>
        </w:r>
      </w:ins>
      <w:ins w:id="176" w:author="User" w:date="2019-01-04T10:23:00Z">
        <w:r w:rsidR="008F7B39">
          <w:rPr>
            <w:rFonts w:ascii="標楷體" w:eastAsia="標楷體" w:hAnsi="標楷體" w:hint="eastAsia"/>
            <w:szCs w:val="24"/>
          </w:rPr>
          <w:t>這附近，</w:t>
        </w:r>
      </w:ins>
      <w:ins w:id="177" w:author="User" w:date="2019-01-04T10:25:00Z">
        <w:r w:rsidR="008F7B39">
          <w:rPr>
            <w:rFonts w:ascii="標楷體" w:eastAsia="標楷體" w:hAnsi="標楷體" w:hint="eastAsia"/>
            <w:szCs w:val="24"/>
          </w:rPr>
          <w:t>趁他們</w:t>
        </w:r>
      </w:ins>
      <w:ins w:id="178" w:author="User" w:date="2019-01-04T10:23:00Z">
        <w:r w:rsidR="008F7B39">
          <w:rPr>
            <w:rFonts w:ascii="標楷體" w:eastAsia="標楷體" w:hAnsi="標楷體" w:hint="eastAsia"/>
            <w:szCs w:val="24"/>
          </w:rPr>
          <w:t>還沒</w:t>
        </w:r>
      </w:ins>
      <w:ins w:id="179" w:author="User" w:date="2019-01-04T10:25:00Z">
        <w:r w:rsidR="008F7B39">
          <w:rPr>
            <w:rFonts w:ascii="標楷體" w:eastAsia="標楷體" w:hAnsi="標楷體" w:hint="eastAsia"/>
            <w:szCs w:val="24"/>
          </w:rPr>
          <w:t>走</w:t>
        </w:r>
      </w:ins>
      <w:ins w:id="180" w:author="User" w:date="2019-01-04T10:23:00Z">
        <w:r w:rsidR="008F7B39">
          <w:rPr>
            <w:rFonts w:ascii="標楷體" w:eastAsia="標楷體" w:hAnsi="標楷體" w:hint="eastAsia"/>
            <w:szCs w:val="24"/>
          </w:rPr>
          <w:t>遠，</w:t>
        </w:r>
      </w:ins>
      <w:ins w:id="181" w:author="User" w:date="2019-01-04T10:25:00Z">
        <w:r w:rsidR="008F7B39">
          <w:rPr>
            <w:rFonts w:ascii="標楷體" w:eastAsia="標楷體" w:hAnsi="標楷體" w:hint="eastAsia"/>
            <w:szCs w:val="24"/>
          </w:rPr>
          <w:t>快去找他。</w:t>
        </w:r>
      </w:ins>
      <w:del w:id="182" w:author="User" w:date="2019-01-04T10:23:00Z">
        <w:r w:rsidDel="008F7B39">
          <w:rPr>
            <w:rFonts w:ascii="標楷體" w:eastAsia="標楷體" w:hAnsi="標楷體" w:hint="eastAsia"/>
            <w:szCs w:val="24"/>
          </w:rPr>
          <w:delText>。</w:delText>
        </w:r>
      </w:del>
    </w:p>
    <w:p w:rsidR="00C36FB3" w:rsidRDefault="00301890">
      <w:pPr>
        <w:spacing w:line="360" w:lineRule="exact"/>
        <w:ind w:firstLineChars="400" w:firstLine="960"/>
        <w:rPr>
          <w:ins w:id="183" w:author="User" w:date="2019-01-04T11:00:00Z"/>
          <w:rFonts w:ascii="標楷體" w:eastAsia="標楷體" w:hAnsi="標楷體"/>
          <w:color w:val="000000" w:themeColor="text1"/>
          <w:szCs w:val="24"/>
        </w:rPr>
        <w:pPrChange w:id="184" w:author="User" w:date="2019-01-04T09:20:00Z">
          <w:pPr>
            <w:spacing w:line="360" w:lineRule="exact"/>
            <w:ind w:left="1200" w:hangingChars="500" w:hanging="1200"/>
          </w:pPr>
        </w:pPrChange>
      </w:pPr>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亞瑟立繪</w:t>
      </w:r>
      <w:r>
        <w:rPr>
          <w:rFonts w:ascii="標楷體" w:eastAsia="標楷體" w:hAnsi="標楷體"/>
          <w:color w:val="000000" w:themeColor="text1"/>
          <w:szCs w:val="24"/>
        </w:rPr>
        <w:t>—</w:t>
      </w:r>
      <w:ins w:id="185" w:author="User" w:date="2019-01-04T09:31:00Z">
        <w:r w:rsidR="00717717">
          <w:rPr>
            <w:rFonts w:ascii="標楷體" w:eastAsia="標楷體" w:hAnsi="標楷體" w:hint="eastAsia"/>
            <w:color w:val="000000" w:themeColor="text1"/>
            <w:szCs w:val="24"/>
          </w:rPr>
          <w:t>從中央</w:t>
        </w:r>
      </w:ins>
      <w:ins w:id="186" w:author="User" w:date="2019-01-04T09:29:00Z">
        <w:r w:rsidR="00717717">
          <w:rPr>
            <w:rFonts w:ascii="標楷體" w:eastAsia="標楷體" w:hAnsi="標楷體" w:hint="eastAsia"/>
            <w:color w:val="000000" w:themeColor="text1"/>
            <w:szCs w:val="24"/>
          </w:rPr>
          <w:t>往右</w:t>
        </w:r>
      </w:ins>
      <w:ins w:id="187" w:author="User" w:date="2019-01-04T09:30:00Z">
        <w:r w:rsidR="00717717">
          <w:rPr>
            <w:rFonts w:ascii="標楷體" w:eastAsia="標楷體" w:hAnsi="標楷體" w:hint="eastAsia"/>
            <w:color w:val="000000" w:themeColor="text1"/>
            <w:szCs w:val="24"/>
          </w:rPr>
          <w:t>側</w:t>
        </w:r>
        <w:r w:rsidR="00717717">
          <w:rPr>
            <w:rFonts w:ascii="標楷體" w:eastAsia="標楷體" w:hAnsi="標楷體"/>
            <w:color w:val="000000" w:themeColor="text1"/>
            <w:szCs w:val="24"/>
          </w:rPr>
          <w:t>方向</w:t>
        </w:r>
        <w:r w:rsidR="00717717">
          <w:rPr>
            <w:rFonts w:ascii="標楷體" w:eastAsia="標楷體" w:hAnsi="標楷體" w:hint="eastAsia"/>
            <w:color w:val="000000" w:themeColor="text1"/>
            <w:szCs w:val="24"/>
          </w:rPr>
          <w:t>退場，代表飛出窗外</w:t>
        </w:r>
      </w:ins>
    </w:p>
    <w:p w:rsidR="00301890" w:rsidRDefault="00C36FB3">
      <w:pPr>
        <w:spacing w:line="360" w:lineRule="exact"/>
        <w:ind w:leftChars="400" w:left="1200" w:hangingChars="100" w:hanging="240"/>
        <w:rPr>
          <w:rFonts w:ascii="標楷體" w:eastAsia="標楷體" w:hAnsi="標楷體"/>
          <w:color w:val="000000" w:themeColor="text1"/>
          <w:szCs w:val="24"/>
        </w:rPr>
        <w:pPrChange w:id="188" w:author="User" w:date="2019-01-04T11:00:00Z">
          <w:pPr>
            <w:spacing w:line="360" w:lineRule="exact"/>
            <w:ind w:left="1200" w:hangingChars="500" w:hanging="1200"/>
          </w:pPr>
        </w:pPrChange>
      </w:pPr>
      <w:ins w:id="189" w:author="User" w:date="2019-01-04T11:00: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音效</w:t>
        </w:r>
        <w:r>
          <w:rPr>
            <w:rFonts w:ascii="標楷體" w:eastAsia="標楷體" w:hAnsi="標楷體"/>
            <w:color w:val="000000" w:themeColor="text1"/>
            <w:szCs w:val="24"/>
          </w:rPr>
          <w:t>—</w:t>
        </w:r>
        <w:r>
          <w:rPr>
            <w:rFonts w:ascii="標楷體" w:eastAsia="標楷體" w:hAnsi="標楷體" w:hint="eastAsia"/>
            <w:color w:val="000000" w:themeColor="text1"/>
            <w:szCs w:val="24"/>
          </w:rPr>
          <w:t>拍打翅膀的聲音，</w:t>
        </w:r>
        <w:r>
          <w:rPr>
            <w:rFonts w:ascii="標楷體" w:eastAsia="標楷體" w:hAnsi="標楷體"/>
            <w:color w:val="000000" w:themeColor="text1"/>
            <w:szCs w:val="24"/>
          </w:rPr>
          <w:t>漸遠</w:t>
        </w:r>
      </w:ins>
      <w:del w:id="190" w:author="User" w:date="2019-01-04T09:29:00Z">
        <w:r w:rsidR="00301890" w:rsidDel="00717717">
          <w:rPr>
            <w:rFonts w:ascii="標楷體" w:eastAsia="標楷體" w:hAnsi="標楷體" w:hint="eastAsia"/>
            <w:color w:val="000000" w:themeColor="text1"/>
            <w:szCs w:val="24"/>
          </w:rPr>
          <w:delText>消失</w:delText>
        </w:r>
      </w:del>
    </w:p>
    <w:p w:rsidR="00DB4FA0" w:rsidRDefault="00DB4FA0" w:rsidP="008F7B39">
      <w:pPr>
        <w:spacing w:line="360" w:lineRule="exact"/>
        <w:ind w:left="1200" w:hangingChars="500" w:hanging="1200"/>
        <w:rPr>
          <w:ins w:id="191" w:author="User" w:date="2019-01-03T20:48:00Z"/>
          <w:rFonts w:ascii="標楷體" w:eastAsia="標楷體" w:hAnsi="標楷體"/>
          <w:szCs w:val="24"/>
        </w:rPr>
      </w:pPr>
      <w:ins w:id="192" w:author="User" w:date="2019-01-03T20:48:00Z">
        <w:r w:rsidRPr="001B3A70">
          <w:rPr>
            <w:rFonts w:ascii="標楷體" w:eastAsia="標楷體" w:hAnsi="標楷體" w:hint="eastAsia"/>
            <w:szCs w:val="24"/>
          </w:rPr>
          <w:t>奇米[無]：</w:t>
        </w:r>
        <w:r>
          <w:rPr>
            <w:rFonts w:ascii="標楷體" w:eastAsia="標楷體" w:hAnsi="標楷體" w:hint="eastAsia"/>
            <w:szCs w:val="24"/>
          </w:rPr>
          <w:t>喂</w:t>
        </w:r>
        <w:r>
          <w:rPr>
            <w:rFonts w:ascii="標楷體" w:eastAsia="標楷體" w:hAnsi="標楷體"/>
            <w:szCs w:val="24"/>
          </w:rPr>
          <w:t>—</w:t>
        </w:r>
      </w:ins>
    </w:p>
    <w:p w:rsidR="008F7B39" w:rsidRDefault="008F7B39" w:rsidP="00052BB4">
      <w:pPr>
        <w:spacing w:line="360" w:lineRule="exact"/>
        <w:ind w:left="1200" w:hangingChars="500" w:hanging="1200"/>
        <w:rPr>
          <w:ins w:id="193" w:author="User" w:date="2019-01-04T10:24:00Z"/>
          <w:rFonts w:ascii="標楷體" w:eastAsia="標楷體" w:hAnsi="標楷體"/>
          <w:szCs w:val="24"/>
        </w:rPr>
      </w:pPr>
      <w:ins w:id="194" w:author="User" w:date="2019-01-04T10:24:00Z">
        <w:r w:rsidRPr="001B3A70">
          <w:rPr>
            <w:rFonts w:ascii="標楷體" w:eastAsia="標楷體" w:hAnsi="標楷體" w:hint="eastAsia"/>
            <w:szCs w:val="24"/>
          </w:rPr>
          <w:t>奇米[無]</w:t>
        </w:r>
      </w:ins>
      <w:ins w:id="195" w:author="User" w:date="2019-01-03T20:48:00Z">
        <w:r w:rsidR="00DB4FA0" w:rsidRPr="001B3A70">
          <w:rPr>
            <w:rFonts w:ascii="標楷體" w:eastAsia="標楷體" w:hAnsi="標楷體" w:hint="eastAsia"/>
            <w:szCs w:val="24"/>
          </w:rPr>
          <w:t>：</w:t>
        </w:r>
      </w:ins>
      <w:ins w:id="196" w:author="User" w:date="2019-01-04T10:24:00Z">
        <w:r>
          <w:rPr>
            <w:rFonts w:ascii="標楷體" w:eastAsia="標楷體" w:hAnsi="標楷體" w:hint="eastAsia"/>
            <w:szCs w:val="24"/>
          </w:rPr>
          <w:t>藝術品</w:t>
        </w:r>
        <w:r>
          <w:rPr>
            <w:rFonts w:ascii="標楷體" w:eastAsia="標楷體" w:hAnsi="標楷體"/>
            <w:szCs w:val="24"/>
          </w:rPr>
          <w:t>靈…霍伯特叔叔</w:t>
        </w:r>
        <w:r>
          <w:rPr>
            <w:rFonts w:ascii="標楷體" w:eastAsia="標楷體" w:hAnsi="標楷體" w:hint="eastAsia"/>
            <w:szCs w:val="24"/>
          </w:rPr>
          <w:t>？</w:t>
        </w:r>
      </w:ins>
    </w:p>
    <w:p w:rsidR="00E22A49" w:rsidDel="008B5333" w:rsidRDefault="008F7B39">
      <w:pPr>
        <w:spacing w:line="360" w:lineRule="exact"/>
        <w:ind w:left="1200" w:hangingChars="500" w:hanging="1200"/>
        <w:rPr>
          <w:del w:id="197" w:author="User" w:date="2019-01-04T09:20:00Z"/>
          <w:rFonts w:ascii="標楷體" w:eastAsia="標楷體" w:hAnsi="標楷體"/>
          <w:color w:val="000000" w:themeColor="text1"/>
          <w:szCs w:val="24"/>
        </w:rPr>
        <w:pPrChange w:id="198" w:author="User" w:date="2019-01-04T09:20:00Z">
          <w:pPr>
            <w:spacing w:line="360" w:lineRule="exact"/>
          </w:pPr>
        </w:pPrChange>
      </w:pPr>
      <w:ins w:id="199" w:author="User" w:date="2019-01-04T10:25:00Z">
        <w:r w:rsidRPr="001B3A70">
          <w:rPr>
            <w:rFonts w:ascii="標楷體" w:eastAsia="標楷體" w:hAnsi="標楷體" w:hint="eastAsia"/>
            <w:szCs w:val="24"/>
          </w:rPr>
          <w:t>奇米[無]：</w:t>
        </w:r>
        <w:r>
          <w:rPr>
            <w:rFonts w:ascii="標楷體" w:eastAsia="標楷體" w:hAnsi="標楷體" w:hint="eastAsia"/>
            <w:szCs w:val="24"/>
          </w:rPr>
          <w:t>不管</w:t>
        </w:r>
        <w:r>
          <w:rPr>
            <w:rFonts w:ascii="標楷體" w:eastAsia="標楷體" w:hAnsi="標楷體"/>
            <w:szCs w:val="24"/>
          </w:rPr>
          <w:t>這麼多</w:t>
        </w:r>
      </w:ins>
      <w:ins w:id="200" w:author="User" w:date="2019-01-04T10:26:00Z">
        <w:r>
          <w:rPr>
            <w:rFonts w:ascii="標楷體" w:eastAsia="標楷體" w:hAnsi="標楷體"/>
            <w:szCs w:val="24"/>
          </w:rPr>
          <w:t>了，跟著出去看看吧！</w:t>
        </w:r>
      </w:ins>
      <w:del w:id="201" w:author="User" w:date="2019-01-03T20:46:00Z">
        <w:r w:rsidR="005A5398" w:rsidRPr="001B3A70" w:rsidDel="00E22A49">
          <w:rPr>
            <w:rFonts w:ascii="標楷體" w:eastAsia="標楷體" w:hAnsi="標楷體" w:hint="eastAsia"/>
            <w:szCs w:val="24"/>
          </w:rPr>
          <w:delText>奇米[無]：</w:delText>
        </w:r>
      </w:del>
      <w:del w:id="202" w:author="User" w:date="2019-01-03T20:44:00Z">
        <w:r w:rsidR="005A5398" w:rsidDel="00E22A49">
          <w:rPr>
            <w:rFonts w:ascii="標楷體" w:eastAsia="標楷體" w:hAnsi="標楷體" w:hint="eastAsia"/>
            <w:szCs w:val="24"/>
          </w:rPr>
          <w:delText>藝術品靈？</w:delText>
        </w:r>
      </w:del>
      <w:del w:id="203" w:author="User" w:date="2019-01-03T20:45:00Z">
        <w:r w:rsidR="005A5398" w:rsidDel="00E22A49">
          <w:rPr>
            <w:rFonts w:ascii="標楷體" w:eastAsia="標楷體" w:hAnsi="標楷體"/>
            <w:szCs w:val="24"/>
          </w:rPr>
          <w:delText>霍伯特叔叔在附近而已嗎？</w:delText>
        </w:r>
      </w:del>
    </w:p>
    <w:p w:rsidR="008B5333" w:rsidRPr="00E22A49" w:rsidRDefault="008B5333" w:rsidP="008F7B39">
      <w:pPr>
        <w:spacing w:line="360" w:lineRule="exact"/>
        <w:ind w:left="1200" w:hangingChars="500" w:hanging="1200"/>
        <w:rPr>
          <w:ins w:id="204" w:author="User" w:date="2019-01-04T09:20:00Z"/>
          <w:rFonts w:ascii="標楷體" w:eastAsia="標楷體" w:hAnsi="標楷體"/>
          <w:szCs w:val="24"/>
          <w:rPrChange w:id="205" w:author="User" w:date="2019-01-03T20:45:00Z">
            <w:rPr>
              <w:ins w:id="206" w:author="User" w:date="2019-01-04T09:20:00Z"/>
              <w:rFonts w:ascii="標楷體" w:eastAsia="標楷體" w:hAnsi="標楷體"/>
              <w:color w:val="000000" w:themeColor="text1"/>
              <w:szCs w:val="24"/>
            </w:rPr>
          </w:rPrChange>
        </w:rPr>
      </w:pPr>
    </w:p>
    <w:p w:rsidR="00301890" w:rsidRDefault="00301890">
      <w:pPr>
        <w:spacing w:line="360" w:lineRule="exact"/>
        <w:ind w:firstLineChars="400" w:firstLine="960"/>
        <w:rPr>
          <w:ins w:id="207" w:author="User" w:date="2019-01-04T09:24:00Z"/>
          <w:rFonts w:ascii="標楷體" w:eastAsia="標楷體" w:hAnsi="標楷體"/>
          <w:color w:val="000000" w:themeColor="text1"/>
          <w:szCs w:val="24"/>
        </w:rPr>
        <w:pPrChange w:id="208" w:author="User" w:date="2019-01-04T09:20:00Z">
          <w:pPr>
            <w:spacing w:line="360" w:lineRule="exact"/>
          </w:pPr>
        </w:pPrChange>
      </w:pPr>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畫面-淡出轉場</w:t>
      </w:r>
    </w:p>
    <w:p w:rsidR="00BC749E" w:rsidRPr="008F7B39" w:rsidDel="00C36FB3" w:rsidRDefault="00BC749E" w:rsidP="00E13702">
      <w:pPr>
        <w:spacing w:line="360" w:lineRule="exact"/>
        <w:rPr>
          <w:del w:id="209" w:author="User" w:date="2019-01-04T11:03:00Z"/>
          <w:rFonts w:ascii="標楷體" w:eastAsia="標楷體" w:hAnsi="標楷體"/>
          <w:szCs w:val="24"/>
        </w:rPr>
      </w:pPr>
    </w:p>
    <w:p w:rsidR="00301890" w:rsidDel="001B0289" w:rsidRDefault="00301890">
      <w:pPr>
        <w:spacing w:line="360" w:lineRule="exact"/>
        <w:rPr>
          <w:del w:id="210" w:author="User" w:date="2019-01-04T09:43:00Z"/>
          <w:rFonts w:ascii="標楷體" w:eastAsia="標楷體" w:hAnsi="標楷體"/>
          <w:szCs w:val="24"/>
        </w:rPr>
        <w:pPrChange w:id="211" w:author="User" w:date="2019-01-04T11:03:00Z">
          <w:pPr>
            <w:spacing w:line="360" w:lineRule="exact"/>
            <w:ind w:left="1200" w:hangingChars="500" w:hanging="1200"/>
          </w:pPr>
        </w:pPrChange>
      </w:pPr>
    </w:p>
    <w:p w:rsidR="00301890" w:rsidRPr="00E13702" w:rsidDel="00C36FB3" w:rsidRDefault="00301890">
      <w:pPr>
        <w:spacing w:line="360" w:lineRule="exact"/>
        <w:rPr>
          <w:del w:id="212" w:author="User" w:date="2019-01-04T11:03:00Z"/>
          <w:rFonts w:ascii="標楷體" w:eastAsia="標楷體" w:hAnsi="標楷體"/>
          <w:szCs w:val="24"/>
        </w:rPr>
        <w:pPrChange w:id="213" w:author="User" w:date="2019-01-04T11:03:00Z">
          <w:pPr>
            <w:spacing w:line="360" w:lineRule="exact"/>
            <w:ind w:left="1200" w:hangingChars="500" w:hanging="1200"/>
          </w:pPr>
        </w:pPrChange>
      </w:pPr>
    </w:p>
    <w:p w:rsidR="001B65D8" w:rsidRPr="00281B41" w:rsidDel="00E13702" w:rsidRDefault="001B65D8" w:rsidP="00E13702">
      <w:pPr>
        <w:spacing w:line="360" w:lineRule="exact"/>
        <w:ind w:left="1200" w:hangingChars="500" w:hanging="1200"/>
        <w:rPr>
          <w:del w:id="214" w:author="User" w:date="2019-01-03T20:41:00Z"/>
          <w:rFonts w:ascii="標楷體" w:eastAsia="標楷體" w:hAnsi="標楷體"/>
          <w:szCs w:val="24"/>
        </w:rPr>
      </w:pPr>
    </w:p>
    <w:p w:rsidR="00FD6B9B" w:rsidRPr="00281B41" w:rsidRDefault="001B65D8" w:rsidP="00E13702">
      <w:pPr>
        <w:spacing w:line="360" w:lineRule="exact"/>
        <w:ind w:left="1201" w:hangingChars="500" w:hanging="1201"/>
        <w:rPr>
          <w:rFonts w:ascii="標楷體" w:eastAsia="標楷體" w:hAnsi="標楷體"/>
          <w:b/>
          <w:szCs w:val="24"/>
        </w:rPr>
      </w:pPr>
      <w:r w:rsidRPr="00281B41">
        <w:rPr>
          <w:rFonts w:ascii="標楷體" w:eastAsia="標楷體" w:hAnsi="標楷體" w:hint="eastAsia"/>
          <w:b/>
          <w:szCs w:val="24"/>
        </w:rPr>
        <w:t>第一章 第六節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15" w:author="User" w:date="2019-01-03T21:0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78"/>
        <w:gridCol w:w="1186"/>
        <w:gridCol w:w="1896"/>
        <w:gridCol w:w="603"/>
        <w:gridCol w:w="851"/>
        <w:gridCol w:w="2762"/>
        <w:tblGridChange w:id="216">
          <w:tblGrid>
            <w:gridCol w:w="1656"/>
            <w:gridCol w:w="600"/>
            <w:gridCol w:w="1896"/>
            <w:gridCol w:w="819"/>
            <w:gridCol w:w="1656"/>
            <w:gridCol w:w="1649"/>
          </w:tblGrid>
        </w:tblGridChange>
      </w:tblGrid>
      <w:tr w:rsidR="00FD6B9B" w:rsidRPr="00281B41" w:rsidTr="00BB3A10">
        <w:tc>
          <w:tcPr>
            <w:tcW w:w="978" w:type="dxa"/>
            <w:tcBorders>
              <w:top w:val="single" w:sz="12" w:space="0" w:color="auto"/>
              <w:left w:val="single" w:sz="12" w:space="0" w:color="auto"/>
              <w:bottom w:val="single" w:sz="12" w:space="0" w:color="auto"/>
              <w:right w:val="single" w:sz="12" w:space="0" w:color="auto"/>
            </w:tcBorders>
            <w:hideMark/>
            <w:tcPrChange w:id="217" w:author="User" w:date="2019-01-03T21:07:00Z">
              <w:tcPr>
                <w:tcW w:w="975"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1186" w:type="dxa"/>
            <w:tcBorders>
              <w:top w:val="single" w:sz="12" w:space="0" w:color="auto"/>
              <w:left w:val="single" w:sz="12" w:space="0" w:color="auto"/>
              <w:bottom w:val="single" w:sz="12" w:space="0" w:color="auto"/>
              <w:right w:val="single" w:sz="12" w:space="0" w:color="auto"/>
            </w:tcBorders>
            <w:tcPrChange w:id="218" w:author="User" w:date="2019-01-03T21:07:00Z">
              <w:tcPr>
                <w:tcW w:w="865" w:type="dxa"/>
                <w:tcBorders>
                  <w:top w:val="single" w:sz="12" w:space="0" w:color="auto"/>
                  <w:left w:val="single" w:sz="12" w:space="0" w:color="auto"/>
                  <w:bottom w:val="single" w:sz="12" w:space="0" w:color="auto"/>
                  <w:right w:val="single" w:sz="12" w:space="0" w:color="auto"/>
                </w:tcBorders>
              </w:tcPr>
            </w:tcPrChange>
          </w:tcPr>
          <w:p w:rsidR="00FD6B9B" w:rsidRPr="00281B41" w:rsidRDefault="008E162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896" w:type="dxa"/>
            <w:tcBorders>
              <w:top w:val="single" w:sz="12" w:space="0" w:color="auto"/>
              <w:left w:val="single" w:sz="12" w:space="0" w:color="auto"/>
              <w:bottom w:val="single" w:sz="12" w:space="0" w:color="auto"/>
              <w:right w:val="single" w:sz="12" w:space="0" w:color="auto"/>
            </w:tcBorders>
            <w:hideMark/>
            <w:tcPrChange w:id="219" w:author="User" w:date="2019-01-03T21:07:00Z">
              <w:tcPr>
                <w:tcW w:w="1049"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603" w:type="dxa"/>
            <w:tcBorders>
              <w:top w:val="single" w:sz="12" w:space="0" w:color="auto"/>
              <w:left w:val="single" w:sz="12" w:space="0" w:color="auto"/>
              <w:bottom w:val="single" w:sz="12" w:space="0" w:color="auto"/>
              <w:right w:val="single" w:sz="12" w:space="0" w:color="auto"/>
            </w:tcBorders>
            <w:hideMark/>
            <w:tcPrChange w:id="220" w:author="User" w:date="2019-01-03T21:07:00Z">
              <w:tcPr>
                <w:tcW w:w="1185"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1B65D8"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日</w:t>
            </w:r>
          </w:p>
        </w:tc>
        <w:tc>
          <w:tcPr>
            <w:tcW w:w="851" w:type="dxa"/>
            <w:tcBorders>
              <w:top w:val="single" w:sz="12" w:space="0" w:color="auto"/>
              <w:left w:val="single" w:sz="12" w:space="0" w:color="auto"/>
              <w:bottom w:val="single" w:sz="12" w:space="0" w:color="auto"/>
              <w:right w:val="single" w:sz="12" w:space="0" w:color="auto"/>
            </w:tcBorders>
            <w:hideMark/>
            <w:tcPrChange w:id="221" w:author="User" w:date="2019-01-03T21:07:00Z">
              <w:tcPr>
                <w:tcW w:w="1117"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762" w:type="dxa"/>
            <w:tcBorders>
              <w:top w:val="single" w:sz="12" w:space="0" w:color="auto"/>
              <w:left w:val="single" w:sz="12" w:space="0" w:color="auto"/>
              <w:bottom w:val="single" w:sz="12" w:space="0" w:color="auto"/>
              <w:right w:val="single" w:sz="12" w:space="0" w:color="auto"/>
            </w:tcBorders>
            <w:hideMark/>
            <w:tcPrChange w:id="222" w:author="User" w:date="2019-01-03T21:07:00Z">
              <w:tcPr>
                <w:tcW w:w="3085"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D6B9B" w:rsidRPr="00281B41" w:rsidTr="00BB3A10">
        <w:tc>
          <w:tcPr>
            <w:tcW w:w="978" w:type="dxa"/>
            <w:tcBorders>
              <w:top w:val="single" w:sz="12" w:space="0" w:color="auto"/>
              <w:left w:val="single" w:sz="12" w:space="0" w:color="auto"/>
              <w:bottom w:val="single" w:sz="12" w:space="0" w:color="auto"/>
              <w:right w:val="single" w:sz="12" w:space="0" w:color="auto"/>
            </w:tcBorders>
            <w:hideMark/>
            <w:tcPrChange w:id="223" w:author="User" w:date="2019-01-03T21:07:00Z">
              <w:tcPr>
                <w:tcW w:w="975"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298" w:type="dxa"/>
            <w:gridSpan w:val="5"/>
            <w:tcBorders>
              <w:top w:val="single" w:sz="12" w:space="0" w:color="auto"/>
              <w:left w:val="single" w:sz="12" w:space="0" w:color="auto"/>
              <w:bottom w:val="single" w:sz="12" w:space="0" w:color="auto"/>
              <w:right w:val="single" w:sz="12" w:space="0" w:color="auto"/>
            </w:tcBorders>
            <w:hideMark/>
            <w:tcPrChange w:id="224" w:author="User" w:date="2019-01-03T21:07:00Z">
              <w:tcPr>
                <w:tcW w:w="7301" w:type="dxa"/>
                <w:gridSpan w:val="5"/>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bl>
    <w:p w:rsidR="00AC63E5" w:rsidRPr="00281B41" w:rsidRDefault="00AC63E5" w:rsidP="00E13702">
      <w:pPr>
        <w:spacing w:line="360" w:lineRule="exact"/>
        <w:ind w:left="1200" w:hangingChars="500" w:hanging="1200"/>
        <w:rPr>
          <w:rFonts w:ascii="標楷體" w:eastAsia="標楷體" w:hAnsi="標楷體"/>
          <w:szCs w:val="24"/>
        </w:rPr>
      </w:pPr>
      <w:r w:rsidRPr="00281B41">
        <w:rPr>
          <w:rFonts w:ascii="標楷體" w:eastAsia="標楷體" w:hAnsi="標楷體" w:hint="eastAsia"/>
          <w:szCs w:val="24"/>
        </w:rPr>
        <w:t>換裝：外出服</w:t>
      </w:r>
    </w:p>
    <w:p w:rsidR="00786F62" w:rsidRPr="00281B41" w:rsidRDefault="00786F62" w:rsidP="00E13702">
      <w:pPr>
        <w:spacing w:line="360" w:lineRule="exact"/>
        <w:ind w:left="1200" w:hangingChars="500" w:hanging="1200"/>
        <w:rPr>
          <w:rFonts w:ascii="標楷體" w:eastAsia="標楷體" w:hAnsi="標楷體"/>
          <w:szCs w:val="24"/>
        </w:rPr>
      </w:pPr>
      <w:r w:rsidRPr="00281B41">
        <w:rPr>
          <w:rFonts w:ascii="標楷體" w:eastAsia="標楷體" w:hAnsi="標楷體" w:hint="eastAsia"/>
          <w:szCs w:val="24"/>
        </w:rPr>
        <w:t>標籤：利於行動的簡便外裝，</w:t>
      </w:r>
      <w:r w:rsidRPr="00281B41">
        <w:rPr>
          <w:rFonts w:ascii="標楷體" w:eastAsia="標楷體" w:hAnsi="標楷體"/>
          <w:szCs w:val="24"/>
        </w:rPr>
        <w:t>也就是</w:t>
      </w:r>
      <w:r w:rsidRPr="00281B41">
        <w:rPr>
          <w:rFonts w:ascii="標楷體" w:eastAsia="標楷體" w:hAnsi="標楷體" w:hint="eastAsia"/>
          <w:szCs w:val="24"/>
        </w:rPr>
        <w:t>設定稿中</w:t>
      </w:r>
      <w:r w:rsidRPr="00281B41">
        <w:rPr>
          <w:rFonts w:ascii="標楷體" w:eastAsia="標楷體" w:hAnsi="標楷體"/>
          <w:szCs w:val="24"/>
        </w:rPr>
        <w:t>主角所穿的服裝</w:t>
      </w:r>
    </w:p>
    <w:p w:rsidR="00FD6B9B" w:rsidRPr="00281B41" w:rsidRDefault="00FD6B9B" w:rsidP="00E13702">
      <w:pPr>
        <w:spacing w:line="360" w:lineRule="exact"/>
        <w:ind w:left="1201" w:hangingChars="500" w:hanging="1201"/>
        <w:rPr>
          <w:rFonts w:ascii="標楷體" w:eastAsia="標楷體" w:hAnsi="標楷體"/>
          <w:b/>
          <w:szCs w:val="24"/>
        </w:rPr>
      </w:pPr>
    </w:p>
    <w:p w:rsidR="00FD6B9B" w:rsidRPr="00281B41" w:rsidDel="00BC749E" w:rsidRDefault="00A367B7" w:rsidP="00E13702">
      <w:pPr>
        <w:spacing w:line="360" w:lineRule="exact"/>
        <w:ind w:left="1201" w:hangingChars="500" w:hanging="1201"/>
        <w:rPr>
          <w:del w:id="225" w:author="User" w:date="2019-01-04T09:58:00Z"/>
          <w:rFonts w:ascii="標楷體" w:eastAsia="標楷體" w:hAnsi="標楷體"/>
          <w:b/>
          <w:szCs w:val="24"/>
        </w:rPr>
      </w:pPr>
      <w:r w:rsidRPr="00281B41">
        <w:rPr>
          <w:rFonts w:ascii="標楷體" w:eastAsia="標楷體" w:hAnsi="標楷體" w:hint="eastAsia"/>
          <w:b/>
          <w:szCs w:val="24"/>
        </w:rPr>
        <w:t>第一章 第七節</w:t>
      </w:r>
    </w:p>
    <w:p w:rsidR="00FD6B9B" w:rsidRPr="00281B41" w:rsidDel="001B0289" w:rsidRDefault="00786F62" w:rsidP="008F7B39">
      <w:pPr>
        <w:spacing w:line="360" w:lineRule="exact"/>
        <w:ind w:left="1200" w:hangingChars="500" w:hanging="1200"/>
        <w:rPr>
          <w:del w:id="226" w:author="User" w:date="2019-01-04T09:43:00Z"/>
          <w:rFonts w:ascii="標楷體" w:eastAsia="標楷體" w:hAnsi="標楷體"/>
          <w:szCs w:val="24"/>
        </w:rPr>
      </w:pPr>
      <w:del w:id="227" w:author="User" w:date="2019-01-04T09:43:00Z">
        <w:r w:rsidRPr="00281B41" w:rsidDel="001B0289">
          <w:rPr>
            <w:rFonts w:ascii="標楷體" w:eastAsia="標楷體" w:hAnsi="標楷體" w:hint="eastAsia"/>
            <w:szCs w:val="24"/>
          </w:rPr>
          <w:delText>奇米順著</w:delText>
        </w:r>
        <w:r w:rsidRPr="00281B41" w:rsidDel="001B0289">
          <w:rPr>
            <w:rFonts w:ascii="標楷體" w:eastAsia="標楷體" w:hAnsi="標楷體"/>
            <w:szCs w:val="24"/>
          </w:rPr>
          <w:delText>鳥類生物飛走的方向追</w:delText>
        </w:r>
        <w:r w:rsidRPr="00281B41" w:rsidDel="001B0289">
          <w:rPr>
            <w:rFonts w:ascii="標楷體" w:eastAsia="標楷體" w:hAnsi="標楷體" w:hint="eastAsia"/>
            <w:szCs w:val="24"/>
          </w:rPr>
          <w:delText>趕</w:delText>
        </w:r>
        <w:r w:rsidRPr="00281B41" w:rsidDel="001B0289">
          <w:rPr>
            <w:rFonts w:ascii="標楷體" w:eastAsia="標楷體" w:hAnsi="標楷體"/>
            <w:szCs w:val="24"/>
          </w:rPr>
          <w:delText>，</w:delText>
        </w:r>
        <w:r w:rsidRPr="00281B41" w:rsidDel="001B0289">
          <w:rPr>
            <w:rFonts w:ascii="標楷體" w:eastAsia="標楷體" w:hAnsi="標楷體" w:hint="eastAsia"/>
            <w:szCs w:val="24"/>
          </w:rPr>
          <w:delText>來到一處</w:delText>
        </w:r>
        <w:r w:rsidR="00D47442" w:rsidRPr="00281B41" w:rsidDel="001B0289">
          <w:rPr>
            <w:rFonts w:ascii="標楷體" w:eastAsia="標楷體" w:hAnsi="標楷體" w:hint="eastAsia"/>
            <w:szCs w:val="24"/>
          </w:rPr>
          <w:delText>種</w:delText>
        </w:r>
        <w:r w:rsidRPr="00281B41" w:rsidDel="001B0289">
          <w:rPr>
            <w:rFonts w:ascii="標楷體" w:eastAsia="標楷體" w:hAnsi="標楷體"/>
            <w:szCs w:val="24"/>
          </w:rPr>
          <w:delText>滿</w:delText>
        </w:r>
        <w:r w:rsidR="00D47442" w:rsidRPr="00281B41" w:rsidDel="001B0289">
          <w:rPr>
            <w:rFonts w:ascii="標楷體" w:eastAsia="標楷體" w:hAnsi="標楷體" w:hint="eastAsia"/>
            <w:szCs w:val="24"/>
          </w:rPr>
          <w:delText>各色</w:delText>
        </w:r>
        <w:r w:rsidRPr="00281B41" w:rsidDel="001B0289">
          <w:rPr>
            <w:rFonts w:ascii="標楷體" w:eastAsia="標楷體" w:hAnsi="標楷體" w:hint="eastAsia"/>
            <w:szCs w:val="24"/>
          </w:rPr>
          <w:delText>玫瑰花</w:delText>
        </w:r>
        <w:r w:rsidR="00D47442" w:rsidRPr="00281B41" w:rsidDel="001B0289">
          <w:rPr>
            <w:rFonts w:ascii="標楷體" w:eastAsia="標楷體" w:hAnsi="標楷體" w:hint="eastAsia"/>
            <w:szCs w:val="24"/>
          </w:rPr>
          <w:delText>的花</w:delText>
        </w:r>
        <w:r w:rsidRPr="00281B41" w:rsidDel="001B0289">
          <w:rPr>
            <w:rFonts w:ascii="標楷體" w:eastAsia="標楷體" w:hAnsi="標楷體" w:hint="eastAsia"/>
            <w:szCs w:val="24"/>
          </w:rPr>
          <w:delText>園廣場</w:delText>
        </w:r>
        <w:r w:rsidRPr="00281B41" w:rsidDel="001B0289">
          <w:rPr>
            <w:rFonts w:ascii="標楷體" w:eastAsia="標楷體" w:hAnsi="標楷體"/>
            <w:szCs w:val="24"/>
          </w:rPr>
          <w:delText>，</w:delText>
        </w:r>
        <w:r w:rsidRPr="00281B41" w:rsidDel="001B0289">
          <w:rPr>
            <w:rFonts w:ascii="標楷體" w:eastAsia="標楷體" w:hAnsi="標楷體" w:hint="eastAsia"/>
            <w:szCs w:val="24"/>
          </w:rPr>
          <w:delText>廣場中央</w:delText>
        </w:r>
        <w:r w:rsidRPr="00281B41" w:rsidDel="001B0289">
          <w:rPr>
            <w:rFonts w:ascii="標楷體" w:eastAsia="標楷體" w:hAnsi="標楷體"/>
            <w:szCs w:val="24"/>
          </w:rPr>
          <w:delText>站著一名騎士</w:delText>
        </w:r>
        <w:r w:rsidRPr="00281B41" w:rsidDel="001B0289">
          <w:rPr>
            <w:rFonts w:ascii="標楷體" w:eastAsia="標楷體" w:hAnsi="標楷體" w:hint="eastAsia"/>
            <w:szCs w:val="24"/>
          </w:rPr>
          <w:delText>一群穿著</w:delText>
        </w:r>
        <w:r w:rsidR="00D47442" w:rsidRPr="00281B41" w:rsidDel="001B0289">
          <w:rPr>
            <w:rFonts w:ascii="標楷體" w:eastAsia="標楷體" w:hAnsi="標楷體" w:hint="eastAsia"/>
            <w:szCs w:val="24"/>
          </w:rPr>
          <w:delText>華麗服飾的</w:delText>
        </w:r>
        <w:r w:rsidR="00D47442" w:rsidRPr="00281B41" w:rsidDel="001B0289">
          <w:rPr>
            <w:rFonts w:ascii="標楷體" w:eastAsia="標楷體" w:hAnsi="標楷體"/>
            <w:szCs w:val="24"/>
          </w:rPr>
          <w:delText>少婦們包圍</w:delText>
        </w:r>
        <w:r w:rsidR="00D47442" w:rsidRPr="00281B41" w:rsidDel="001B0289">
          <w:rPr>
            <w:rFonts w:ascii="標楷體" w:eastAsia="標楷體" w:hAnsi="標楷體" w:hint="eastAsia"/>
            <w:szCs w:val="24"/>
          </w:rPr>
          <w:delText>，</w:delText>
        </w:r>
        <w:r w:rsidR="00D47442" w:rsidRPr="00281B41" w:rsidDel="001B0289">
          <w:rPr>
            <w:rFonts w:ascii="標楷體" w:eastAsia="標楷體" w:hAnsi="標楷體"/>
            <w:szCs w:val="24"/>
          </w:rPr>
          <w:delText>而那隻鳥類生物就在騎士的頭頂上方</w:delText>
        </w:r>
        <w:r w:rsidR="00D47442" w:rsidRPr="00281B41" w:rsidDel="001B0289">
          <w:rPr>
            <w:rFonts w:ascii="標楷體" w:eastAsia="標楷體" w:hAnsi="標楷體" w:hint="eastAsia"/>
            <w:szCs w:val="24"/>
          </w:rPr>
          <w:delText>飛來飛去</w:delText>
        </w:r>
        <w:r w:rsidR="00F02877" w:rsidRPr="00281B41" w:rsidDel="001B0289">
          <w:rPr>
            <w:rFonts w:ascii="標楷體" w:eastAsia="標楷體" w:hAnsi="標楷體" w:hint="eastAsia"/>
            <w:szCs w:val="24"/>
          </w:rPr>
          <w:delText>，甚至</w:delText>
        </w:r>
        <w:r w:rsidR="00F02877" w:rsidRPr="00281B41" w:rsidDel="001B0289">
          <w:rPr>
            <w:rFonts w:ascii="標楷體" w:eastAsia="標楷體" w:hAnsi="標楷體"/>
            <w:szCs w:val="24"/>
          </w:rPr>
          <w:delText>還停在那名騎士的肩上磨蹭，</w:delText>
        </w:r>
        <w:r w:rsidR="00F02877" w:rsidRPr="00281B41" w:rsidDel="001B0289">
          <w:rPr>
            <w:rFonts w:ascii="標楷體" w:eastAsia="標楷體" w:hAnsi="標楷體" w:hint="eastAsia"/>
            <w:szCs w:val="24"/>
          </w:rPr>
          <w:delText>惹得</w:delText>
        </w:r>
        <w:r w:rsidR="00F02877" w:rsidRPr="00281B41" w:rsidDel="001B0289">
          <w:rPr>
            <w:rFonts w:ascii="標楷體" w:eastAsia="標楷體" w:hAnsi="標楷體"/>
            <w:szCs w:val="24"/>
          </w:rPr>
          <w:delText>旁邊的少婦更加春心盪漾</w:delText>
        </w:r>
        <w:r w:rsidR="00D47442" w:rsidRPr="00281B41" w:rsidDel="001B0289">
          <w:rPr>
            <w:rFonts w:ascii="標楷體" w:eastAsia="標楷體" w:hAnsi="標楷體"/>
            <w:szCs w:val="24"/>
          </w:rPr>
          <w:delText>。</w:delText>
        </w:r>
      </w:del>
    </w:p>
    <w:p w:rsidR="00EA526B" w:rsidRPr="00281B41" w:rsidDel="001B0289" w:rsidRDefault="00EA526B" w:rsidP="00E13702">
      <w:pPr>
        <w:spacing w:line="360" w:lineRule="exact"/>
        <w:ind w:left="1200" w:hangingChars="500" w:hanging="1200"/>
        <w:rPr>
          <w:del w:id="228" w:author="User" w:date="2019-01-04T09:43:00Z"/>
          <w:rFonts w:ascii="標楷體" w:eastAsia="標楷體" w:hAnsi="標楷體"/>
          <w:color w:val="00B050"/>
          <w:szCs w:val="24"/>
        </w:rPr>
      </w:pPr>
      <w:del w:id="229" w:author="User" w:date="2019-01-04T09:43:00Z">
        <w:r w:rsidRPr="00281B41" w:rsidDel="001B0289">
          <w:rPr>
            <w:rFonts w:ascii="標楷體" w:eastAsia="標楷體" w:hAnsi="標楷體" w:hint="eastAsia"/>
            <w:color w:val="00B050"/>
            <w:szCs w:val="24"/>
          </w:rPr>
          <w:delText>「此處需插入角色登場動畫」</w:delText>
        </w:r>
      </w:del>
    </w:p>
    <w:p w:rsidR="001B0289" w:rsidRDefault="00F02877" w:rsidP="00E13702">
      <w:pPr>
        <w:spacing w:line="360" w:lineRule="exact"/>
        <w:ind w:left="1200" w:hangingChars="500" w:hanging="1200"/>
        <w:rPr>
          <w:ins w:id="230" w:author="User" w:date="2019-01-03T21:27:00Z"/>
          <w:rFonts w:ascii="標楷體" w:eastAsia="標楷體" w:hAnsi="標楷體"/>
          <w:szCs w:val="24"/>
        </w:rPr>
      </w:pPr>
      <w:del w:id="231" w:author="User" w:date="2019-01-04T09:43:00Z">
        <w:r w:rsidRPr="00281B41" w:rsidDel="001B0289">
          <w:rPr>
            <w:rFonts w:ascii="標楷體" w:eastAsia="標楷體" w:hAnsi="標楷體"/>
            <w:szCs w:val="24"/>
          </w:rPr>
          <w:delText>奇米心想，得</w:delText>
        </w:r>
        <w:r w:rsidR="00C715A0" w:rsidRPr="00281B41" w:rsidDel="001B0289">
          <w:rPr>
            <w:rFonts w:ascii="標楷體" w:eastAsia="標楷體" w:hAnsi="標楷體" w:hint="eastAsia"/>
            <w:szCs w:val="24"/>
          </w:rPr>
          <w:delText>使用</w:delText>
        </w:r>
        <w:r w:rsidR="00C715A0" w:rsidRPr="00281B41" w:rsidDel="001B0289">
          <w:rPr>
            <w:rFonts w:ascii="標楷體" w:eastAsia="標楷體" w:hAnsi="標楷體" w:hint="eastAsia"/>
            <w:color w:val="FF0000"/>
            <w:szCs w:val="24"/>
          </w:rPr>
          <w:delText>化形</w:delText>
        </w:r>
        <w:r w:rsidR="00C715A0" w:rsidRPr="00281B41" w:rsidDel="001B0289">
          <w:rPr>
            <w:rFonts w:ascii="標楷體" w:eastAsia="標楷體" w:hAnsi="標楷體"/>
            <w:color w:val="FF0000"/>
            <w:szCs w:val="24"/>
          </w:rPr>
          <w:delText>術</w:delText>
        </w:r>
        <w:r w:rsidRPr="00281B41" w:rsidDel="001B0289">
          <w:rPr>
            <w:rFonts w:ascii="標楷體" w:eastAsia="標楷體" w:hAnsi="標楷體"/>
            <w:szCs w:val="24"/>
          </w:rPr>
          <w:delText>喬裝成騎士團成員的樣子混入其中</w:delText>
        </w:r>
        <w:r w:rsidRPr="00281B41" w:rsidDel="001B0289">
          <w:rPr>
            <w:rFonts w:ascii="標楷體" w:eastAsia="標楷體" w:hAnsi="標楷體" w:hint="eastAsia"/>
            <w:szCs w:val="24"/>
          </w:rPr>
          <w:delText>，</w:delText>
        </w:r>
        <w:r w:rsidRPr="00281B41" w:rsidDel="001B0289">
          <w:rPr>
            <w:rFonts w:ascii="標楷體" w:eastAsia="標楷體" w:hAnsi="標楷體"/>
            <w:szCs w:val="24"/>
          </w:rPr>
          <w:delText>這樣進去才不會被</w:delText>
        </w:r>
        <w:r w:rsidR="00E630AE" w:rsidRPr="00281B41" w:rsidDel="001B0289">
          <w:rPr>
            <w:rFonts w:ascii="標楷體" w:eastAsia="標楷體" w:hAnsi="標楷體" w:hint="eastAsia"/>
            <w:szCs w:val="24"/>
          </w:rPr>
          <w:delText>瘋狂</w:delText>
        </w:r>
        <w:r w:rsidRPr="00281B41" w:rsidDel="001B0289">
          <w:rPr>
            <w:rFonts w:ascii="標楷體" w:eastAsia="標楷體" w:hAnsi="標楷體" w:hint="eastAsia"/>
            <w:szCs w:val="24"/>
          </w:rPr>
          <w:delText>的</w:delText>
        </w:r>
        <w:r w:rsidR="00930A6F" w:rsidRPr="00281B41" w:rsidDel="001B0289">
          <w:rPr>
            <w:rFonts w:ascii="標楷體" w:eastAsia="標楷體" w:hAnsi="標楷體"/>
            <w:szCs w:val="24"/>
          </w:rPr>
          <w:delText>少婦們</w:delText>
        </w:r>
        <w:r w:rsidR="00930A6F" w:rsidRPr="00281B41" w:rsidDel="001B0289">
          <w:rPr>
            <w:rFonts w:ascii="標楷體" w:eastAsia="標楷體" w:hAnsi="標楷體" w:hint="eastAsia"/>
            <w:szCs w:val="24"/>
          </w:rPr>
          <w:delText>推擠</w:delText>
        </w:r>
        <w:r w:rsidRPr="00281B41" w:rsidDel="001B0289">
          <w:rPr>
            <w:rFonts w:ascii="標楷體" w:eastAsia="標楷體" w:hAnsi="標楷體" w:hint="eastAsia"/>
            <w:szCs w:val="24"/>
          </w:rPr>
          <w:delText>。</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444"/>
        <w:gridCol w:w="1004"/>
        <w:gridCol w:w="992"/>
        <w:gridCol w:w="992"/>
        <w:gridCol w:w="3188"/>
      </w:tblGrid>
      <w:tr w:rsidR="001B0289" w:rsidRPr="00281B41" w:rsidTr="000D2380">
        <w:trPr>
          <w:ins w:id="232" w:author="User" w:date="2019-01-04T09:43:00Z"/>
        </w:trPr>
        <w:tc>
          <w:tcPr>
            <w:tcW w:w="1656" w:type="dxa"/>
            <w:tcBorders>
              <w:top w:val="single" w:sz="12" w:space="0" w:color="auto"/>
              <w:left w:val="single" w:sz="12" w:space="0" w:color="auto"/>
              <w:bottom w:val="single" w:sz="12" w:space="0" w:color="auto"/>
              <w:right w:val="single" w:sz="12" w:space="0" w:color="auto"/>
            </w:tcBorders>
            <w:hideMark/>
          </w:tcPr>
          <w:p w:rsidR="001B0289" w:rsidRPr="00281B41" w:rsidRDefault="001B0289" w:rsidP="000D2380">
            <w:pPr>
              <w:adjustRightInd w:val="0"/>
              <w:snapToGrid w:val="0"/>
              <w:spacing w:line="360" w:lineRule="exact"/>
              <w:ind w:left="1200" w:hangingChars="500" w:hanging="1200"/>
              <w:rPr>
                <w:ins w:id="233" w:author="User" w:date="2019-01-04T09:43:00Z"/>
                <w:rFonts w:ascii="標楷體" w:eastAsia="標楷體" w:hAnsi="標楷體"/>
                <w:color w:val="000000" w:themeColor="text1"/>
                <w:szCs w:val="24"/>
              </w:rPr>
            </w:pPr>
            <w:ins w:id="234" w:author="User" w:date="2019-01-04T09:43:00Z">
              <w:r w:rsidRPr="00281B41">
                <w:rPr>
                  <w:rFonts w:ascii="標楷體" w:eastAsia="標楷體" w:hAnsi="標楷體" w:hint="eastAsia"/>
                  <w:color w:val="000000" w:themeColor="text1"/>
                  <w:szCs w:val="24"/>
                </w:rPr>
                <w:t>場次</w:t>
              </w:r>
            </w:ins>
          </w:p>
        </w:tc>
        <w:tc>
          <w:tcPr>
            <w:tcW w:w="444" w:type="dxa"/>
            <w:tcBorders>
              <w:top w:val="single" w:sz="12" w:space="0" w:color="auto"/>
              <w:left w:val="single" w:sz="12" w:space="0" w:color="auto"/>
              <w:bottom w:val="single" w:sz="12" w:space="0" w:color="auto"/>
              <w:right w:val="single" w:sz="12" w:space="0" w:color="auto"/>
            </w:tcBorders>
          </w:tcPr>
          <w:p w:rsidR="001B0289" w:rsidRPr="00281B41" w:rsidRDefault="001B0289" w:rsidP="000D2380">
            <w:pPr>
              <w:adjustRightInd w:val="0"/>
              <w:snapToGrid w:val="0"/>
              <w:spacing w:line="360" w:lineRule="exact"/>
              <w:ind w:left="1200" w:hangingChars="500" w:hanging="1200"/>
              <w:rPr>
                <w:ins w:id="235" w:author="User" w:date="2019-01-04T09:43:00Z"/>
                <w:rFonts w:ascii="標楷體" w:eastAsia="標楷體" w:hAnsi="標楷體"/>
                <w:color w:val="000000" w:themeColor="text1"/>
                <w:szCs w:val="24"/>
              </w:rPr>
            </w:pPr>
            <w:ins w:id="236" w:author="User" w:date="2019-01-04T09:43:00Z">
              <w:r>
                <w:rPr>
                  <w:rFonts w:ascii="標楷體" w:eastAsia="標楷體" w:hAnsi="標楷體" w:hint="eastAsia"/>
                  <w:color w:val="000000" w:themeColor="text1"/>
                  <w:szCs w:val="24"/>
                </w:rPr>
                <w:t>１</w:t>
              </w:r>
            </w:ins>
          </w:p>
        </w:tc>
        <w:tc>
          <w:tcPr>
            <w:tcW w:w="1004" w:type="dxa"/>
            <w:tcBorders>
              <w:top w:val="single" w:sz="12" w:space="0" w:color="auto"/>
              <w:left w:val="single" w:sz="12" w:space="0" w:color="auto"/>
              <w:bottom w:val="single" w:sz="12" w:space="0" w:color="auto"/>
              <w:right w:val="single" w:sz="12" w:space="0" w:color="auto"/>
            </w:tcBorders>
            <w:hideMark/>
          </w:tcPr>
          <w:p w:rsidR="001B0289" w:rsidRPr="00281B41" w:rsidRDefault="001B0289" w:rsidP="000D2380">
            <w:pPr>
              <w:adjustRightInd w:val="0"/>
              <w:snapToGrid w:val="0"/>
              <w:spacing w:line="360" w:lineRule="exact"/>
              <w:ind w:left="1200" w:hangingChars="500" w:hanging="1200"/>
              <w:rPr>
                <w:ins w:id="237" w:author="User" w:date="2019-01-04T09:43:00Z"/>
                <w:rFonts w:ascii="標楷體" w:eastAsia="標楷體" w:hAnsi="標楷體"/>
                <w:color w:val="000000" w:themeColor="text1"/>
                <w:szCs w:val="24"/>
              </w:rPr>
            </w:pPr>
            <w:ins w:id="238" w:author="User" w:date="2019-01-04T09:43:00Z">
              <w:r w:rsidRPr="00281B41">
                <w:rPr>
                  <w:rFonts w:ascii="標楷體" w:eastAsia="標楷體" w:hAnsi="標楷體" w:hint="eastAsia"/>
                  <w:color w:val="000000" w:themeColor="text1"/>
                  <w:szCs w:val="24"/>
                </w:rPr>
                <w:t>時間：</w:t>
              </w:r>
            </w:ins>
          </w:p>
        </w:tc>
        <w:tc>
          <w:tcPr>
            <w:tcW w:w="992" w:type="dxa"/>
            <w:tcBorders>
              <w:top w:val="single" w:sz="12" w:space="0" w:color="auto"/>
              <w:left w:val="single" w:sz="12" w:space="0" w:color="auto"/>
              <w:bottom w:val="single" w:sz="12" w:space="0" w:color="auto"/>
              <w:right w:val="single" w:sz="12" w:space="0" w:color="auto"/>
            </w:tcBorders>
            <w:hideMark/>
          </w:tcPr>
          <w:p w:rsidR="001B0289" w:rsidRPr="00281B41" w:rsidRDefault="001B0289" w:rsidP="000D2380">
            <w:pPr>
              <w:adjustRightInd w:val="0"/>
              <w:snapToGrid w:val="0"/>
              <w:spacing w:line="360" w:lineRule="exact"/>
              <w:ind w:left="1200" w:hangingChars="500" w:hanging="1200"/>
              <w:rPr>
                <w:ins w:id="239" w:author="User" w:date="2019-01-04T09:43:00Z"/>
                <w:rFonts w:ascii="標楷體" w:eastAsia="標楷體" w:hAnsi="標楷體"/>
                <w:color w:val="000000" w:themeColor="text1"/>
                <w:szCs w:val="24"/>
              </w:rPr>
            </w:pPr>
            <w:ins w:id="240" w:author="User" w:date="2019-01-04T09:43:00Z">
              <w:r w:rsidRPr="00281B41">
                <w:rPr>
                  <w:rFonts w:ascii="標楷體" w:eastAsia="標楷體" w:hAnsi="標楷體" w:hint="eastAsia"/>
                  <w:color w:val="000000" w:themeColor="text1"/>
                  <w:szCs w:val="24"/>
                </w:rPr>
                <w:t>日</w:t>
              </w:r>
            </w:ins>
          </w:p>
        </w:tc>
        <w:tc>
          <w:tcPr>
            <w:tcW w:w="992" w:type="dxa"/>
            <w:tcBorders>
              <w:top w:val="single" w:sz="12" w:space="0" w:color="auto"/>
              <w:left w:val="single" w:sz="12" w:space="0" w:color="auto"/>
              <w:bottom w:val="single" w:sz="12" w:space="0" w:color="auto"/>
              <w:right w:val="single" w:sz="12" w:space="0" w:color="auto"/>
            </w:tcBorders>
            <w:hideMark/>
          </w:tcPr>
          <w:p w:rsidR="001B0289" w:rsidRPr="00281B41" w:rsidRDefault="001B0289" w:rsidP="000D2380">
            <w:pPr>
              <w:adjustRightInd w:val="0"/>
              <w:snapToGrid w:val="0"/>
              <w:spacing w:line="360" w:lineRule="exact"/>
              <w:ind w:left="1200" w:hangingChars="500" w:hanging="1200"/>
              <w:rPr>
                <w:ins w:id="241" w:author="User" w:date="2019-01-04T09:43:00Z"/>
                <w:rFonts w:ascii="標楷體" w:eastAsia="標楷體" w:hAnsi="標楷體"/>
                <w:color w:val="000000" w:themeColor="text1"/>
                <w:szCs w:val="24"/>
              </w:rPr>
            </w:pPr>
            <w:ins w:id="242" w:author="User" w:date="2019-01-04T09:43:00Z">
              <w:r w:rsidRPr="00281B41">
                <w:rPr>
                  <w:rFonts w:ascii="標楷體" w:eastAsia="標楷體" w:hAnsi="標楷體" w:hint="eastAsia"/>
                  <w:color w:val="000000" w:themeColor="text1"/>
                  <w:szCs w:val="24"/>
                </w:rPr>
                <w:t>場景</w:t>
              </w:r>
            </w:ins>
          </w:p>
        </w:tc>
        <w:tc>
          <w:tcPr>
            <w:tcW w:w="3188" w:type="dxa"/>
            <w:tcBorders>
              <w:top w:val="single" w:sz="12" w:space="0" w:color="auto"/>
              <w:left w:val="single" w:sz="12" w:space="0" w:color="auto"/>
              <w:bottom w:val="single" w:sz="12" w:space="0" w:color="auto"/>
              <w:right w:val="single" w:sz="12" w:space="0" w:color="auto"/>
            </w:tcBorders>
            <w:hideMark/>
          </w:tcPr>
          <w:p w:rsidR="001B0289" w:rsidRPr="00281B41" w:rsidRDefault="001B0289" w:rsidP="000D2380">
            <w:pPr>
              <w:adjustRightInd w:val="0"/>
              <w:snapToGrid w:val="0"/>
              <w:spacing w:line="360" w:lineRule="exact"/>
              <w:ind w:left="1200" w:hangingChars="500" w:hanging="1200"/>
              <w:rPr>
                <w:ins w:id="243" w:author="User" w:date="2019-01-04T09:43:00Z"/>
                <w:rFonts w:ascii="標楷體" w:eastAsia="標楷體" w:hAnsi="標楷體"/>
                <w:color w:val="000000" w:themeColor="text1"/>
                <w:szCs w:val="24"/>
              </w:rPr>
            </w:pPr>
            <w:ins w:id="244" w:author="User" w:date="2019-01-04T09:43:00Z">
              <w:r w:rsidRPr="00281B41">
                <w:rPr>
                  <w:rFonts w:ascii="標楷體" w:eastAsia="標楷體" w:hAnsi="標楷體" w:hint="eastAsia"/>
                  <w:color w:val="000000" w:themeColor="text1"/>
                  <w:szCs w:val="24"/>
                </w:rPr>
                <w:t>北方王國花園廣場</w:t>
              </w:r>
            </w:ins>
          </w:p>
        </w:tc>
      </w:tr>
      <w:tr w:rsidR="001B0289" w:rsidRPr="00281B41" w:rsidTr="000D2380">
        <w:trPr>
          <w:ins w:id="245" w:author="User" w:date="2019-01-04T09:43:00Z"/>
        </w:trPr>
        <w:tc>
          <w:tcPr>
            <w:tcW w:w="1656" w:type="dxa"/>
            <w:tcBorders>
              <w:top w:val="single" w:sz="12" w:space="0" w:color="auto"/>
              <w:left w:val="single" w:sz="12" w:space="0" w:color="auto"/>
              <w:bottom w:val="single" w:sz="12" w:space="0" w:color="auto"/>
              <w:right w:val="single" w:sz="12" w:space="0" w:color="auto"/>
            </w:tcBorders>
            <w:hideMark/>
          </w:tcPr>
          <w:p w:rsidR="001B0289" w:rsidRPr="00281B41" w:rsidRDefault="001B0289" w:rsidP="000D2380">
            <w:pPr>
              <w:adjustRightInd w:val="0"/>
              <w:snapToGrid w:val="0"/>
              <w:spacing w:line="360" w:lineRule="exact"/>
              <w:ind w:left="1200" w:hangingChars="500" w:hanging="1200"/>
              <w:rPr>
                <w:ins w:id="246" w:author="User" w:date="2019-01-04T09:43:00Z"/>
                <w:rFonts w:ascii="標楷體" w:eastAsia="標楷體" w:hAnsi="標楷體"/>
                <w:color w:val="000000" w:themeColor="text1"/>
                <w:szCs w:val="24"/>
              </w:rPr>
            </w:pPr>
            <w:ins w:id="247" w:author="User" w:date="2019-01-04T09:43:00Z">
              <w:r w:rsidRPr="00281B41">
                <w:rPr>
                  <w:rFonts w:ascii="標楷體" w:eastAsia="標楷體" w:hAnsi="標楷體" w:hint="eastAsia"/>
                  <w:color w:val="000000" w:themeColor="text1"/>
                  <w:szCs w:val="24"/>
                </w:rPr>
                <w:t>人物</w:t>
              </w:r>
            </w:ins>
          </w:p>
        </w:tc>
        <w:tc>
          <w:tcPr>
            <w:tcW w:w="6620" w:type="dxa"/>
            <w:gridSpan w:val="5"/>
            <w:tcBorders>
              <w:top w:val="single" w:sz="12" w:space="0" w:color="auto"/>
              <w:left w:val="single" w:sz="12" w:space="0" w:color="auto"/>
              <w:bottom w:val="single" w:sz="12" w:space="0" w:color="auto"/>
              <w:right w:val="single" w:sz="12" w:space="0" w:color="auto"/>
            </w:tcBorders>
            <w:hideMark/>
          </w:tcPr>
          <w:p w:rsidR="001B0289" w:rsidRPr="00281B41" w:rsidRDefault="001B0289" w:rsidP="000D2380">
            <w:pPr>
              <w:adjustRightInd w:val="0"/>
              <w:snapToGrid w:val="0"/>
              <w:spacing w:line="360" w:lineRule="exact"/>
              <w:ind w:left="1200" w:hangingChars="500" w:hanging="1200"/>
              <w:rPr>
                <w:ins w:id="248" w:author="User" w:date="2019-01-04T09:43:00Z"/>
                <w:rFonts w:ascii="標楷體" w:eastAsia="標楷體" w:hAnsi="標楷體"/>
                <w:color w:val="000000" w:themeColor="text1"/>
                <w:szCs w:val="24"/>
              </w:rPr>
            </w:pPr>
            <w:ins w:id="249" w:author="User" w:date="2019-01-04T09:43:00Z">
              <w:r w:rsidRPr="00281B41">
                <w:rPr>
                  <w:rFonts w:ascii="標楷體" w:eastAsia="標楷體" w:hAnsi="標楷體" w:hint="eastAsia"/>
                  <w:color w:val="000000" w:themeColor="text1"/>
                  <w:szCs w:val="24"/>
                </w:rPr>
                <w:t>奇米、亞瑟</w:t>
              </w:r>
              <w:r>
                <w:rPr>
                  <w:rFonts w:ascii="標楷體" w:eastAsia="標楷體" w:hAnsi="標楷體" w:hint="eastAsia"/>
                  <w:color w:val="000000" w:themeColor="text1"/>
                  <w:szCs w:val="24"/>
                </w:rPr>
                <w:t>、</w:t>
              </w:r>
            </w:ins>
            <w:ins w:id="250" w:author="User" w:date="2019-01-04T11:29:00Z">
              <w:r w:rsidR="006E2BC7">
                <w:rPr>
                  <w:rFonts w:ascii="標楷體" w:eastAsia="標楷體" w:hAnsi="標楷體" w:hint="eastAsia"/>
                  <w:color w:val="000000" w:themeColor="text1"/>
                  <w:szCs w:val="24"/>
                </w:rPr>
                <w:t>巴特婁、</w:t>
              </w:r>
            </w:ins>
            <w:ins w:id="251" w:author="User" w:date="2019-01-04T09:43:00Z">
              <w:r>
                <w:rPr>
                  <w:rFonts w:ascii="標楷體" w:eastAsia="標楷體" w:hAnsi="標楷體" w:hint="eastAsia"/>
                  <w:color w:val="000000" w:themeColor="text1"/>
                  <w:szCs w:val="24"/>
                </w:rPr>
                <w:t>婦人眾多</w:t>
              </w:r>
            </w:ins>
          </w:p>
        </w:tc>
      </w:tr>
    </w:tbl>
    <w:p w:rsidR="001B0289" w:rsidRDefault="001B0289" w:rsidP="001B0289">
      <w:pPr>
        <w:spacing w:line="360" w:lineRule="exact"/>
        <w:ind w:left="1200" w:hangingChars="500" w:hanging="1200"/>
        <w:rPr>
          <w:ins w:id="252" w:author="User" w:date="2019-01-04T09:43:00Z"/>
          <w:rFonts w:ascii="標楷體" w:eastAsia="標楷體" w:hAnsi="標楷體"/>
          <w:szCs w:val="24"/>
        </w:rPr>
      </w:pPr>
      <w:ins w:id="253" w:author="User" w:date="2019-01-04T09:43:00Z">
        <w:r w:rsidRPr="00E13702">
          <w:rPr>
            <w:rFonts w:ascii="標楷體" w:eastAsia="標楷體" w:hAnsi="標楷體" w:hint="eastAsia"/>
            <w:szCs w:val="24"/>
          </w:rPr>
          <w:t>奇米[無]：</w:t>
        </w:r>
        <w:r>
          <w:rPr>
            <w:rFonts w:ascii="標楷體" w:eastAsia="標楷體" w:hAnsi="標楷體" w:hint="eastAsia"/>
            <w:szCs w:val="24"/>
          </w:rPr>
          <w:t>奇怪，剛剛牠確實是往</w:t>
        </w:r>
        <w:r>
          <w:rPr>
            <w:rFonts w:ascii="標楷體" w:eastAsia="標楷體" w:hAnsi="標楷體"/>
            <w:szCs w:val="24"/>
          </w:rPr>
          <w:t>廣場這</w:t>
        </w:r>
        <w:r w:rsidR="006E2BC7">
          <w:rPr>
            <w:rFonts w:ascii="標楷體" w:eastAsia="標楷體" w:hAnsi="標楷體" w:hint="eastAsia"/>
            <w:szCs w:val="24"/>
          </w:rPr>
          <w:t>個方向過來</w:t>
        </w:r>
      </w:ins>
      <w:ins w:id="254" w:author="User" w:date="2019-01-04T11:22:00Z">
        <w:r w:rsidR="006E2BC7">
          <w:rPr>
            <w:rFonts w:ascii="標楷體" w:eastAsia="標楷體" w:hAnsi="標楷體" w:hint="eastAsia"/>
            <w:szCs w:val="24"/>
          </w:rPr>
          <w:t>的</w:t>
        </w:r>
      </w:ins>
      <w:ins w:id="255" w:author="User" w:date="2019-01-04T09:43:00Z">
        <w:r>
          <w:rPr>
            <w:rFonts w:ascii="標楷體" w:eastAsia="標楷體" w:hAnsi="標楷體" w:hint="eastAsia"/>
            <w:szCs w:val="24"/>
          </w:rPr>
          <w:t>，怎麼不見了。</w:t>
        </w:r>
      </w:ins>
    </w:p>
    <w:p w:rsidR="001B0289" w:rsidRDefault="001B0289" w:rsidP="001B0289">
      <w:pPr>
        <w:spacing w:line="360" w:lineRule="exact"/>
        <w:ind w:firstLineChars="400" w:firstLine="960"/>
        <w:rPr>
          <w:ins w:id="256" w:author="User" w:date="2019-01-04T09:43:00Z"/>
          <w:rFonts w:ascii="標楷體" w:eastAsia="標楷體" w:hAnsi="標楷體"/>
          <w:szCs w:val="24"/>
        </w:rPr>
      </w:pPr>
      <w:ins w:id="257" w:author="User" w:date="2019-01-04T09:43:00Z">
        <w:r w:rsidRPr="006B3C6B">
          <w:rPr>
            <w:rFonts w:ascii="標楷體" w:eastAsia="標楷體" w:hAnsi="標楷體" w:hint="eastAsia"/>
            <w:color w:val="000000" w:themeColor="text1"/>
            <w:szCs w:val="24"/>
          </w:rPr>
          <w:t>△</w:t>
        </w:r>
        <w:r>
          <w:rPr>
            <w:rFonts w:ascii="標楷體" w:eastAsia="標楷體" w:hAnsi="標楷體" w:hint="eastAsia"/>
            <w:szCs w:val="24"/>
          </w:rPr>
          <w:t>音效－眾多女性興高采烈的叫</w:t>
        </w:r>
        <w:r>
          <w:rPr>
            <w:rFonts w:ascii="標楷體" w:eastAsia="標楷體" w:hAnsi="標楷體"/>
            <w:szCs w:val="24"/>
          </w:rPr>
          <w:t>聲</w:t>
        </w:r>
      </w:ins>
    </w:p>
    <w:p w:rsidR="001B0289" w:rsidRDefault="001B0289" w:rsidP="008F7B39">
      <w:pPr>
        <w:spacing w:line="360" w:lineRule="exact"/>
        <w:ind w:firstLineChars="400" w:firstLine="960"/>
        <w:rPr>
          <w:ins w:id="258" w:author="User" w:date="2019-01-04T09:44:00Z"/>
          <w:rFonts w:ascii="標楷體" w:eastAsia="標楷體" w:hAnsi="標楷體"/>
          <w:color w:val="00B050"/>
          <w:szCs w:val="24"/>
        </w:rPr>
      </w:pPr>
      <w:ins w:id="259" w:author="User" w:date="2019-01-04T09:43:00Z">
        <w:r w:rsidRPr="006B3C6B">
          <w:rPr>
            <w:rFonts w:ascii="標楷體" w:eastAsia="標楷體" w:hAnsi="標楷體" w:hint="eastAsia"/>
            <w:color w:val="000000" w:themeColor="text1"/>
            <w:szCs w:val="24"/>
          </w:rPr>
          <w:t>△</w:t>
        </w:r>
        <w:r w:rsidRPr="00281B41">
          <w:rPr>
            <w:rFonts w:ascii="標楷體" w:eastAsia="標楷體" w:hAnsi="標楷體" w:hint="eastAsia"/>
            <w:color w:val="00B050"/>
            <w:szCs w:val="24"/>
          </w:rPr>
          <w:t>插入</w:t>
        </w:r>
      </w:ins>
      <w:ins w:id="260" w:author="User" w:date="2019-01-04T09:44:00Z">
        <w:r>
          <w:rPr>
            <w:rFonts w:ascii="標楷體" w:eastAsia="標楷體" w:hAnsi="標楷體" w:hint="eastAsia"/>
            <w:color w:val="00B050"/>
            <w:szCs w:val="24"/>
          </w:rPr>
          <w:t>巴特婁</w:t>
        </w:r>
      </w:ins>
      <w:ins w:id="261" w:author="User" w:date="2019-01-04T09:43:00Z">
        <w:r w:rsidRPr="00281B41">
          <w:rPr>
            <w:rFonts w:ascii="標楷體" w:eastAsia="標楷體" w:hAnsi="標楷體" w:hint="eastAsia"/>
            <w:color w:val="00B050"/>
            <w:szCs w:val="24"/>
          </w:rPr>
          <w:t>登場動畫</w:t>
        </w:r>
      </w:ins>
    </w:p>
    <w:p w:rsidR="001B0289" w:rsidRDefault="001B0289" w:rsidP="008F7B39">
      <w:pPr>
        <w:spacing w:line="360" w:lineRule="exact"/>
        <w:ind w:firstLineChars="400" w:firstLine="960"/>
        <w:rPr>
          <w:ins w:id="262" w:author="User" w:date="2019-01-04T11:12:00Z"/>
          <w:rFonts w:ascii="標楷體" w:eastAsia="標楷體" w:hAnsi="標楷體"/>
          <w:color w:val="000000" w:themeColor="text1"/>
          <w:szCs w:val="24"/>
        </w:rPr>
      </w:pPr>
      <w:ins w:id="263" w:author="User" w:date="2019-01-04T09:45:00Z">
        <w:r w:rsidRPr="006B3C6B">
          <w:rPr>
            <w:rFonts w:ascii="標楷體" w:eastAsia="標楷體" w:hAnsi="標楷體" w:hint="eastAsia"/>
            <w:color w:val="000000" w:themeColor="text1"/>
            <w:szCs w:val="24"/>
          </w:rPr>
          <w:t>△</w:t>
        </w:r>
      </w:ins>
      <w:ins w:id="264" w:author="User" w:date="2019-01-04T09:46:00Z">
        <w:r>
          <w:rPr>
            <w:rFonts w:ascii="標楷體" w:eastAsia="標楷體" w:hAnsi="標楷體" w:hint="eastAsia"/>
            <w:color w:val="000000" w:themeColor="text1"/>
            <w:szCs w:val="24"/>
          </w:rPr>
          <w:t>音樂</w:t>
        </w:r>
        <w:r>
          <w:rPr>
            <w:rFonts w:ascii="標楷體" w:eastAsia="標楷體" w:hAnsi="標楷體"/>
            <w:color w:val="000000" w:themeColor="text1"/>
            <w:szCs w:val="24"/>
          </w:rPr>
          <w:t>—</w:t>
        </w:r>
      </w:ins>
      <w:ins w:id="265" w:author="User" w:date="2019-01-04T09:45:00Z">
        <w:r>
          <w:rPr>
            <w:rFonts w:ascii="標楷體" w:eastAsia="標楷體" w:hAnsi="標楷體" w:hint="eastAsia"/>
            <w:color w:val="000000" w:themeColor="text1"/>
            <w:szCs w:val="24"/>
          </w:rPr>
          <w:t>巴特婁BGM</w:t>
        </w:r>
      </w:ins>
    </w:p>
    <w:p w:rsidR="00F92205" w:rsidRPr="001B0289" w:rsidRDefault="00F92205" w:rsidP="00052BB4">
      <w:pPr>
        <w:spacing w:line="360" w:lineRule="exact"/>
        <w:ind w:firstLineChars="400" w:firstLine="960"/>
        <w:rPr>
          <w:ins w:id="266" w:author="User" w:date="2019-01-04T09:43:00Z"/>
          <w:rFonts w:ascii="標楷體" w:eastAsia="標楷體" w:hAnsi="標楷體"/>
          <w:color w:val="000000" w:themeColor="text1"/>
          <w:szCs w:val="24"/>
          <w:rPrChange w:id="267" w:author="User" w:date="2019-01-04T09:46:00Z">
            <w:rPr>
              <w:ins w:id="268" w:author="User" w:date="2019-01-04T09:43:00Z"/>
              <w:rFonts w:ascii="標楷體" w:eastAsia="標楷體" w:hAnsi="標楷體"/>
              <w:szCs w:val="24"/>
            </w:rPr>
          </w:rPrChange>
        </w:rPr>
      </w:pPr>
      <w:ins w:id="269" w:author="User" w:date="2019-01-04T11:12: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立繪巴</w:t>
        </w:r>
      </w:ins>
      <w:ins w:id="270" w:author="User" w:date="2019-01-04T11:13:00Z">
        <w:r w:rsidR="002A51A7">
          <w:rPr>
            <w:rFonts w:ascii="標楷體" w:eastAsia="標楷體" w:hAnsi="標楷體"/>
            <w:color w:val="000000" w:themeColor="text1"/>
            <w:szCs w:val="24"/>
          </w:rPr>
          <w:t>特婁－</w:t>
        </w:r>
      </w:ins>
      <w:ins w:id="271" w:author="User" w:date="2019-01-04T11:14:00Z">
        <w:r w:rsidR="002A51A7">
          <w:rPr>
            <w:rFonts w:ascii="標楷體" w:eastAsia="標楷體" w:hAnsi="標楷體" w:hint="eastAsia"/>
            <w:color w:val="000000" w:themeColor="text1"/>
            <w:szCs w:val="24"/>
          </w:rPr>
          <w:t>在</w:t>
        </w:r>
      </w:ins>
      <w:ins w:id="272" w:author="User" w:date="2019-01-04T11:13:00Z">
        <w:r>
          <w:rPr>
            <w:rFonts w:ascii="標楷體" w:eastAsia="標楷體" w:hAnsi="標楷體"/>
            <w:color w:val="000000" w:themeColor="text1"/>
            <w:szCs w:val="24"/>
          </w:rPr>
          <w:t>畫面</w:t>
        </w:r>
      </w:ins>
      <w:ins w:id="273" w:author="User" w:date="2019-01-04T11:15:00Z">
        <w:r w:rsidR="002A51A7">
          <w:rPr>
            <w:rFonts w:ascii="標楷體" w:eastAsia="標楷體" w:hAnsi="標楷體" w:hint="eastAsia"/>
            <w:color w:val="000000" w:themeColor="text1"/>
            <w:szCs w:val="24"/>
          </w:rPr>
          <w:t>右</w:t>
        </w:r>
      </w:ins>
      <w:ins w:id="274" w:author="User" w:date="2019-01-04T11:14:00Z">
        <w:r w:rsidR="002A51A7">
          <w:rPr>
            <w:rFonts w:ascii="標楷體" w:eastAsia="標楷體" w:hAnsi="標楷體" w:hint="eastAsia"/>
            <w:color w:val="000000" w:themeColor="text1"/>
            <w:szCs w:val="24"/>
          </w:rPr>
          <w:t>側</w:t>
        </w:r>
      </w:ins>
      <w:ins w:id="275" w:author="User" w:date="2019-01-04T11:13:00Z">
        <w:r>
          <w:rPr>
            <w:rFonts w:ascii="標楷體" w:eastAsia="標楷體" w:hAnsi="標楷體"/>
            <w:color w:val="000000" w:themeColor="text1"/>
            <w:szCs w:val="24"/>
          </w:rPr>
          <w:t>淡入</w:t>
        </w:r>
      </w:ins>
    </w:p>
    <w:p w:rsidR="006E2BC7" w:rsidRPr="006E2BC7" w:rsidRDefault="006E2BC7" w:rsidP="001B0289">
      <w:pPr>
        <w:spacing w:line="360" w:lineRule="exact"/>
        <w:rPr>
          <w:ins w:id="276" w:author="User" w:date="2019-01-04T11:21:00Z"/>
          <w:rFonts w:ascii="標楷體" w:eastAsia="標楷體" w:hAnsi="標楷體"/>
          <w:szCs w:val="24"/>
        </w:rPr>
      </w:pPr>
      <w:ins w:id="277" w:author="User" w:date="2019-01-04T11:21:00Z">
        <w:r>
          <w:rPr>
            <w:rFonts w:ascii="標楷體" w:eastAsia="標楷體" w:hAnsi="標楷體" w:hint="eastAsia"/>
            <w:szCs w:val="24"/>
          </w:rPr>
          <w:t>婦Ａ</w:t>
        </w:r>
        <w:r w:rsidRPr="00E13702">
          <w:rPr>
            <w:rFonts w:ascii="標楷體" w:eastAsia="標楷體" w:hAnsi="標楷體" w:hint="eastAsia"/>
            <w:szCs w:val="24"/>
          </w:rPr>
          <w:t>[無]</w:t>
        </w:r>
        <w:r>
          <w:rPr>
            <w:rFonts w:ascii="標楷體" w:eastAsia="標楷體" w:hAnsi="標楷體" w:hint="eastAsia"/>
            <w:szCs w:val="24"/>
          </w:rPr>
          <w:t>：巴</w:t>
        </w:r>
        <w:r>
          <w:rPr>
            <w:rFonts w:ascii="標楷體" w:eastAsia="標楷體" w:hAnsi="標楷體"/>
            <w:szCs w:val="24"/>
          </w:rPr>
          <w:t>…</w:t>
        </w:r>
      </w:ins>
      <w:ins w:id="278" w:author="User" w:date="2019-01-04T11:22:00Z">
        <w:r>
          <w:rPr>
            <w:rFonts w:ascii="標楷體" w:eastAsia="標楷體" w:hAnsi="標楷體" w:hint="eastAsia"/>
            <w:szCs w:val="24"/>
          </w:rPr>
          <w:t>巴</w:t>
        </w:r>
      </w:ins>
      <w:ins w:id="279" w:author="User" w:date="2019-01-04T11:21:00Z">
        <w:r>
          <w:rPr>
            <w:rFonts w:ascii="標楷體" w:eastAsia="標楷體" w:hAnsi="標楷體" w:hint="eastAsia"/>
            <w:szCs w:val="24"/>
          </w:rPr>
          <w:t>特婁大人</w:t>
        </w:r>
      </w:ins>
      <w:ins w:id="280" w:author="User" w:date="2019-01-04T11:22:00Z">
        <w:r>
          <w:rPr>
            <w:rFonts w:ascii="標楷體" w:eastAsia="標楷體" w:hAnsi="標楷體" w:hint="eastAsia"/>
            <w:szCs w:val="24"/>
          </w:rPr>
          <w:t>，</w:t>
        </w:r>
      </w:ins>
      <w:ins w:id="281" w:author="User" w:date="2019-01-04T11:21:00Z">
        <w:r>
          <w:rPr>
            <w:rFonts w:ascii="標楷體" w:eastAsia="標楷體" w:hAnsi="標楷體" w:hint="eastAsia"/>
            <w:szCs w:val="24"/>
          </w:rPr>
          <w:t>這</w:t>
        </w:r>
      </w:ins>
      <w:ins w:id="282" w:author="User" w:date="2019-01-04T11:22:00Z">
        <w:r>
          <w:rPr>
            <w:rFonts w:ascii="標楷體" w:eastAsia="標楷體" w:hAnsi="標楷體"/>
            <w:szCs w:val="24"/>
          </w:rPr>
          <w:t>個是我做的玫瑰巧克力，請您</w:t>
        </w:r>
      </w:ins>
      <w:ins w:id="283" w:author="User" w:date="2019-01-04T11:29:00Z">
        <w:r>
          <w:rPr>
            <w:rFonts w:ascii="標楷體" w:eastAsia="標楷體" w:hAnsi="標楷體"/>
            <w:szCs w:val="24"/>
          </w:rPr>
          <w:t>…</w:t>
        </w:r>
      </w:ins>
      <w:ins w:id="284" w:author="User" w:date="2019-01-04T11:22:00Z">
        <w:r>
          <w:rPr>
            <w:rFonts w:ascii="標楷體" w:eastAsia="標楷體" w:hAnsi="標楷體"/>
            <w:szCs w:val="24"/>
          </w:rPr>
          <w:t>嘗嘗。</w:t>
        </w:r>
      </w:ins>
    </w:p>
    <w:p w:rsidR="003A6A0E" w:rsidRDefault="003A6A0E" w:rsidP="001B0289">
      <w:pPr>
        <w:spacing w:line="360" w:lineRule="exact"/>
        <w:rPr>
          <w:ins w:id="285" w:author="User" w:date="2019-01-04T11:27:00Z"/>
          <w:rFonts w:ascii="標楷體" w:eastAsia="標楷體" w:hAnsi="標楷體"/>
          <w:szCs w:val="24"/>
        </w:rPr>
      </w:pPr>
      <w:ins w:id="286" w:author="User" w:date="2019-01-04T11:16:00Z">
        <w:r>
          <w:rPr>
            <w:rFonts w:ascii="標楷體" w:eastAsia="標楷體" w:hAnsi="標楷體" w:hint="eastAsia"/>
            <w:szCs w:val="24"/>
          </w:rPr>
          <w:t>巴特婁</w:t>
        </w:r>
      </w:ins>
      <w:ins w:id="287" w:author="User" w:date="2019-01-04T11:17:00Z">
        <w:r>
          <w:rPr>
            <w:rFonts w:ascii="標楷體" w:eastAsia="標楷體" w:hAnsi="標楷體" w:hint="eastAsia"/>
            <w:szCs w:val="24"/>
          </w:rPr>
          <w:t>[樂]：</w:t>
        </w:r>
      </w:ins>
      <w:ins w:id="288" w:author="User" w:date="2019-01-04T11:21:00Z">
        <w:r w:rsidR="006E2BC7">
          <w:rPr>
            <w:rFonts w:ascii="標楷體" w:eastAsia="標楷體" w:hAnsi="標楷體" w:hint="eastAsia"/>
            <w:szCs w:val="24"/>
          </w:rPr>
          <w:t>謝謝妳，</w:t>
        </w:r>
      </w:ins>
      <w:ins w:id="289" w:author="User" w:date="2019-01-04T11:23:00Z">
        <w:r w:rsidR="006E2BC7">
          <w:rPr>
            <w:rFonts w:ascii="標楷體" w:eastAsia="標楷體" w:hAnsi="標楷體" w:hint="eastAsia"/>
            <w:szCs w:val="24"/>
          </w:rPr>
          <w:t>我用這枝</w:t>
        </w:r>
      </w:ins>
      <w:ins w:id="290" w:author="User" w:date="2019-01-04T11:24:00Z">
        <w:r w:rsidR="006E2BC7">
          <w:rPr>
            <w:rFonts w:ascii="標楷體" w:eastAsia="標楷體" w:hAnsi="標楷體" w:hint="eastAsia"/>
            <w:szCs w:val="24"/>
          </w:rPr>
          <w:t>粉紅玫瑰</w:t>
        </w:r>
      </w:ins>
      <w:ins w:id="291" w:author="User" w:date="2019-01-04T11:23:00Z">
        <w:r w:rsidR="006E2BC7">
          <w:rPr>
            <w:rFonts w:ascii="標楷體" w:eastAsia="標楷體" w:hAnsi="標楷體" w:hint="eastAsia"/>
            <w:szCs w:val="24"/>
          </w:rPr>
          <w:t>作為謝禮</w:t>
        </w:r>
      </w:ins>
      <w:ins w:id="292" w:author="User" w:date="2019-01-04T11:24:00Z">
        <w:r w:rsidR="006E2BC7">
          <w:rPr>
            <w:rFonts w:ascii="標楷體" w:eastAsia="標楷體" w:hAnsi="標楷體" w:hint="eastAsia"/>
            <w:szCs w:val="24"/>
          </w:rPr>
          <w:t>，</w:t>
        </w:r>
      </w:ins>
      <w:ins w:id="293" w:author="User" w:date="2019-01-04T11:26:00Z">
        <w:r w:rsidR="006E2BC7">
          <w:rPr>
            <w:rFonts w:ascii="標楷體" w:eastAsia="標楷體" w:hAnsi="標楷體" w:hint="eastAsia"/>
            <w:szCs w:val="24"/>
          </w:rPr>
          <w:t>代表最嬌嫩</w:t>
        </w:r>
        <w:r w:rsidR="006E2BC7">
          <w:rPr>
            <w:rFonts w:ascii="標楷體" w:eastAsia="標楷體" w:hAnsi="標楷體"/>
            <w:szCs w:val="24"/>
          </w:rPr>
          <w:t>溫柔的妳</w:t>
        </w:r>
        <w:r w:rsidR="006E2BC7">
          <w:rPr>
            <w:rFonts w:ascii="標楷體" w:eastAsia="標楷體" w:hAnsi="標楷體" w:hint="eastAsia"/>
            <w:szCs w:val="24"/>
          </w:rPr>
          <w:t>，我</w:t>
        </w:r>
      </w:ins>
      <w:ins w:id="294" w:author="User" w:date="2019-01-04T11:27:00Z">
        <w:r w:rsidR="006E2BC7">
          <w:rPr>
            <w:rFonts w:ascii="標楷體" w:eastAsia="標楷體" w:hAnsi="標楷體"/>
            <w:szCs w:val="24"/>
          </w:rPr>
          <w:t>會將妳的笑容銘記</w:t>
        </w:r>
        <w:r w:rsidR="006E2BC7">
          <w:rPr>
            <w:rFonts w:ascii="標楷體" w:eastAsia="標楷體" w:hAnsi="標楷體" w:hint="eastAsia"/>
            <w:szCs w:val="24"/>
          </w:rPr>
          <w:t>於心，</w:t>
        </w:r>
      </w:ins>
      <w:ins w:id="295" w:author="User" w:date="2019-01-04T11:33:00Z">
        <w:r w:rsidR="00052BB4">
          <w:rPr>
            <w:rFonts w:ascii="標楷體" w:eastAsia="標楷體" w:hAnsi="標楷體" w:hint="eastAsia"/>
            <w:szCs w:val="24"/>
          </w:rPr>
          <w:t>改天</w:t>
        </w:r>
      </w:ins>
      <w:ins w:id="296" w:author="User" w:date="2019-01-04T11:27:00Z">
        <w:r w:rsidR="006E2BC7">
          <w:rPr>
            <w:rFonts w:ascii="標楷體" w:eastAsia="標楷體" w:hAnsi="標楷體"/>
            <w:szCs w:val="24"/>
          </w:rPr>
          <w:t>，</w:t>
        </w:r>
      </w:ins>
      <w:ins w:id="297" w:author="User" w:date="2019-01-04T11:33:00Z">
        <w:r w:rsidR="00052BB4">
          <w:rPr>
            <w:rFonts w:ascii="標楷體" w:eastAsia="標楷體" w:hAnsi="標楷體" w:hint="eastAsia"/>
            <w:szCs w:val="24"/>
          </w:rPr>
          <w:t>我請妳吃飯</w:t>
        </w:r>
      </w:ins>
      <w:ins w:id="298" w:author="User" w:date="2019-01-04T11:27:00Z">
        <w:r w:rsidR="006E2BC7">
          <w:rPr>
            <w:rFonts w:ascii="標楷體" w:eastAsia="標楷體" w:hAnsi="標楷體" w:hint="eastAsia"/>
            <w:szCs w:val="24"/>
          </w:rPr>
          <w:t>。</w:t>
        </w:r>
      </w:ins>
    </w:p>
    <w:p w:rsidR="006E2BC7" w:rsidRDefault="006E2BC7" w:rsidP="001B0289">
      <w:pPr>
        <w:spacing w:line="360" w:lineRule="exact"/>
        <w:rPr>
          <w:ins w:id="299" w:author="User" w:date="2019-01-04T11:16:00Z"/>
          <w:rFonts w:ascii="標楷體" w:eastAsia="標楷體" w:hAnsi="標楷體"/>
          <w:szCs w:val="24"/>
        </w:rPr>
      </w:pPr>
      <w:ins w:id="300" w:author="User" w:date="2019-01-04T11:27:00Z">
        <w:r>
          <w:rPr>
            <w:rFonts w:ascii="標楷體" w:eastAsia="標楷體" w:hAnsi="標楷體" w:hint="eastAsia"/>
            <w:szCs w:val="24"/>
          </w:rPr>
          <w:t>婦Ａ</w:t>
        </w:r>
        <w:r w:rsidRPr="00E13702">
          <w:rPr>
            <w:rFonts w:ascii="標楷體" w:eastAsia="標楷體" w:hAnsi="標楷體" w:hint="eastAsia"/>
            <w:szCs w:val="24"/>
          </w:rPr>
          <w:t>[無]</w:t>
        </w:r>
        <w:r>
          <w:rPr>
            <w:rFonts w:ascii="標楷體" w:eastAsia="標楷體" w:hAnsi="標楷體" w:hint="eastAsia"/>
            <w:szCs w:val="24"/>
          </w:rPr>
          <w:t>：</w:t>
        </w:r>
      </w:ins>
      <w:ins w:id="301" w:author="User" w:date="2019-01-04T11:28:00Z">
        <w:r>
          <w:rPr>
            <w:rFonts w:ascii="標楷體" w:eastAsia="標楷體" w:hAnsi="標楷體" w:hint="eastAsia"/>
            <w:szCs w:val="24"/>
          </w:rPr>
          <w:t>好</w:t>
        </w:r>
        <w:r>
          <w:rPr>
            <w:rFonts w:ascii="標楷體" w:eastAsia="標楷體" w:hAnsi="標楷體"/>
            <w:szCs w:val="24"/>
          </w:rPr>
          <w:t>…好的，巴特婁大人，我們明晚見</w:t>
        </w:r>
        <w:r>
          <w:rPr>
            <w:rFonts w:ascii="標楷體" w:eastAsia="標楷體" w:hAnsi="標楷體" w:hint="eastAsia"/>
            <w:szCs w:val="24"/>
          </w:rPr>
          <w:t>！</w:t>
        </w:r>
      </w:ins>
    </w:p>
    <w:p w:rsidR="001B0289" w:rsidRDefault="001B0289" w:rsidP="001B0289">
      <w:pPr>
        <w:spacing w:line="360" w:lineRule="exact"/>
        <w:rPr>
          <w:ins w:id="302" w:author="User" w:date="2019-01-04T11:30:00Z"/>
          <w:rFonts w:ascii="標楷體" w:eastAsia="標楷體" w:hAnsi="標楷體"/>
          <w:szCs w:val="24"/>
        </w:rPr>
      </w:pPr>
      <w:ins w:id="303" w:author="User" w:date="2019-01-04T09:43:00Z">
        <w:r>
          <w:rPr>
            <w:rFonts w:ascii="標楷體" w:eastAsia="標楷體" w:hAnsi="標楷體" w:hint="eastAsia"/>
            <w:szCs w:val="24"/>
          </w:rPr>
          <w:t>婦Ｂ</w:t>
        </w:r>
        <w:r w:rsidRPr="00E13702">
          <w:rPr>
            <w:rFonts w:ascii="標楷體" w:eastAsia="標楷體" w:hAnsi="標楷體" w:hint="eastAsia"/>
            <w:szCs w:val="24"/>
          </w:rPr>
          <w:t>[無]</w:t>
        </w:r>
        <w:r>
          <w:rPr>
            <w:rFonts w:ascii="標楷體" w:eastAsia="標楷體" w:hAnsi="標楷體" w:hint="eastAsia"/>
            <w:szCs w:val="24"/>
          </w:rPr>
          <w:t>：</w:t>
        </w:r>
      </w:ins>
      <w:ins w:id="304" w:author="User" w:date="2019-01-04T11:30:00Z">
        <w:r w:rsidR="006E2BC7">
          <w:rPr>
            <w:rFonts w:ascii="標楷體" w:eastAsia="標楷體" w:hAnsi="標楷體" w:hint="eastAsia"/>
            <w:szCs w:val="24"/>
          </w:rPr>
          <w:t>好棒哦，</w:t>
        </w:r>
        <w:r w:rsidR="006E2BC7">
          <w:rPr>
            <w:rFonts w:ascii="標楷體" w:eastAsia="標楷體" w:hAnsi="標楷體"/>
            <w:szCs w:val="24"/>
          </w:rPr>
          <w:t>巴特婁</w:t>
        </w:r>
        <w:r w:rsidR="006E2BC7">
          <w:rPr>
            <w:rFonts w:ascii="標楷體" w:eastAsia="標楷體" w:hAnsi="標楷體" w:hint="eastAsia"/>
            <w:szCs w:val="24"/>
          </w:rPr>
          <w:t>大人</w:t>
        </w:r>
      </w:ins>
      <w:ins w:id="305" w:author="User" w:date="2019-01-04T11:33:00Z">
        <w:r w:rsidR="00052BB4">
          <w:rPr>
            <w:rFonts w:ascii="標楷體" w:eastAsia="標楷體" w:hAnsi="標楷體" w:hint="eastAsia"/>
            <w:szCs w:val="24"/>
          </w:rPr>
          <w:t>和她一起吃飯</w:t>
        </w:r>
      </w:ins>
      <w:ins w:id="306" w:author="User" w:date="2019-01-04T11:30:00Z">
        <w:r w:rsidR="006E2BC7">
          <w:rPr>
            <w:rFonts w:ascii="標楷體" w:eastAsia="標楷體" w:hAnsi="標楷體" w:hint="eastAsia"/>
            <w:szCs w:val="24"/>
          </w:rPr>
          <w:t>！</w:t>
        </w:r>
        <w:r w:rsidR="006E2BC7">
          <w:rPr>
            <w:rFonts w:ascii="標楷體" w:eastAsia="標楷體" w:hAnsi="標楷體"/>
            <w:szCs w:val="24"/>
          </w:rPr>
          <w:t>我也想…</w:t>
        </w:r>
        <w:r w:rsidR="006E2BC7">
          <w:rPr>
            <w:rFonts w:ascii="標楷體" w:eastAsia="標楷體" w:hAnsi="標楷體" w:hint="eastAsia"/>
            <w:szCs w:val="24"/>
          </w:rPr>
          <w:t>可是</w:t>
        </w:r>
        <w:r w:rsidR="006E2BC7">
          <w:rPr>
            <w:rFonts w:ascii="標楷體" w:eastAsia="標楷體" w:hAnsi="標楷體"/>
            <w:szCs w:val="24"/>
          </w:rPr>
          <w:t>我的手藝很差啊！</w:t>
        </w:r>
        <w:r w:rsidR="006E2BC7">
          <w:rPr>
            <w:rFonts w:ascii="標楷體" w:eastAsia="標楷體" w:hAnsi="標楷體" w:hint="eastAsia"/>
            <w:szCs w:val="24"/>
          </w:rPr>
          <w:t>巴</w:t>
        </w:r>
        <w:r w:rsidR="006E2BC7">
          <w:rPr>
            <w:rFonts w:ascii="標楷體" w:eastAsia="標楷體" w:hAnsi="標楷體"/>
            <w:szCs w:val="24"/>
          </w:rPr>
          <w:t>特婁大人看不上我的。</w:t>
        </w:r>
      </w:ins>
    </w:p>
    <w:p w:rsidR="006E2BC7" w:rsidRPr="00052BB4" w:rsidRDefault="00052BB4" w:rsidP="001B0289">
      <w:pPr>
        <w:spacing w:line="360" w:lineRule="exact"/>
        <w:rPr>
          <w:ins w:id="307" w:author="User" w:date="2019-01-04T09:43:00Z"/>
          <w:rFonts w:ascii="標楷體" w:eastAsia="標楷體" w:hAnsi="標楷體"/>
          <w:szCs w:val="24"/>
        </w:rPr>
      </w:pPr>
      <w:ins w:id="308" w:author="User" w:date="2019-01-04T11:31:00Z">
        <w:r>
          <w:rPr>
            <w:rFonts w:ascii="標楷體" w:eastAsia="標楷體" w:hAnsi="標楷體" w:hint="eastAsia"/>
            <w:szCs w:val="24"/>
          </w:rPr>
          <w:t>婦Ｃ</w:t>
        </w:r>
        <w:r w:rsidRPr="00E13702">
          <w:rPr>
            <w:rFonts w:ascii="標楷體" w:eastAsia="標楷體" w:hAnsi="標楷體" w:hint="eastAsia"/>
            <w:szCs w:val="24"/>
          </w:rPr>
          <w:t>[無]</w:t>
        </w:r>
        <w:r>
          <w:rPr>
            <w:rFonts w:ascii="標楷體" w:eastAsia="標楷體" w:hAnsi="標楷體" w:hint="eastAsia"/>
            <w:szCs w:val="24"/>
          </w:rPr>
          <w:t>：別</w:t>
        </w:r>
        <w:r>
          <w:rPr>
            <w:rFonts w:ascii="標楷體" w:eastAsia="標楷體" w:hAnsi="標楷體"/>
            <w:szCs w:val="24"/>
          </w:rPr>
          <w:t>想太多，巴特婁大人那麼好</w:t>
        </w:r>
      </w:ins>
      <w:ins w:id="309" w:author="User" w:date="2019-01-04T11:32:00Z">
        <w:r>
          <w:rPr>
            <w:rFonts w:ascii="標楷體" w:eastAsia="標楷體" w:hAnsi="標楷體" w:hint="eastAsia"/>
            <w:szCs w:val="24"/>
          </w:rPr>
          <w:t>，</w:t>
        </w:r>
        <w:r>
          <w:rPr>
            <w:rFonts w:ascii="標楷體" w:eastAsia="標楷體" w:hAnsi="標楷體"/>
            <w:szCs w:val="24"/>
          </w:rPr>
          <w:t>總是有機會</w:t>
        </w:r>
        <w:r>
          <w:rPr>
            <w:rFonts w:ascii="標楷體" w:eastAsia="標楷體" w:hAnsi="標楷體" w:hint="eastAsia"/>
            <w:szCs w:val="24"/>
          </w:rPr>
          <w:t>的，我們再接再厲</w:t>
        </w:r>
      </w:ins>
      <w:ins w:id="310" w:author="User" w:date="2019-01-04T11:31:00Z">
        <w:r>
          <w:rPr>
            <w:rFonts w:ascii="標楷體" w:eastAsia="標楷體" w:hAnsi="標楷體" w:hint="eastAsia"/>
            <w:szCs w:val="24"/>
          </w:rPr>
          <w:t>。</w:t>
        </w:r>
      </w:ins>
    </w:p>
    <w:p w:rsidR="001B0289" w:rsidRDefault="001B0289">
      <w:pPr>
        <w:spacing w:line="360" w:lineRule="exact"/>
        <w:ind w:left="1200" w:hangingChars="500" w:hanging="1200"/>
        <w:rPr>
          <w:ins w:id="311" w:author="User" w:date="2019-01-04T11:11:00Z"/>
          <w:rFonts w:ascii="標楷體" w:eastAsia="標楷體" w:hAnsi="標楷體"/>
          <w:szCs w:val="24"/>
        </w:rPr>
        <w:pPrChange w:id="312" w:author="User" w:date="2019-01-04T09:59:00Z">
          <w:pPr>
            <w:spacing w:line="360" w:lineRule="exact"/>
          </w:pPr>
        </w:pPrChange>
      </w:pPr>
      <w:ins w:id="313" w:author="User" w:date="2019-01-04T09:43:00Z">
        <w:r>
          <w:rPr>
            <w:rFonts w:ascii="標楷體" w:eastAsia="標楷體" w:hAnsi="標楷體" w:hint="eastAsia"/>
            <w:szCs w:val="24"/>
          </w:rPr>
          <w:t>婦</w:t>
        </w:r>
      </w:ins>
      <w:ins w:id="314" w:author="User" w:date="2019-01-04T11:31:00Z">
        <w:r w:rsidR="00052BB4">
          <w:rPr>
            <w:rFonts w:ascii="標楷體" w:eastAsia="標楷體" w:hAnsi="標楷體" w:hint="eastAsia"/>
            <w:szCs w:val="24"/>
          </w:rPr>
          <w:t>Ｃ[</w:t>
        </w:r>
      </w:ins>
      <w:ins w:id="315" w:author="User" w:date="2019-01-04T09:43:00Z">
        <w:r w:rsidRPr="00E13702">
          <w:rPr>
            <w:rFonts w:ascii="標楷體" w:eastAsia="標楷體" w:hAnsi="標楷體" w:hint="eastAsia"/>
            <w:szCs w:val="24"/>
          </w:rPr>
          <w:t>無]</w:t>
        </w:r>
        <w:r>
          <w:rPr>
            <w:rFonts w:ascii="標楷體" w:eastAsia="標楷體" w:hAnsi="標楷體" w:hint="eastAsia"/>
            <w:szCs w:val="24"/>
          </w:rPr>
          <w:t>：</w:t>
        </w:r>
        <w:r>
          <w:rPr>
            <w:rFonts w:ascii="標楷體" w:eastAsia="標楷體" w:hAnsi="標楷體"/>
            <w:szCs w:val="24"/>
          </w:rPr>
          <w:t>妳看他</w:t>
        </w:r>
        <w:r>
          <w:rPr>
            <w:rFonts w:ascii="標楷體" w:eastAsia="標楷體" w:hAnsi="標楷體" w:hint="eastAsia"/>
            <w:szCs w:val="24"/>
          </w:rPr>
          <w:t>肩上還有一隻小鳥在跳來跳去，</w:t>
        </w:r>
      </w:ins>
      <w:ins w:id="316" w:author="User" w:date="2019-01-04T09:57:00Z">
        <w:r w:rsidR="00BC749E">
          <w:rPr>
            <w:rFonts w:ascii="標楷體" w:eastAsia="標楷體" w:hAnsi="標楷體"/>
            <w:szCs w:val="24"/>
          </w:rPr>
          <w:t>連小鳥都</w:t>
        </w:r>
      </w:ins>
      <w:ins w:id="317" w:author="User" w:date="2019-01-04T09:58:00Z">
        <w:r w:rsidR="00BC749E">
          <w:rPr>
            <w:rFonts w:ascii="標楷體" w:eastAsia="標楷體" w:hAnsi="標楷體" w:hint="eastAsia"/>
            <w:szCs w:val="24"/>
          </w:rPr>
          <w:t>為之傾倒。</w:t>
        </w:r>
      </w:ins>
    </w:p>
    <w:p w:rsidR="00F92205" w:rsidRPr="00052BB4" w:rsidRDefault="00F92205" w:rsidP="00052BB4">
      <w:pPr>
        <w:spacing w:line="360" w:lineRule="exact"/>
        <w:ind w:firstLineChars="400" w:firstLine="960"/>
        <w:rPr>
          <w:ins w:id="318" w:author="User" w:date="2019-01-04T11:11:00Z"/>
          <w:rFonts w:ascii="標楷體" w:eastAsia="標楷體" w:hAnsi="標楷體"/>
          <w:color w:val="000000" w:themeColor="text1"/>
          <w:szCs w:val="24"/>
        </w:rPr>
      </w:pPr>
      <w:ins w:id="319" w:author="User" w:date="2019-01-04T11:11: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亞瑟立繪</w:t>
        </w:r>
        <w:r>
          <w:rPr>
            <w:rFonts w:ascii="標楷體" w:eastAsia="標楷體" w:hAnsi="標楷體"/>
            <w:color w:val="000000" w:themeColor="text1"/>
            <w:szCs w:val="24"/>
          </w:rPr>
          <w:t>—</w:t>
        </w:r>
      </w:ins>
      <w:ins w:id="320" w:author="User" w:date="2019-01-04T11:14:00Z">
        <w:r w:rsidR="002A51A7">
          <w:rPr>
            <w:rFonts w:ascii="標楷體" w:eastAsia="標楷體" w:hAnsi="標楷體" w:hint="eastAsia"/>
            <w:color w:val="000000" w:themeColor="text1"/>
            <w:szCs w:val="24"/>
          </w:rPr>
          <w:t>在</w:t>
        </w:r>
        <w:r w:rsidR="002A51A7">
          <w:rPr>
            <w:rFonts w:ascii="標楷體" w:eastAsia="標楷體" w:hAnsi="標楷體"/>
            <w:color w:val="000000" w:themeColor="text1"/>
            <w:szCs w:val="24"/>
          </w:rPr>
          <w:t>畫面</w:t>
        </w:r>
      </w:ins>
      <w:ins w:id="321" w:author="User" w:date="2019-01-04T11:15:00Z">
        <w:r w:rsidR="002A51A7">
          <w:rPr>
            <w:rFonts w:ascii="標楷體" w:eastAsia="標楷體" w:hAnsi="標楷體" w:hint="eastAsia"/>
            <w:color w:val="000000" w:themeColor="text1"/>
            <w:szCs w:val="24"/>
          </w:rPr>
          <w:t>左</w:t>
        </w:r>
        <w:r w:rsidR="002A51A7">
          <w:rPr>
            <w:rFonts w:ascii="標楷體" w:eastAsia="標楷體" w:hAnsi="標楷體"/>
            <w:color w:val="000000" w:themeColor="text1"/>
            <w:szCs w:val="24"/>
          </w:rPr>
          <w:t>側</w:t>
        </w:r>
      </w:ins>
      <w:ins w:id="322" w:author="User" w:date="2019-01-04T11:14:00Z">
        <w:r w:rsidR="002A51A7">
          <w:rPr>
            <w:rFonts w:ascii="標楷體" w:eastAsia="標楷體" w:hAnsi="標楷體"/>
            <w:color w:val="000000" w:themeColor="text1"/>
            <w:szCs w:val="24"/>
          </w:rPr>
          <w:t>淡入</w:t>
        </w:r>
      </w:ins>
    </w:p>
    <w:p w:rsidR="00F92205" w:rsidRPr="00F92205" w:rsidRDefault="00F92205">
      <w:pPr>
        <w:spacing w:line="360" w:lineRule="exact"/>
        <w:ind w:leftChars="400" w:left="1200" w:hangingChars="100" w:hanging="240"/>
        <w:rPr>
          <w:ins w:id="323" w:author="User" w:date="2019-01-04T11:09:00Z"/>
          <w:rFonts w:ascii="標楷體" w:eastAsia="標楷體" w:hAnsi="標楷體"/>
          <w:color w:val="000000" w:themeColor="text1"/>
          <w:szCs w:val="24"/>
          <w:rPrChange w:id="324" w:author="User" w:date="2019-01-04T11:11:00Z">
            <w:rPr>
              <w:ins w:id="325" w:author="User" w:date="2019-01-04T11:09:00Z"/>
              <w:rFonts w:ascii="標楷體" w:eastAsia="標楷體" w:hAnsi="標楷體"/>
              <w:szCs w:val="24"/>
            </w:rPr>
          </w:rPrChange>
        </w:rPr>
        <w:pPrChange w:id="326" w:author="User" w:date="2019-01-04T11:11:00Z">
          <w:pPr>
            <w:spacing w:line="360" w:lineRule="exact"/>
          </w:pPr>
        </w:pPrChange>
      </w:pPr>
      <w:ins w:id="327" w:author="User" w:date="2019-01-04T11:11: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音效</w:t>
        </w:r>
        <w:r>
          <w:rPr>
            <w:rFonts w:ascii="標楷體" w:eastAsia="標楷體" w:hAnsi="標楷體"/>
            <w:color w:val="000000" w:themeColor="text1"/>
            <w:szCs w:val="24"/>
          </w:rPr>
          <w:t>—</w:t>
        </w:r>
        <w:r>
          <w:rPr>
            <w:rFonts w:ascii="標楷體" w:eastAsia="標楷體" w:hAnsi="標楷體" w:hint="eastAsia"/>
            <w:color w:val="000000" w:themeColor="text1"/>
            <w:szCs w:val="24"/>
          </w:rPr>
          <w:t>拍打翅膀的聲音，漸</w:t>
        </w:r>
        <w:r>
          <w:rPr>
            <w:rFonts w:ascii="標楷體" w:eastAsia="標楷體" w:hAnsi="標楷體"/>
            <w:color w:val="000000" w:themeColor="text1"/>
            <w:szCs w:val="24"/>
          </w:rPr>
          <w:t>近</w:t>
        </w:r>
      </w:ins>
    </w:p>
    <w:p w:rsidR="00F92205" w:rsidRDefault="00F92205">
      <w:pPr>
        <w:spacing w:line="360" w:lineRule="exact"/>
        <w:ind w:left="1200" w:hangingChars="500" w:hanging="1200"/>
        <w:rPr>
          <w:ins w:id="328" w:author="User" w:date="2019-01-04T09:43:00Z"/>
          <w:rFonts w:ascii="標楷體" w:eastAsia="標楷體" w:hAnsi="標楷體"/>
          <w:szCs w:val="24"/>
        </w:rPr>
        <w:pPrChange w:id="329" w:author="User" w:date="2019-01-04T09:59:00Z">
          <w:pPr>
            <w:spacing w:line="360" w:lineRule="exact"/>
          </w:pPr>
        </w:pPrChange>
      </w:pPr>
      <w:ins w:id="330" w:author="User" w:date="2019-01-04T11:09:00Z">
        <w:r>
          <w:rPr>
            <w:rFonts w:ascii="標楷體" w:eastAsia="標楷體" w:hAnsi="標楷體" w:hint="eastAsia"/>
            <w:szCs w:val="24"/>
          </w:rPr>
          <w:t>婦Ａ</w:t>
        </w:r>
        <w:r w:rsidRPr="00E13702">
          <w:rPr>
            <w:rFonts w:ascii="標楷體" w:eastAsia="標楷體" w:hAnsi="標楷體" w:hint="eastAsia"/>
            <w:szCs w:val="24"/>
          </w:rPr>
          <w:t>[無]</w:t>
        </w:r>
        <w:r>
          <w:rPr>
            <w:rFonts w:ascii="標楷體" w:eastAsia="標楷體" w:hAnsi="標楷體" w:hint="eastAsia"/>
            <w:szCs w:val="24"/>
          </w:rPr>
          <w:t>：巴</w:t>
        </w:r>
        <w:r>
          <w:rPr>
            <w:rFonts w:ascii="標楷體" w:eastAsia="標楷體" w:hAnsi="標楷體"/>
            <w:szCs w:val="24"/>
          </w:rPr>
          <w:t>特婁大人，</w:t>
        </w:r>
      </w:ins>
      <w:ins w:id="331" w:author="User" w:date="2019-01-04T11:10:00Z">
        <w:r>
          <w:rPr>
            <w:rFonts w:ascii="標楷體" w:eastAsia="標楷體" w:hAnsi="標楷體" w:hint="eastAsia"/>
            <w:szCs w:val="24"/>
          </w:rPr>
          <w:t>這是您養的寵物嗎？</w:t>
        </w:r>
        <w:r>
          <w:rPr>
            <w:rFonts w:ascii="標楷體" w:eastAsia="標楷體" w:hAnsi="標楷體"/>
            <w:szCs w:val="24"/>
          </w:rPr>
          <w:t>好可愛</w:t>
        </w:r>
      </w:ins>
      <w:ins w:id="332" w:author="User" w:date="2019-01-04T11:14:00Z">
        <w:r w:rsidR="002A51A7">
          <w:rPr>
            <w:rFonts w:ascii="標楷體" w:eastAsia="標楷體" w:hAnsi="標楷體" w:hint="eastAsia"/>
            <w:szCs w:val="24"/>
          </w:rPr>
          <w:t>哦</w:t>
        </w:r>
      </w:ins>
      <w:ins w:id="333" w:author="User" w:date="2019-01-04T11:10:00Z">
        <w:r>
          <w:rPr>
            <w:rFonts w:ascii="標楷體" w:eastAsia="標楷體" w:hAnsi="標楷體" w:hint="eastAsia"/>
            <w:szCs w:val="24"/>
          </w:rPr>
          <w:t>。</w:t>
        </w:r>
      </w:ins>
    </w:p>
    <w:p w:rsidR="001B0289" w:rsidRPr="001B3A70" w:rsidRDefault="001B0289" w:rsidP="001B0289">
      <w:pPr>
        <w:spacing w:line="360" w:lineRule="exact"/>
        <w:rPr>
          <w:ins w:id="334" w:author="User" w:date="2019-01-04T09:43:00Z"/>
          <w:rFonts w:ascii="標楷體" w:eastAsia="標楷體" w:hAnsi="標楷體"/>
          <w:szCs w:val="24"/>
        </w:rPr>
      </w:pPr>
      <w:ins w:id="335" w:author="User" w:date="2019-01-04T09:43:00Z">
        <w:r w:rsidRPr="00E13702">
          <w:rPr>
            <w:rFonts w:ascii="標楷體" w:eastAsia="標楷體" w:hAnsi="標楷體" w:hint="eastAsia"/>
            <w:szCs w:val="24"/>
          </w:rPr>
          <w:t>奇米[無]</w:t>
        </w:r>
        <w:r>
          <w:rPr>
            <w:rFonts w:ascii="標楷體" w:eastAsia="標楷體" w:hAnsi="標楷體" w:hint="eastAsia"/>
            <w:szCs w:val="24"/>
          </w:rPr>
          <w:t>：那是</w:t>
        </w:r>
        <w:r>
          <w:rPr>
            <w:rFonts w:ascii="標楷體" w:eastAsia="標楷體" w:hAnsi="標楷體"/>
            <w:szCs w:val="24"/>
          </w:rPr>
          <w:t>……</w:t>
        </w:r>
      </w:ins>
    </w:p>
    <w:p w:rsidR="00BC749E" w:rsidRDefault="001B0289">
      <w:pPr>
        <w:spacing w:line="360" w:lineRule="exact"/>
        <w:rPr>
          <w:ins w:id="336" w:author="User" w:date="2019-01-04T09:53:00Z"/>
          <w:rFonts w:ascii="標楷體" w:eastAsia="標楷體" w:hAnsi="標楷體"/>
          <w:szCs w:val="24"/>
        </w:rPr>
        <w:pPrChange w:id="337" w:author="User" w:date="2019-01-04T09:53:00Z">
          <w:pPr>
            <w:spacing w:line="360" w:lineRule="exact"/>
            <w:ind w:firstLineChars="400" w:firstLine="960"/>
          </w:pPr>
        </w:pPrChange>
      </w:pPr>
      <w:ins w:id="338" w:author="User" w:date="2019-01-04T09:43:00Z">
        <w:r>
          <w:rPr>
            <w:rFonts w:ascii="標楷體" w:eastAsia="標楷體" w:hAnsi="標楷體" w:hint="eastAsia"/>
            <w:szCs w:val="24"/>
          </w:rPr>
          <w:t>亞瑟</w:t>
        </w:r>
        <w:r w:rsidRPr="00E13702">
          <w:rPr>
            <w:rFonts w:ascii="標楷體" w:eastAsia="標楷體" w:hAnsi="標楷體" w:hint="eastAsia"/>
            <w:szCs w:val="24"/>
          </w:rPr>
          <w:t>[無]</w:t>
        </w:r>
        <w:r>
          <w:rPr>
            <w:rFonts w:ascii="標楷體" w:eastAsia="標楷體" w:hAnsi="標楷體" w:hint="eastAsia"/>
            <w:szCs w:val="24"/>
          </w:rPr>
          <w:t>：</w:t>
        </w:r>
        <w:r>
          <w:rPr>
            <w:rFonts w:ascii="標楷體" w:eastAsia="標楷體" w:hAnsi="標楷體"/>
            <w:szCs w:val="24"/>
          </w:rPr>
          <w:t>……</w:t>
        </w:r>
      </w:ins>
    </w:p>
    <w:p w:rsidR="001B0289" w:rsidRDefault="001B0289" w:rsidP="001B0289">
      <w:pPr>
        <w:spacing w:line="360" w:lineRule="exact"/>
        <w:ind w:firstLineChars="400" w:firstLine="960"/>
        <w:rPr>
          <w:ins w:id="339" w:author="User" w:date="2019-01-04T11:00:00Z"/>
          <w:rFonts w:ascii="標楷體" w:eastAsia="標楷體" w:hAnsi="標楷體"/>
          <w:color w:val="000000" w:themeColor="text1"/>
          <w:szCs w:val="24"/>
        </w:rPr>
      </w:pPr>
      <w:ins w:id="340" w:author="User" w:date="2019-01-04T09:43: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亞瑟立繪</w:t>
        </w:r>
        <w:r>
          <w:rPr>
            <w:rFonts w:ascii="標楷體" w:eastAsia="標楷體" w:hAnsi="標楷體"/>
            <w:color w:val="000000" w:themeColor="text1"/>
            <w:szCs w:val="24"/>
          </w:rPr>
          <w:t>—</w:t>
        </w:r>
      </w:ins>
      <w:ins w:id="341" w:author="User" w:date="2019-01-04T11:15:00Z">
        <w:r w:rsidR="003A6A0E">
          <w:rPr>
            <w:rFonts w:ascii="標楷體" w:eastAsia="標楷體" w:hAnsi="標楷體" w:hint="eastAsia"/>
            <w:color w:val="000000" w:themeColor="text1"/>
            <w:szCs w:val="24"/>
          </w:rPr>
          <w:t>淡出</w:t>
        </w:r>
      </w:ins>
    </w:p>
    <w:p w:rsidR="00C36FB3" w:rsidRDefault="00C36FB3">
      <w:pPr>
        <w:spacing w:line="360" w:lineRule="exact"/>
        <w:ind w:leftChars="400" w:left="1200" w:hangingChars="100" w:hanging="240"/>
        <w:rPr>
          <w:ins w:id="342" w:author="User" w:date="2019-01-04T11:15:00Z"/>
          <w:rFonts w:ascii="標楷體" w:eastAsia="標楷體" w:hAnsi="標楷體"/>
          <w:color w:val="000000" w:themeColor="text1"/>
          <w:szCs w:val="24"/>
        </w:rPr>
        <w:pPrChange w:id="343" w:author="User" w:date="2019-01-04T11:00:00Z">
          <w:pPr>
            <w:spacing w:line="360" w:lineRule="exact"/>
            <w:ind w:firstLineChars="400" w:firstLine="960"/>
          </w:pPr>
        </w:pPrChange>
      </w:pPr>
      <w:ins w:id="344" w:author="User" w:date="2019-01-04T11:00: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音效</w:t>
        </w:r>
        <w:r>
          <w:rPr>
            <w:rFonts w:ascii="標楷體" w:eastAsia="標楷體" w:hAnsi="標楷體"/>
            <w:color w:val="000000" w:themeColor="text1"/>
            <w:szCs w:val="24"/>
          </w:rPr>
          <w:t>—</w:t>
        </w:r>
        <w:r>
          <w:rPr>
            <w:rFonts w:ascii="標楷體" w:eastAsia="標楷體" w:hAnsi="標楷體" w:hint="eastAsia"/>
            <w:color w:val="000000" w:themeColor="text1"/>
            <w:szCs w:val="24"/>
          </w:rPr>
          <w:t>拍打翅膀的聲音，</w:t>
        </w:r>
        <w:r>
          <w:rPr>
            <w:rFonts w:ascii="標楷體" w:eastAsia="標楷體" w:hAnsi="標楷體"/>
            <w:color w:val="000000" w:themeColor="text1"/>
            <w:szCs w:val="24"/>
          </w:rPr>
          <w:t>漸遠</w:t>
        </w:r>
      </w:ins>
    </w:p>
    <w:p w:rsidR="003A6A0E" w:rsidRDefault="003A6A0E">
      <w:pPr>
        <w:spacing w:line="360" w:lineRule="exact"/>
        <w:ind w:leftChars="400" w:left="1200" w:hangingChars="100" w:hanging="240"/>
        <w:rPr>
          <w:ins w:id="345" w:author="User" w:date="2019-01-04T09:53:00Z"/>
          <w:rFonts w:ascii="標楷體" w:eastAsia="標楷體" w:hAnsi="標楷體"/>
          <w:color w:val="000000" w:themeColor="text1"/>
          <w:szCs w:val="24"/>
        </w:rPr>
        <w:pPrChange w:id="346" w:author="User" w:date="2019-01-04T11:00:00Z">
          <w:pPr>
            <w:spacing w:line="360" w:lineRule="exact"/>
            <w:ind w:firstLineChars="400" w:firstLine="960"/>
          </w:pPr>
        </w:pPrChange>
      </w:pPr>
      <w:ins w:id="347" w:author="User" w:date="2019-01-04T11:16: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立繪巴</w:t>
        </w:r>
        <w:r>
          <w:rPr>
            <w:rFonts w:ascii="標楷體" w:eastAsia="標楷體" w:hAnsi="標楷體"/>
            <w:color w:val="000000" w:themeColor="text1"/>
            <w:szCs w:val="24"/>
          </w:rPr>
          <w:t>特婁</w:t>
        </w:r>
        <w:r>
          <w:rPr>
            <w:rFonts w:ascii="標楷體" w:eastAsia="標楷體" w:hAnsi="標楷體" w:hint="eastAsia"/>
            <w:color w:val="000000" w:themeColor="text1"/>
            <w:szCs w:val="24"/>
          </w:rPr>
          <w:t>－</w:t>
        </w:r>
        <w:r>
          <w:rPr>
            <w:rFonts w:ascii="標楷體" w:eastAsia="標楷體" w:hAnsi="標楷體"/>
            <w:color w:val="000000" w:themeColor="text1"/>
            <w:szCs w:val="24"/>
          </w:rPr>
          <w:t>淡出</w:t>
        </w:r>
      </w:ins>
    </w:p>
    <w:p w:rsidR="00BC749E" w:rsidRDefault="00BC749E">
      <w:pPr>
        <w:spacing w:line="360" w:lineRule="exact"/>
        <w:rPr>
          <w:ins w:id="348" w:author="User" w:date="2019-01-04T09:54:00Z"/>
          <w:rFonts w:ascii="標楷體" w:eastAsia="標楷體" w:hAnsi="標楷體"/>
          <w:szCs w:val="24"/>
        </w:rPr>
        <w:pPrChange w:id="349" w:author="User" w:date="2019-01-04T09:53:00Z">
          <w:pPr>
            <w:spacing w:line="360" w:lineRule="exact"/>
            <w:ind w:firstLineChars="400" w:firstLine="960"/>
          </w:pPr>
        </w:pPrChange>
      </w:pPr>
      <w:ins w:id="350" w:author="User" w:date="2019-01-04T09:53:00Z">
        <w:r w:rsidRPr="00E13702">
          <w:rPr>
            <w:rFonts w:ascii="標楷體" w:eastAsia="標楷體" w:hAnsi="標楷體" w:hint="eastAsia"/>
            <w:szCs w:val="24"/>
          </w:rPr>
          <w:t>奇米[</w:t>
        </w:r>
        <w:r>
          <w:rPr>
            <w:rFonts w:ascii="標楷體" w:eastAsia="標楷體" w:hAnsi="標楷體" w:hint="eastAsia"/>
            <w:szCs w:val="24"/>
          </w:rPr>
          <w:t>無</w:t>
        </w:r>
        <w:r w:rsidRPr="00E13702">
          <w:rPr>
            <w:rFonts w:ascii="標楷體" w:eastAsia="標楷體" w:hAnsi="標楷體" w:hint="eastAsia"/>
            <w:szCs w:val="24"/>
          </w:rPr>
          <w:t>]</w:t>
        </w:r>
        <w:r>
          <w:rPr>
            <w:rFonts w:ascii="標楷體" w:eastAsia="標楷體" w:hAnsi="標楷體" w:hint="eastAsia"/>
            <w:szCs w:val="24"/>
          </w:rPr>
          <w:t>：不好意思</w:t>
        </w:r>
        <w:r>
          <w:rPr>
            <w:rFonts w:ascii="標楷體" w:eastAsia="標楷體" w:hAnsi="標楷體"/>
            <w:szCs w:val="24"/>
          </w:rPr>
          <w:t>…</w:t>
        </w:r>
        <w:r>
          <w:rPr>
            <w:rFonts w:ascii="標楷體" w:eastAsia="標楷體" w:hAnsi="標楷體" w:hint="eastAsia"/>
            <w:szCs w:val="24"/>
          </w:rPr>
          <w:t>請</w:t>
        </w:r>
      </w:ins>
      <w:ins w:id="351" w:author="User" w:date="2019-01-04T09:54:00Z">
        <w:r>
          <w:rPr>
            <w:rFonts w:ascii="標楷體" w:eastAsia="標楷體" w:hAnsi="標楷體" w:hint="eastAsia"/>
            <w:szCs w:val="24"/>
          </w:rPr>
          <w:t>讓我過去</w:t>
        </w:r>
      </w:ins>
      <w:ins w:id="352" w:author="User" w:date="2019-01-04T09:53:00Z">
        <w:r>
          <w:rPr>
            <w:rFonts w:ascii="標楷體" w:eastAsia="標楷體" w:hAnsi="標楷體" w:hint="eastAsia"/>
            <w:szCs w:val="24"/>
          </w:rPr>
          <w:t>。</w:t>
        </w:r>
      </w:ins>
    </w:p>
    <w:p w:rsidR="00BC749E" w:rsidRDefault="00BC749E">
      <w:pPr>
        <w:spacing w:line="360" w:lineRule="exact"/>
        <w:rPr>
          <w:ins w:id="353" w:author="User" w:date="2019-01-04T09:43:00Z"/>
          <w:rFonts w:ascii="標楷體" w:eastAsia="標楷體" w:hAnsi="標楷體"/>
          <w:color w:val="000000" w:themeColor="text1"/>
          <w:szCs w:val="24"/>
        </w:rPr>
        <w:pPrChange w:id="354" w:author="User" w:date="2019-01-04T09:53:00Z">
          <w:pPr>
            <w:spacing w:line="360" w:lineRule="exact"/>
            <w:ind w:firstLineChars="400" w:firstLine="960"/>
          </w:pPr>
        </w:pPrChange>
      </w:pPr>
      <w:ins w:id="355" w:author="User" w:date="2019-01-04T09:54:00Z">
        <w:r>
          <w:rPr>
            <w:rFonts w:ascii="標楷體" w:eastAsia="標楷體" w:hAnsi="標楷體" w:hint="eastAsia"/>
            <w:szCs w:val="24"/>
          </w:rPr>
          <w:t>婦Ａ</w:t>
        </w:r>
        <w:r w:rsidRPr="00E13702">
          <w:rPr>
            <w:rFonts w:ascii="標楷體" w:eastAsia="標楷體" w:hAnsi="標楷體" w:hint="eastAsia"/>
            <w:szCs w:val="24"/>
          </w:rPr>
          <w:t>[無]</w:t>
        </w:r>
        <w:r>
          <w:rPr>
            <w:rFonts w:ascii="標楷體" w:eastAsia="標楷體" w:hAnsi="標楷體" w:hint="eastAsia"/>
            <w:szCs w:val="24"/>
          </w:rPr>
          <w:t>：妳是</w:t>
        </w:r>
      </w:ins>
      <w:ins w:id="356" w:author="User" w:date="2019-01-04T09:55:00Z">
        <w:r>
          <w:rPr>
            <w:rFonts w:ascii="標楷體" w:eastAsia="標楷體" w:hAnsi="標楷體" w:hint="eastAsia"/>
            <w:szCs w:val="24"/>
          </w:rPr>
          <w:t>誰</w:t>
        </w:r>
      </w:ins>
      <w:ins w:id="357" w:author="User" w:date="2019-01-04T09:54:00Z">
        <w:r>
          <w:rPr>
            <w:rFonts w:ascii="標楷體" w:eastAsia="標楷體" w:hAnsi="標楷體" w:hint="eastAsia"/>
            <w:szCs w:val="24"/>
          </w:rPr>
          <w:t>啊？</w:t>
        </w:r>
        <w:r>
          <w:rPr>
            <w:rFonts w:ascii="標楷體" w:eastAsia="標楷體" w:hAnsi="標楷體"/>
            <w:szCs w:val="24"/>
          </w:rPr>
          <w:t>別想和我搶</w:t>
        </w:r>
      </w:ins>
      <w:ins w:id="358" w:author="User" w:date="2019-01-04T09:55:00Z">
        <w:r>
          <w:rPr>
            <w:rFonts w:ascii="標楷體" w:eastAsia="標楷體" w:hAnsi="標楷體" w:hint="eastAsia"/>
            <w:szCs w:val="24"/>
          </w:rPr>
          <w:t>位置</w:t>
        </w:r>
      </w:ins>
      <w:ins w:id="359" w:author="User" w:date="2019-01-04T09:54:00Z">
        <w:r>
          <w:rPr>
            <w:rFonts w:ascii="標楷體" w:eastAsia="標楷體" w:hAnsi="標楷體" w:hint="eastAsia"/>
            <w:szCs w:val="24"/>
          </w:rPr>
          <w:t>，</w:t>
        </w:r>
      </w:ins>
      <w:ins w:id="360" w:author="User" w:date="2019-01-04T09:56:00Z">
        <w:r>
          <w:rPr>
            <w:rFonts w:ascii="標楷體" w:eastAsia="標楷體" w:hAnsi="標楷體" w:hint="eastAsia"/>
            <w:szCs w:val="24"/>
          </w:rPr>
          <w:t>大家</w:t>
        </w:r>
        <w:r>
          <w:rPr>
            <w:rFonts w:ascii="標楷體" w:eastAsia="標楷體" w:hAnsi="標楷體"/>
            <w:szCs w:val="24"/>
          </w:rPr>
          <w:t>都等著和巴特婁大人</w:t>
        </w:r>
      </w:ins>
      <w:ins w:id="361" w:author="User" w:date="2019-01-04T11:13:00Z">
        <w:r w:rsidR="002A51A7">
          <w:rPr>
            <w:rFonts w:ascii="標楷體" w:eastAsia="標楷體" w:hAnsi="標楷體" w:hint="eastAsia"/>
            <w:szCs w:val="24"/>
          </w:rPr>
          <w:t>聊天</w:t>
        </w:r>
      </w:ins>
      <w:ins w:id="362" w:author="User" w:date="2019-01-04T09:56:00Z">
        <w:r>
          <w:rPr>
            <w:rFonts w:ascii="標楷體" w:eastAsia="標楷體" w:hAnsi="標楷體" w:hint="eastAsia"/>
            <w:szCs w:val="24"/>
          </w:rPr>
          <w:t>呢。</w:t>
        </w:r>
      </w:ins>
    </w:p>
    <w:p w:rsidR="001B0289" w:rsidRPr="001B3A70" w:rsidRDefault="001B0289" w:rsidP="001B0289">
      <w:pPr>
        <w:spacing w:line="360" w:lineRule="exact"/>
        <w:rPr>
          <w:ins w:id="363" w:author="User" w:date="2019-01-04T09:43:00Z"/>
          <w:rFonts w:ascii="標楷體" w:eastAsia="標楷體" w:hAnsi="標楷體"/>
          <w:szCs w:val="24"/>
        </w:rPr>
      </w:pPr>
      <w:ins w:id="364" w:author="User" w:date="2019-01-04T09:43:00Z">
        <w:r w:rsidRPr="00E13702">
          <w:rPr>
            <w:rFonts w:ascii="標楷體" w:eastAsia="標楷體" w:hAnsi="標楷體" w:hint="eastAsia"/>
            <w:szCs w:val="24"/>
          </w:rPr>
          <w:t>奇米[</w:t>
        </w:r>
        <w:r>
          <w:rPr>
            <w:rFonts w:ascii="標楷體" w:eastAsia="標楷體" w:hAnsi="標楷體" w:hint="eastAsia"/>
            <w:szCs w:val="24"/>
          </w:rPr>
          <w:t>無</w:t>
        </w:r>
        <w:r w:rsidRPr="00E13702">
          <w:rPr>
            <w:rFonts w:ascii="標楷體" w:eastAsia="標楷體" w:hAnsi="標楷體" w:hint="eastAsia"/>
            <w:szCs w:val="24"/>
          </w:rPr>
          <w:t>]</w:t>
        </w:r>
        <w:r>
          <w:rPr>
            <w:rFonts w:ascii="標楷體" w:eastAsia="標楷體" w:hAnsi="標楷體" w:hint="eastAsia"/>
            <w:szCs w:val="24"/>
          </w:rPr>
          <w:t>：</w:t>
        </w:r>
      </w:ins>
      <w:ins w:id="365" w:author="User" w:date="2019-01-04T10:42:00Z">
        <w:r w:rsidR="006E3A14">
          <w:rPr>
            <w:rFonts w:ascii="標楷體" w:eastAsia="標楷體" w:hAnsi="標楷體" w:hint="eastAsia"/>
            <w:szCs w:val="24"/>
          </w:rPr>
          <w:t>被</w:t>
        </w:r>
        <w:r w:rsidR="006E3A14">
          <w:rPr>
            <w:rFonts w:ascii="標楷體" w:eastAsia="標楷體" w:hAnsi="標楷體"/>
            <w:szCs w:val="24"/>
          </w:rPr>
          <w:t>當成來圍觀的婦女了啊…</w:t>
        </w:r>
      </w:ins>
      <w:ins w:id="366" w:author="User" w:date="2019-01-04T09:43:00Z">
        <w:r>
          <w:rPr>
            <w:rFonts w:ascii="標楷體" w:eastAsia="標楷體" w:hAnsi="標楷體" w:hint="eastAsia"/>
            <w:szCs w:val="24"/>
          </w:rPr>
          <w:t>得想想辦法</w:t>
        </w:r>
        <w:r>
          <w:rPr>
            <w:rFonts w:ascii="標楷體" w:eastAsia="標楷體" w:hAnsi="標楷體"/>
            <w:szCs w:val="24"/>
          </w:rPr>
          <w:t>。</w:t>
        </w:r>
      </w:ins>
    </w:p>
    <w:p w:rsidR="003A6A0E" w:rsidRDefault="003A6A0E" w:rsidP="003A6A0E">
      <w:pPr>
        <w:spacing w:line="360" w:lineRule="exact"/>
        <w:ind w:leftChars="400" w:left="1200" w:hangingChars="100" w:hanging="240"/>
        <w:rPr>
          <w:ins w:id="367" w:author="User" w:date="2019-01-04T11:16:00Z"/>
          <w:rFonts w:ascii="標楷體" w:eastAsia="標楷體" w:hAnsi="標楷體"/>
          <w:color w:val="000000" w:themeColor="text1"/>
          <w:szCs w:val="24"/>
        </w:rPr>
      </w:pPr>
      <w:ins w:id="368" w:author="User" w:date="2019-01-04T11:16: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轉場</w:t>
        </w:r>
      </w:ins>
    </w:p>
    <w:p w:rsidR="00B415F9" w:rsidRPr="008F7B39" w:rsidRDefault="00B415F9" w:rsidP="00E13702">
      <w:pPr>
        <w:spacing w:line="360" w:lineRule="exact"/>
        <w:ind w:left="1200" w:hangingChars="500" w:hanging="1200"/>
        <w:rPr>
          <w:ins w:id="369" w:author="User" w:date="2019-01-03T21:25:00Z"/>
          <w:rFonts w:ascii="標楷體" w:eastAsia="標楷體" w:hAnsi="標楷體"/>
          <w:szCs w:val="24"/>
        </w:rPr>
      </w:pPr>
    </w:p>
    <w:p w:rsidR="00546560" w:rsidRDefault="00546560" w:rsidP="00E13702">
      <w:pPr>
        <w:spacing w:line="360" w:lineRule="exact"/>
        <w:ind w:left="1200" w:hangingChars="500" w:hanging="1200"/>
        <w:rPr>
          <w:ins w:id="370" w:author="User" w:date="2019-01-04T11:03:00Z"/>
          <w:rFonts w:ascii="標楷體" w:eastAsia="標楷體" w:hAnsi="標楷體"/>
          <w:szCs w:val="24"/>
        </w:rPr>
      </w:pPr>
    </w:p>
    <w:p w:rsidR="00C36FB3" w:rsidRDefault="00C36FB3">
      <w:pPr>
        <w:widowControl/>
        <w:rPr>
          <w:ins w:id="371" w:author="User" w:date="2019-01-04T11:03:00Z"/>
          <w:rFonts w:ascii="標楷體" w:eastAsia="標楷體" w:hAnsi="標楷體"/>
          <w:szCs w:val="24"/>
        </w:rPr>
      </w:pPr>
      <w:ins w:id="372" w:author="User" w:date="2019-01-04T11:03:00Z">
        <w:r>
          <w:rPr>
            <w:rFonts w:ascii="標楷體" w:eastAsia="標楷體" w:hAnsi="標楷體"/>
            <w:szCs w:val="24"/>
          </w:rPr>
          <w:br w:type="page"/>
        </w:r>
      </w:ins>
    </w:p>
    <w:p w:rsidR="00C36FB3" w:rsidRPr="00052BB4" w:rsidDel="00C36FB3" w:rsidRDefault="00C36FB3" w:rsidP="00E13702">
      <w:pPr>
        <w:spacing w:line="360" w:lineRule="exact"/>
        <w:ind w:left="1200" w:hangingChars="500" w:hanging="1200"/>
        <w:rPr>
          <w:del w:id="373" w:author="User" w:date="2019-01-04T11:03:00Z"/>
          <w:rFonts w:ascii="標楷體" w:eastAsia="標楷體" w:hAnsi="標楷體"/>
          <w:szCs w:val="24"/>
        </w:rPr>
      </w:pPr>
    </w:p>
    <w:p w:rsidR="00F02877" w:rsidRPr="00281B41" w:rsidDel="001B0289" w:rsidRDefault="00F02877" w:rsidP="00E13702">
      <w:pPr>
        <w:spacing w:line="360" w:lineRule="exact"/>
        <w:ind w:left="1201" w:hangingChars="500" w:hanging="1201"/>
        <w:rPr>
          <w:del w:id="374" w:author="User" w:date="2019-01-04T09:46:00Z"/>
          <w:rFonts w:ascii="標楷體" w:eastAsia="標楷體" w:hAnsi="標楷體"/>
          <w:b/>
          <w:szCs w:val="24"/>
        </w:rPr>
      </w:pPr>
    </w:p>
    <w:p w:rsidR="00A367B7" w:rsidRPr="006B3C6B" w:rsidRDefault="00A367B7" w:rsidP="00E13702">
      <w:pPr>
        <w:pStyle w:val="ad"/>
        <w:spacing w:after="0" w:line="360" w:lineRule="exact"/>
        <w:ind w:left="1200" w:hangingChars="500" w:hanging="1200"/>
        <w:rPr>
          <w:rFonts w:ascii="標楷體" w:eastAsia="標楷體" w:hAnsi="標楷體"/>
        </w:rPr>
      </w:pPr>
      <w:bookmarkStart w:id="375" w:name="_Toc534212158"/>
      <w:r w:rsidRPr="006B3C6B">
        <w:rPr>
          <w:rFonts w:ascii="標楷體" w:eastAsia="標楷體" w:hAnsi="標楷體" w:hint="eastAsia"/>
        </w:rPr>
        <w:t>第一章 第八節</w:t>
      </w:r>
      <w:bookmarkEnd w:id="3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76" w:author="User" w:date="2019-01-03T21: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78"/>
        <w:gridCol w:w="708"/>
        <w:gridCol w:w="1843"/>
        <w:gridCol w:w="709"/>
        <w:gridCol w:w="1417"/>
        <w:gridCol w:w="2621"/>
        <w:tblGridChange w:id="377">
          <w:tblGrid>
            <w:gridCol w:w="1656"/>
            <w:gridCol w:w="614"/>
            <w:gridCol w:w="1896"/>
            <w:gridCol w:w="728"/>
            <w:gridCol w:w="1656"/>
            <w:gridCol w:w="1726"/>
          </w:tblGrid>
        </w:tblGridChange>
      </w:tblGrid>
      <w:tr w:rsidR="00FD6B9B" w:rsidRPr="00281B41" w:rsidTr="00B57296">
        <w:tc>
          <w:tcPr>
            <w:tcW w:w="978" w:type="dxa"/>
            <w:tcBorders>
              <w:top w:val="single" w:sz="12" w:space="0" w:color="auto"/>
              <w:left w:val="single" w:sz="12" w:space="0" w:color="auto"/>
              <w:bottom w:val="single" w:sz="12" w:space="0" w:color="auto"/>
              <w:right w:val="single" w:sz="12" w:space="0" w:color="auto"/>
            </w:tcBorders>
            <w:hideMark/>
            <w:tcPrChange w:id="378" w:author="User" w:date="2019-01-03T21:24:00Z">
              <w:tcPr>
                <w:tcW w:w="1101"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708" w:type="dxa"/>
            <w:tcBorders>
              <w:top w:val="single" w:sz="12" w:space="0" w:color="auto"/>
              <w:left w:val="single" w:sz="12" w:space="0" w:color="auto"/>
              <w:bottom w:val="single" w:sz="12" w:space="0" w:color="auto"/>
              <w:right w:val="single" w:sz="12" w:space="0" w:color="auto"/>
            </w:tcBorders>
            <w:tcPrChange w:id="379" w:author="User" w:date="2019-01-03T21:24:00Z">
              <w:tcPr>
                <w:tcW w:w="992" w:type="dxa"/>
                <w:tcBorders>
                  <w:top w:val="single" w:sz="12" w:space="0" w:color="auto"/>
                  <w:left w:val="single" w:sz="12" w:space="0" w:color="auto"/>
                  <w:bottom w:val="single" w:sz="12" w:space="0" w:color="auto"/>
                  <w:right w:val="single" w:sz="12" w:space="0" w:color="auto"/>
                </w:tcBorders>
              </w:tcPr>
            </w:tcPrChange>
          </w:tcPr>
          <w:p w:rsidR="00FD6B9B" w:rsidRPr="00281B41" w:rsidRDefault="00786F6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843" w:type="dxa"/>
            <w:tcBorders>
              <w:top w:val="single" w:sz="12" w:space="0" w:color="auto"/>
              <w:left w:val="single" w:sz="12" w:space="0" w:color="auto"/>
              <w:bottom w:val="single" w:sz="12" w:space="0" w:color="auto"/>
              <w:right w:val="single" w:sz="12" w:space="0" w:color="auto"/>
            </w:tcBorders>
            <w:hideMark/>
            <w:tcPrChange w:id="380" w:author="User" w:date="2019-01-03T21:24:00Z">
              <w:tcPr>
                <w:tcW w:w="113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709" w:type="dxa"/>
            <w:tcBorders>
              <w:top w:val="single" w:sz="12" w:space="0" w:color="auto"/>
              <w:left w:val="single" w:sz="12" w:space="0" w:color="auto"/>
              <w:bottom w:val="single" w:sz="12" w:space="0" w:color="auto"/>
              <w:right w:val="single" w:sz="12" w:space="0" w:color="auto"/>
            </w:tcBorders>
            <w:hideMark/>
            <w:tcPrChange w:id="381" w:author="User" w:date="2019-01-03T21:24:00Z">
              <w:tcPr>
                <w:tcW w:w="1417"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c>
          <w:tcPr>
            <w:tcW w:w="1417" w:type="dxa"/>
            <w:tcBorders>
              <w:top w:val="single" w:sz="12" w:space="0" w:color="auto"/>
              <w:left w:val="single" w:sz="12" w:space="0" w:color="auto"/>
              <w:bottom w:val="single" w:sz="12" w:space="0" w:color="auto"/>
              <w:right w:val="single" w:sz="12" w:space="0" w:color="auto"/>
            </w:tcBorders>
            <w:hideMark/>
            <w:tcPrChange w:id="382" w:author="User" w:date="2019-01-03T21:24:00Z">
              <w:tcPr>
                <w:tcW w:w="1276"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621" w:type="dxa"/>
            <w:tcBorders>
              <w:top w:val="single" w:sz="12" w:space="0" w:color="auto"/>
              <w:left w:val="single" w:sz="12" w:space="0" w:color="auto"/>
              <w:bottom w:val="single" w:sz="12" w:space="0" w:color="auto"/>
              <w:right w:val="single" w:sz="12" w:space="0" w:color="auto"/>
            </w:tcBorders>
            <w:hideMark/>
            <w:tcPrChange w:id="383" w:author="User" w:date="2019-01-03T21:24:00Z">
              <w:tcPr>
                <w:tcW w:w="377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D6B9B" w:rsidRPr="00281B41" w:rsidTr="00B57296">
        <w:tc>
          <w:tcPr>
            <w:tcW w:w="978" w:type="dxa"/>
            <w:tcBorders>
              <w:top w:val="single" w:sz="12" w:space="0" w:color="auto"/>
              <w:left w:val="single" w:sz="12" w:space="0" w:color="auto"/>
              <w:bottom w:val="single" w:sz="12" w:space="0" w:color="auto"/>
              <w:right w:val="single" w:sz="12" w:space="0" w:color="auto"/>
            </w:tcBorders>
            <w:hideMark/>
            <w:tcPrChange w:id="384" w:author="User" w:date="2019-01-03T21:24:00Z">
              <w:tcPr>
                <w:tcW w:w="1101"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298" w:type="dxa"/>
            <w:gridSpan w:val="5"/>
            <w:tcBorders>
              <w:top w:val="single" w:sz="12" w:space="0" w:color="auto"/>
              <w:left w:val="single" w:sz="12" w:space="0" w:color="auto"/>
              <w:bottom w:val="single" w:sz="12" w:space="0" w:color="auto"/>
              <w:right w:val="single" w:sz="12" w:space="0" w:color="auto"/>
            </w:tcBorders>
            <w:hideMark/>
            <w:tcPrChange w:id="385" w:author="User" w:date="2019-01-03T21:24:00Z">
              <w:tcPr>
                <w:tcW w:w="8593" w:type="dxa"/>
                <w:gridSpan w:val="5"/>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bl>
    <w:p w:rsidR="00FD6B9B" w:rsidRPr="00281B41" w:rsidRDefault="00F02877" w:rsidP="00E13702">
      <w:pPr>
        <w:spacing w:line="360" w:lineRule="exact"/>
        <w:ind w:left="1200" w:hangingChars="500" w:hanging="1200"/>
        <w:rPr>
          <w:rFonts w:ascii="標楷體" w:eastAsia="標楷體" w:hAnsi="標楷體"/>
          <w:szCs w:val="24"/>
        </w:rPr>
      </w:pPr>
      <w:r w:rsidRPr="00281B41">
        <w:rPr>
          <w:rFonts w:ascii="標楷體" w:eastAsia="標楷體" w:hAnsi="標楷體" w:hint="eastAsia"/>
          <w:szCs w:val="24"/>
        </w:rPr>
        <w:t>換裝：</w:t>
      </w:r>
      <w:r w:rsidR="00A367B7" w:rsidRPr="00281B41">
        <w:rPr>
          <w:rFonts w:ascii="標楷體" w:eastAsia="標楷體" w:hAnsi="標楷體" w:hint="eastAsia"/>
          <w:szCs w:val="24"/>
        </w:rPr>
        <w:t>侍衛</w:t>
      </w:r>
      <w:r w:rsidR="00A367B7" w:rsidRPr="00281B41">
        <w:rPr>
          <w:rFonts w:ascii="標楷體" w:eastAsia="標楷體" w:hAnsi="標楷體"/>
          <w:szCs w:val="24"/>
        </w:rPr>
        <w:t>裝</w:t>
      </w:r>
    </w:p>
    <w:p w:rsidR="00F02877" w:rsidRPr="00281B41" w:rsidRDefault="00F02877" w:rsidP="00E13702">
      <w:pPr>
        <w:spacing w:line="360" w:lineRule="exact"/>
        <w:ind w:left="1200" w:hangingChars="500" w:hanging="1200"/>
        <w:rPr>
          <w:rFonts w:ascii="標楷體" w:eastAsia="標楷體" w:hAnsi="標楷體"/>
          <w:szCs w:val="24"/>
        </w:rPr>
      </w:pPr>
      <w:r w:rsidRPr="00281B41">
        <w:rPr>
          <w:rFonts w:ascii="標楷體" w:eastAsia="標楷體" w:hAnsi="標楷體" w:hint="eastAsia"/>
          <w:szCs w:val="24"/>
        </w:rPr>
        <w:t>標籤：帥氣</w:t>
      </w:r>
    </w:p>
    <w:p w:rsidR="000D2380" w:rsidRDefault="000D2380">
      <w:pPr>
        <w:widowControl/>
        <w:rPr>
          <w:ins w:id="386" w:author="User" w:date="2019-01-04T10:58:00Z"/>
          <w:rFonts w:ascii="標楷體" w:eastAsia="標楷體" w:hAnsi="標楷體"/>
          <w:szCs w:val="24"/>
        </w:rPr>
      </w:pPr>
    </w:p>
    <w:p w:rsidR="000D2380" w:rsidRPr="00281B41" w:rsidDel="000D2380" w:rsidRDefault="000D2380" w:rsidP="00E13702">
      <w:pPr>
        <w:spacing w:line="360" w:lineRule="exact"/>
        <w:ind w:left="1200" w:hangingChars="500" w:hanging="1200"/>
        <w:rPr>
          <w:del w:id="387" w:author="User" w:date="2019-01-04T10:58:00Z"/>
          <w:rFonts w:ascii="標楷體" w:eastAsia="標楷體" w:hAnsi="標楷體"/>
          <w:szCs w:val="24"/>
        </w:rPr>
      </w:pPr>
    </w:p>
    <w:p w:rsidR="00A367B7" w:rsidRPr="006B3C6B" w:rsidRDefault="00A367B7" w:rsidP="00E13702">
      <w:pPr>
        <w:pStyle w:val="ad"/>
        <w:spacing w:after="0" w:line="360" w:lineRule="exact"/>
        <w:ind w:left="1200" w:hangingChars="500" w:hanging="1200"/>
        <w:rPr>
          <w:rFonts w:ascii="標楷體" w:eastAsia="標楷體" w:hAnsi="標楷體"/>
        </w:rPr>
      </w:pPr>
      <w:bookmarkStart w:id="388" w:name="_Toc534212159"/>
      <w:r w:rsidRPr="006B3C6B">
        <w:rPr>
          <w:rFonts w:ascii="標楷體" w:eastAsia="標楷體" w:hAnsi="標楷體" w:hint="eastAsia"/>
        </w:rPr>
        <w:t>第一章 第九節</w:t>
      </w:r>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389" w:author="User" w:date="2019-01-03T21: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978"/>
        <w:gridCol w:w="708"/>
        <w:gridCol w:w="1843"/>
        <w:gridCol w:w="709"/>
        <w:gridCol w:w="1417"/>
        <w:gridCol w:w="2621"/>
        <w:tblGridChange w:id="390">
          <w:tblGrid>
            <w:gridCol w:w="1656"/>
            <w:gridCol w:w="444"/>
            <w:gridCol w:w="1896"/>
            <w:gridCol w:w="616"/>
            <w:gridCol w:w="1656"/>
            <w:gridCol w:w="2008"/>
          </w:tblGrid>
        </w:tblGridChange>
      </w:tblGrid>
      <w:tr w:rsidR="00FD6B9B" w:rsidRPr="00281B41" w:rsidTr="00B57296">
        <w:tc>
          <w:tcPr>
            <w:tcW w:w="978" w:type="dxa"/>
            <w:tcBorders>
              <w:top w:val="single" w:sz="12" w:space="0" w:color="auto"/>
              <w:left w:val="single" w:sz="12" w:space="0" w:color="auto"/>
              <w:bottom w:val="single" w:sz="12" w:space="0" w:color="auto"/>
              <w:right w:val="single" w:sz="12" w:space="0" w:color="auto"/>
            </w:tcBorders>
            <w:hideMark/>
            <w:tcPrChange w:id="391" w:author="User" w:date="2019-01-03T21:24:00Z">
              <w:tcPr>
                <w:tcW w:w="1101"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708" w:type="dxa"/>
            <w:tcBorders>
              <w:top w:val="single" w:sz="12" w:space="0" w:color="auto"/>
              <w:left w:val="single" w:sz="12" w:space="0" w:color="auto"/>
              <w:bottom w:val="single" w:sz="12" w:space="0" w:color="auto"/>
              <w:right w:val="single" w:sz="12" w:space="0" w:color="auto"/>
            </w:tcBorders>
            <w:tcPrChange w:id="392" w:author="User" w:date="2019-01-03T21:24:00Z">
              <w:tcPr>
                <w:tcW w:w="992" w:type="dxa"/>
                <w:tcBorders>
                  <w:top w:val="single" w:sz="12" w:space="0" w:color="auto"/>
                  <w:left w:val="single" w:sz="12" w:space="0" w:color="auto"/>
                  <w:bottom w:val="single" w:sz="12" w:space="0" w:color="auto"/>
                  <w:right w:val="single" w:sz="12" w:space="0" w:color="auto"/>
                </w:tcBorders>
              </w:tcPr>
            </w:tcPrChange>
          </w:tcPr>
          <w:p w:rsidR="00FD6B9B" w:rsidRPr="00281B41" w:rsidRDefault="00786F6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843" w:type="dxa"/>
            <w:tcBorders>
              <w:top w:val="single" w:sz="12" w:space="0" w:color="auto"/>
              <w:left w:val="single" w:sz="12" w:space="0" w:color="auto"/>
              <w:bottom w:val="single" w:sz="12" w:space="0" w:color="auto"/>
              <w:right w:val="single" w:sz="12" w:space="0" w:color="auto"/>
            </w:tcBorders>
            <w:hideMark/>
            <w:tcPrChange w:id="393" w:author="User" w:date="2019-01-03T21:24:00Z">
              <w:tcPr>
                <w:tcW w:w="113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709" w:type="dxa"/>
            <w:tcBorders>
              <w:top w:val="single" w:sz="12" w:space="0" w:color="auto"/>
              <w:left w:val="single" w:sz="12" w:space="0" w:color="auto"/>
              <w:bottom w:val="single" w:sz="12" w:space="0" w:color="auto"/>
              <w:right w:val="single" w:sz="12" w:space="0" w:color="auto"/>
            </w:tcBorders>
            <w:hideMark/>
            <w:tcPrChange w:id="394" w:author="User" w:date="2019-01-03T21:24:00Z">
              <w:tcPr>
                <w:tcW w:w="1417"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A367B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日</w:t>
            </w:r>
          </w:p>
        </w:tc>
        <w:tc>
          <w:tcPr>
            <w:tcW w:w="1417" w:type="dxa"/>
            <w:tcBorders>
              <w:top w:val="single" w:sz="12" w:space="0" w:color="auto"/>
              <w:left w:val="single" w:sz="12" w:space="0" w:color="auto"/>
              <w:bottom w:val="single" w:sz="12" w:space="0" w:color="auto"/>
              <w:right w:val="single" w:sz="12" w:space="0" w:color="auto"/>
            </w:tcBorders>
            <w:hideMark/>
            <w:tcPrChange w:id="395" w:author="User" w:date="2019-01-03T21:24:00Z">
              <w:tcPr>
                <w:tcW w:w="1276"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621" w:type="dxa"/>
            <w:tcBorders>
              <w:top w:val="single" w:sz="12" w:space="0" w:color="auto"/>
              <w:left w:val="single" w:sz="12" w:space="0" w:color="auto"/>
              <w:bottom w:val="single" w:sz="12" w:space="0" w:color="auto"/>
              <w:right w:val="single" w:sz="12" w:space="0" w:color="auto"/>
            </w:tcBorders>
            <w:hideMark/>
            <w:tcPrChange w:id="396" w:author="User" w:date="2019-01-03T21:24:00Z">
              <w:tcPr>
                <w:tcW w:w="377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A367B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北方王國花園廣場</w:t>
            </w:r>
          </w:p>
        </w:tc>
      </w:tr>
      <w:tr w:rsidR="00FD6B9B" w:rsidRPr="00281B41" w:rsidTr="00B57296">
        <w:tc>
          <w:tcPr>
            <w:tcW w:w="978" w:type="dxa"/>
            <w:tcBorders>
              <w:top w:val="single" w:sz="12" w:space="0" w:color="auto"/>
              <w:left w:val="single" w:sz="12" w:space="0" w:color="auto"/>
              <w:bottom w:val="single" w:sz="12" w:space="0" w:color="auto"/>
              <w:right w:val="single" w:sz="12" w:space="0" w:color="auto"/>
            </w:tcBorders>
            <w:hideMark/>
            <w:tcPrChange w:id="397" w:author="User" w:date="2019-01-03T21:23:00Z">
              <w:tcPr>
                <w:tcW w:w="1101"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298" w:type="dxa"/>
            <w:gridSpan w:val="5"/>
            <w:tcBorders>
              <w:top w:val="single" w:sz="12" w:space="0" w:color="auto"/>
              <w:left w:val="single" w:sz="12" w:space="0" w:color="auto"/>
              <w:bottom w:val="single" w:sz="12" w:space="0" w:color="auto"/>
              <w:right w:val="single" w:sz="12" w:space="0" w:color="auto"/>
            </w:tcBorders>
            <w:hideMark/>
            <w:tcPrChange w:id="398" w:author="User" w:date="2019-01-03T21:23:00Z">
              <w:tcPr>
                <w:tcW w:w="8593" w:type="dxa"/>
                <w:gridSpan w:val="5"/>
                <w:tcBorders>
                  <w:top w:val="single" w:sz="12" w:space="0" w:color="auto"/>
                  <w:left w:val="single" w:sz="12" w:space="0" w:color="auto"/>
                  <w:bottom w:val="single" w:sz="12" w:space="0" w:color="auto"/>
                  <w:right w:val="single" w:sz="12" w:space="0" w:color="auto"/>
                </w:tcBorders>
                <w:hideMark/>
              </w:tcPr>
            </w:tcPrChange>
          </w:tcPr>
          <w:p w:rsidR="00FD6B9B" w:rsidRPr="00281B41" w:rsidRDefault="00A367B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w:t>
            </w:r>
            <w:r w:rsidRPr="00281B41">
              <w:rPr>
                <w:rFonts w:ascii="標楷體" w:eastAsia="標楷體" w:hAnsi="標楷體"/>
                <w:color w:val="000000" w:themeColor="text1"/>
                <w:szCs w:val="24"/>
              </w:rPr>
              <w:t>亞瑟、巴特婁</w:t>
            </w:r>
            <w:r w:rsidRPr="00281B41">
              <w:rPr>
                <w:rFonts w:ascii="標楷體" w:eastAsia="標楷體" w:hAnsi="標楷體" w:hint="eastAsia"/>
                <w:color w:val="000000" w:themeColor="text1"/>
                <w:szCs w:val="24"/>
              </w:rPr>
              <w:t>、</w:t>
            </w:r>
            <w:ins w:id="399" w:author="User" w:date="2019-01-04T11:04:00Z">
              <w:r w:rsidR="00C36FB3">
                <w:rPr>
                  <w:rFonts w:ascii="標楷體" w:eastAsia="標楷體" w:hAnsi="標楷體" w:hint="eastAsia"/>
                  <w:color w:val="000000" w:themeColor="text1"/>
                  <w:szCs w:val="24"/>
                </w:rPr>
                <w:t>婦人眾多</w:t>
              </w:r>
            </w:ins>
            <w:del w:id="400" w:author="User" w:date="2019-01-04T11:04:00Z">
              <w:r w:rsidRPr="00281B41" w:rsidDel="00C36FB3">
                <w:rPr>
                  <w:rFonts w:ascii="標楷體" w:eastAsia="標楷體" w:hAnsi="標楷體" w:hint="eastAsia"/>
                  <w:color w:val="000000" w:themeColor="text1"/>
                  <w:szCs w:val="24"/>
                </w:rPr>
                <w:delText>少婦</w:delText>
              </w:r>
            </w:del>
          </w:p>
        </w:tc>
      </w:tr>
    </w:tbl>
    <w:p w:rsidR="000D2380" w:rsidRDefault="000D2380">
      <w:pPr>
        <w:spacing w:line="360" w:lineRule="exact"/>
        <w:ind w:leftChars="400" w:left="1200" w:hangingChars="100" w:hanging="240"/>
        <w:rPr>
          <w:ins w:id="401" w:author="User" w:date="2019-01-04T10:57:00Z"/>
          <w:rFonts w:ascii="標楷體" w:eastAsia="標楷體" w:hAnsi="標楷體"/>
          <w:color w:val="000000" w:themeColor="text1"/>
          <w:szCs w:val="24"/>
        </w:rPr>
        <w:pPrChange w:id="402" w:author="User" w:date="2019-01-04T10:58:00Z">
          <w:pPr>
            <w:spacing w:line="360" w:lineRule="exact"/>
            <w:ind w:left="1200" w:hangingChars="500" w:hanging="1200"/>
          </w:pPr>
        </w:pPrChange>
      </w:pPr>
      <w:ins w:id="403" w:author="User" w:date="2019-01-04T10:57: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音樂</w:t>
        </w:r>
        <w:r>
          <w:rPr>
            <w:rFonts w:ascii="標楷體" w:eastAsia="標楷體" w:hAnsi="標楷體"/>
            <w:color w:val="000000" w:themeColor="text1"/>
            <w:szCs w:val="24"/>
          </w:rPr>
          <w:t>—</w:t>
        </w:r>
        <w:r>
          <w:rPr>
            <w:rFonts w:ascii="標楷體" w:eastAsia="標楷體" w:hAnsi="標楷體" w:hint="eastAsia"/>
            <w:color w:val="000000" w:themeColor="text1"/>
            <w:szCs w:val="24"/>
          </w:rPr>
          <w:t>巴特婁BGM</w:t>
        </w:r>
      </w:ins>
    </w:p>
    <w:p w:rsidR="000D2380" w:rsidRDefault="000D2380">
      <w:pPr>
        <w:spacing w:line="360" w:lineRule="exact"/>
        <w:ind w:leftChars="400" w:left="1200" w:hangingChars="100" w:hanging="240"/>
        <w:rPr>
          <w:ins w:id="404" w:author="User" w:date="2019-01-04T10:59:00Z"/>
          <w:rFonts w:ascii="標楷體" w:eastAsia="標楷體" w:hAnsi="標楷體"/>
          <w:color w:val="000000" w:themeColor="text1"/>
          <w:szCs w:val="24"/>
        </w:rPr>
        <w:pPrChange w:id="405" w:author="User" w:date="2019-01-04T10:59:00Z">
          <w:pPr>
            <w:spacing w:line="360" w:lineRule="exact"/>
            <w:ind w:left="1200" w:hangingChars="500" w:hanging="1200"/>
          </w:pPr>
        </w:pPrChange>
      </w:pPr>
      <w:ins w:id="406" w:author="User" w:date="2019-01-04T10:57: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w:t>
        </w:r>
      </w:ins>
      <w:ins w:id="407" w:author="User" w:date="2019-01-04T10:58:00Z">
        <w:r>
          <w:rPr>
            <w:rFonts w:ascii="標楷體" w:eastAsia="標楷體" w:hAnsi="標楷體" w:hint="eastAsia"/>
            <w:color w:val="000000" w:themeColor="text1"/>
            <w:szCs w:val="24"/>
          </w:rPr>
          <w:t>效</w:t>
        </w:r>
      </w:ins>
      <w:ins w:id="408" w:author="User" w:date="2019-01-04T10:57:00Z">
        <w:r>
          <w:rPr>
            <w:rFonts w:ascii="標楷體" w:eastAsia="標楷體" w:hAnsi="標楷體"/>
            <w:color w:val="000000" w:themeColor="text1"/>
            <w:szCs w:val="24"/>
          </w:rPr>
          <w:t>—</w:t>
        </w:r>
      </w:ins>
      <w:ins w:id="409" w:author="User" w:date="2019-01-04T10:58:00Z">
        <w:r>
          <w:rPr>
            <w:rFonts w:ascii="標楷體" w:eastAsia="標楷體" w:hAnsi="標楷體" w:hint="eastAsia"/>
            <w:color w:val="000000" w:themeColor="text1"/>
            <w:szCs w:val="24"/>
          </w:rPr>
          <w:t>穿著盔甲的走路聲</w:t>
        </w:r>
      </w:ins>
    </w:p>
    <w:p w:rsidR="00A367B7" w:rsidRPr="00281B41" w:rsidDel="006E3A14" w:rsidRDefault="00A367B7" w:rsidP="00E13702">
      <w:pPr>
        <w:spacing w:line="360" w:lineRule="exact"/>
        <w:ind w:left="1200" w:hangingChars="500" w:hanging="1200"/>
        <w:rPr>
          <w:del w:id="410" w:author="User" w:date="2019-01-04T10:44:00Z"/>
          <w:rFonts w:ascii="標楷體" w:eastAsia="標楷體" w:hAnsi="標楷體"/>
          <w:szCs w:val="24"/>
        </w:rPr>
      </w:pPr>
      <w:del w:id="411" w:author="User" w:date="2019-01-04T10:44:00Z">
        <w:r w:rsidRPr="00281B41" w:rsidDel="006E3A14">
          <w:rPr>
            <w:rFonts w:ascii="標楷體" w:eastAsia="標楷體" w:hAnsi="標楷體"/>
            <w:szCs w:val="24"/>
          </w:rPr>
          <w:delText>奇米換上</w:delText>
        </w:r>
        <w:r w:rsidRPr="00281B41" w:rsidDel="006E3A14">
          <w:rPr>
            <w:rFonts w:ascii="標楷體" w:eastAsia="標楷體" w:hAnsi="標楷體" w:hint="eastAsia"/>
            <w:szCs w:val="24"/>
          </w:rPr>
          <w:delText>侍衛</w:delText>
        </w:r>
        <w:r w:rsidRPr="00281B41" w:rsidDel="006E3A14">
          <w:rPr>
            <w:rFonts w:ascii="標楷體" w:eastAsia="標楷體" w:hAnsi="標楷體"/>
            <w:szCs w:val="24"/>
          </w:rPr>
          <w:delText>裝</w:delText>
        </w:r>
        <w:r w:rsidR="00D2052D" w:rsidRPr="00281B41" w:rsidDel="006E3A14">
          <w:rPr>
            <w:rFonts w:ascii="標楷體" w:eastAsia="標楷體" w:hAnsi="標楷體" w:hint="eastAsia"/>
            <w:szCs w:val="24"/>
          </w:rPr>
          <w:delText>，</w:delText>
        </w:r>
        <w:r w:rsidRPr="00281B41" w:rsidDel="006E3A14">
          <w:rPr>
            <w:rFonts w:ascii="標楷體" w:eastAsia="標楷體" w:hAnsi="標楷體"/>
            <w:szCs w:val="24"/>
          </w:rPr>
          <w:delText>走進大群少婦之中，</w:delText>
        </w:r>
        <w:r w:rsidR="00D2052D" w:rsidRPr="00281B41" w:rsidDel="006E3A14">
          <w:rPr>
            <w:rFonts w:ascii="標楷體" w:eastAsia="標楷體" w:hAnsi="標楷體" w:hint="eastAsia"/>
            <w:szCs w:val="24"/>
          </w:rPr>
          <w:delText>眉清目秀的臉龐</w:delText>
        </w:r>
        <w:r w:rsidRPr="00281B41" w:rsidDel="006E3A14">
          <w:rPr>
            <w:rFonts w:ascii="標楷體" w:eastAsia="標楷體" w:hAnsi="標楷體"/>
            <w:szCs w:val="24"/>
          </w:rPr>
          <w:delText>引起</w:delText>
        </w:r>
        <w:r w:rsidRPr="00281B41" w:rsidDel="006E3A14">
          <w:rPr>
            <w:rFonts w:ascii="標楷體" w:eastAsia="標楷體" w:hAnsi="標楷體" w:hint="eastAsia"/>
            <w:szCs w:val="24"/>
          </w:rPr>
          <w:delText>少婦們的注意，</w:delText>
        </w:r>
        <w:r w:rsidR="00D2052D" w:rsidRPr="00281B41" w:rsidDel="006E3A14">
          <w:rPr>
            <w:rFonts w:ascii="標楷體" w:eastAsia="標楷體" w:hAnsi="標楷體"/>
            <w:szCs w:val="24"/>
          </w:rPr>
          <w:delText>立刻讓一條</w:delText>
        </w:r>
        <w:r w:rsidRPr="00281B41" w:rsidDel="006E3A14">
          <w:rPr>
            <w:rFonts w:ascii="標楷體" w:eastAsia="標楷體" w:hAnsi="標楷體"/>
            <w:szCs w:val="24"/>
          </w:rPr>
          <w:delText>路出</w:delText>
        </w:r>
        <w:r w:rsidRPr="00281B41" w:rsidDel="006E3A14">
          <w:rPr>
            <w:rFonts w:ascii="標楷體" w:eastAsia="標楷體" w:hAnsi="標楷體" w:hint="eastAsia"/>
            <w:szCs w:val="24"/>
          </w:rPr>
          <w:delText>來。</w:delText>
        </w:r>
      </w:del>
    </w:p>
    <w:p w:rsidR="00A367B7" w:rsidRPr="00281B41" w:rsidDel="006E3A14" w:rsidRDefault="00A367B7" w:rsidP="00E13702">
      <w:pPr>
        <w:spacing w:line="360" w:lineRule="exact"/>
        <w:ind w:left="1200" w:hangingChars="500" w:hanging="1200"/>
        <w:rPr>
          <w:del w:id="412" w:author="User" w:date="2019-01-04T10:44:00Z"/>
          <w:rFonts w:ascii="標楷體" w:eastAsia="標楷體" w:hAnsi="標楷體"/>
          <w:szCs w:val="24"/>
        </w:rPr>
      </w:pPr>
      <w:del w:id="413" w:author="User" w:date="2019-01-04T10:44:00Z">
        <w:r w:rsidRPr="00281B41" w:rsidDel="006E3A14">
          <w:rPr>
            <w:rFonts w:ascii="標楷體" w:eastAsia="標楷體" w:hAnsi="標楷體" w:hint="eastAsia"/>
            <w:szCs w:val="24"/>
          </w:rPr>
          <w:delText>奇米順利走到鳥類生物與</w:delText>
        </w:r>
        <w:r w:rsidRPr="00281B41" w:rsidDel="006E3A14">
          <w:rPr>
            <w:rFonts w:ascii="標楷體" w:eastAsia="標楷體" w:hAnsi="標楷體"/>
            <w:szCs w:val="24"/>
          </w:rPr>
          <w:delText>巴特婁的跟前。</w:delText>
        </w:r>
      </w:del>
    </w:p>
    <w:p w:rsidR="00A367B7" w:rsidRPr="00281B41" w:rsidDel="006E3A14" w:rsidRDefault="006C495F" w:rsidP="00E13702">
      <w:pPr>
        <w:spacing w:line="360" w:lineRule="exact"/>
        <w:ind w:left="1200" w:hangingChars="500" w:hanging="1200"/>
        <w:rPr>
          <w:del w:id="414" w:author="User" w:date="2019-01-04T10:44:00Z"/>
          <w:rFonts w:ascii="標楷體" w:eastAsia="標楷體" w:hAnsi="標楷體"/>
          <w:szCs w:val="24"/>
        </w:rPr>
      </w:pPr>
      <w:del w:id="415" w:author="User" w:date="2019-01-04T10:44:00Z">
        <w:r w:rsidRPr="00281B41" w:rsidDel="006E3A14">
          <w:rPr>
            <w:rFonts w:ascii="標楷體" w:eastAsia="標楷體" w:hAnsi="標楷體" w:hint="eastAsia"/>
            <w:szCs w:val="24"/>
          </w:rPr>
          <w:delText>她藉故挑釁</w:delText>
        </w:r>
        <w:r w:rsidR="00A81815" w:rsidDel="006E3A14">
          <w:rPr>
            <w:rFonts w:ascii="標楷體" w:eastAsia="標楷體" w:hAnsi="標楷體"/>
            <w:szCs w:val="24"/>
          </w:rPr>
          <w:delText>巴特婁，直指</w:delText>
        </w:r>
        <w:r w:rsidR="00A81815" w:rsidDel="006E3A14">
          <w:rPr>
            <w:rFonts w:ascii="標楷體" w:eastAsia="標楷體" w:hAnsi="標楷體" w:hint="eastAsia"/>
            <w:szCs w:val="24"/>
          </w:rPr>
          <w:delText>他擅離</w:delText>
        </w:r>
        <w:r w:rsidRPr="00281B41" w:rsidDel="006E3A14">
          <w:rPr>
            <w:rFonts w:ascii="標楷體" w:eastAsia="標楷體" w:hAnsi="標楷體"/>
            <w:szCs w:val="24"/>
          </w:rPr>
          <w:delText>職守跑來與女人們</w:delText>
        </w:r>
        <w:r w:rsidRPr="00281B41" w:rsidDel="006E3A14">
          <w:rPr>
            <w:rFonts w:ascii="標楷體" w:eastAsia="標楷體" w:hAnsi="標楷體" w:hint="eastAsia"/>
            <w:szCs w:val="24"/>
          </w:rPr>
          <w:delText>瞎</w:delText>
        </w:r>
        <w:r w:rsidRPr="00281B41" w:rsidDel="006E3A14">
          <w:rPr>
            <w:rFonts w:ascii="標楷體" w:eastAsia="標楷體" w:hAnsi="標楷體"/>
            <w:szCs w:val="24"/>
          </w:rPr>
          <w:delText>混</w:delText>
        </w:r>
        <w:r w:rsidR="00AF1B1E" w:rsidRPr="00281B41" w:rsidDel="006E3A14">
          <w:rPr>
            <w:rFonts w:ascii="標楷體" w:eastAsia="標楷體" w:hAnsi="標楷體" w:hint="eastAsia"/>
            <w:szCs w:val="24"/>
          </w:rPr>
          <w:delText>，隊長交代的事情</w:delText>
        </w:r>
        <w:r w:rsidR="00AF1B1E" w:rsidRPr="00281B41" w:rsidDel="006E3A14">
          <w:rPr>
            <w:rFonts w:ascii="標楷體" w:eastAsia="標楷體" w:hAnsi="標楷體"/>
            <w:szCs w:val="24"/>
          </w:rPr>
          <w:delText>都沒做好</w:delText>
        </w:r>
        <w:r w:rsidR="00AF1B1E" w:rsidRPr="00281B41" w:rsidDel="006E3A14">
          <w:rPr>
            <w:rFonts w:ascii="標楷體" w:eastAsia="標楷體" w:hAnsi="標楷體" w:hint="eastAsia"/>
            <w:szCs w:val="24"/>
          </w:rPr>
          <w:delText>！</w:delText>
        </w:r>
        <w:r w:rsidR="00AF1B1E" w:rsidRPr="00281B41" w:rsidDel="006E3A14">
          <w:rPr>
            <w:rFonts w:ascii="標楷體" w:eastAsia="標楷體" w:hAnsi="標楷體"/>
            <w:szCs w:val="24"/>
          </w:rPr>
          <w:delText xml:space="preserve"> </w:delText>
        </w:r>
      </w:del>
    </w:p>
    <w:p w:rsidR="006C495F" w:rsidRPr="00281B41" w:rsidDel="006E3A14" w:rsidRDefault="006C495F" w:rsidP="00E13702">
      <w:pPr>
        <w:spacing w:line="360" w:lineRule="exact"/>
        <w:ind w:left="1200" w:hangingChars="500" w:hanging="1200"/>
        <w:rPr>
          <w:del w:id="416" w:author="User" w:date="2019-01-04T10:44:00Z"/>
          <w:rFonts w:ascii="標楷體" w:eastAsia="標楷體" w:hAnsi="標楷體"/>
          <w:szCs w:val="24"/>
        </w:rPr>
      </w:pPr>
      <w:del w:id="417" w:author="User" w:date="2019-01-04T10:44:00Z">
        <w:r w:rsidRPr="00281B41" w:rsidDel="006E3A14">
          <w:rPr>
            <w:rFonts w:ascii="標楷體" w:eastAsia="標楷體" w:hAnsi="標楷體" w:hint="eastAsia"/>
            <w:szCs w:val="24"/>
          </w:rPr>
          <w:delText>此時</w:delText>
        </w:r>
        <w:r w:rsidRPr="00281B41" w:rsidDel="006E3A14">
          <w:rPr>
            <w:rFonts w:ascii="標楷體" w:eastAsia="標楷體" w:hAnsi="標楷體"/>
            <w:szCs w:val="24"/>
          </w:rPr>
          <w:delText>女人們議論紛紛</w:delText>
        </w:r>
        <w:r w:rsidRPr="00281B41" w:rsidDel="006E3A14">
          <w:rPr>
            <w:rFonts w:ascii="標楷體" w:eastAsia="標楷體" w:hAnsi="標楷體" w:hint="eastAsia"/>
            <w:szCs w:val="24"/>
          </w:rPr>
          <w:delText>，</w:delText>
        </w:r>
        <w:r w:rsidRPr="00281B41" w:rsidDel="006E3A14">
          <w:rPr>
            <w:rFonts w:ascii="標楷體" w:eastAsia="標楷體" w:hAnsi="標楷體"/>
            <w:szCs w:val="24"/>
          </w:rPr>
          <w:delText>有的說這小子哪來的呀，</w:delText>
        </w:r>
        <w:r w:rsidRPr="00281B41" w:rsidDel="006E3A14">
          <w:rPr>
            <w:rFonts w:ascii="標楷體" w:eastAsia="標楷體" w:hAnsi="標楷體" w:hint="eastAsia"/>
            <w:szCs w:val="24"/>
          </w:rPr>
          <w:delText>一</w:delText>
        </w:r>
        <w:r w:rsidRPr="00281B41" w:rsidDel="006E3A14">
          <w:rPr>
            <w:rFonts w:ascii="標楷體" w:eastAsia="標楷體" w:hAnsi="標楷體"/>
            <w:szCs w:val="24"/>
          </w:rPr>
          <w:delText>臉菜鳥樣還有膽子這樣跟巴特婁大人說話</w:delText>
        </w:r>
        <w:r w:rsidRPr="00281B41" w:rsidDel="006E3A14">
          <w:rPr>
            <w:rFonts w:ascii="標楷體" w:eastAsia="標楷體" w:hAnsi="標楷體" w:hint="eastAsia"/>
            <w:szCs w:val="24"/>
          </w:rPr>
          <w:delText>;有的說這小子眉清目秀</w:delText>
        </w:r>
        <w:r w:rsidRPr="00281B41" w:rsidDel="006E3A14">
          <w:rPr>
            <w:rFonts w:ascii="標楷體" w:eastAsia="標楷體" w:hAnsi="標楷體"/>
            <w:szCs w:val="24"/>
          </w:rPr>
          <w:delText>長得挺俊的呀</w:delText>
        </w:r>
        <w:r w:rsidR="005817D5" w:rsidRPr="00281B41" w:rsidDel="006E3A14">
          <w:rPr>
            <w:rFonts w:ascii="標楷體" w:eastAsia="標楷體" w:hAnsi="標楷體" w:hint="eastAsia"/>
            <w:szCs w:val="24"/>
          </w:rPr>
          <w:delText>，還有點膽識，真不錯</w:delText>
        </w:r>
        <w:r w:rsidRPr="00281B41" w:rsidDel="006E3A14">
          <w:rPr>
            <w:rFonts w:ascii="標楷體" w:eastAsia="標楷體" w:hAnsi="標楷體" w:hint="eastAsia"/>
            <w:szCs w:val="24"/>
          </w:rPr>
          <w:delText>。</w:delText>
        </w:r>
      </w:del>
    </w:p>
    <w:p w:rsidR="00BC749E" w:rsidRDefault="006C495F" w:rsidP="00E13702">
      <w:pPr>
        <w:spacing w:line="360" w:lineRule="exact"/>
        <w:ind w:left="1200" w:hangingChars="500" w:hanging="1200"/>
        <w:rPr>
          <w:ins w:id="418" w:author="User" w:date="2019-01-04T09:53:00Z"/>
          <w:rFonts w:ascii="標楷體" w:eastAsia="標楷體" w:hAnsi="標楷體"/>
          <w:szCs w:val="24"/>
        </w:rPr>
      </w:pPr>
      <w:del w:id="419" w:author="User" w:date="2019-01-04T10:44:00Z">
        <w:r w:rsidRPr="00281B41" w:rsidDel="006E3A14">
          <w:rPr>
            <w:rFonts w:ascii="標楷體" w:eastAsia="標楷體" w:hAnsi="標楷體" w:hint="eastAsia"/>
            <w:szCs w:val="24"/>
          </w:rPr>
          <w:delText>本來停在巴</w:delText>
        </w:r>
        <w:r w:rsidRPr="00281B41" w:rsidDel="006E3A14">
          <w:rPr>
            <w:rFonts w:ascii="標楷體" w:eastAsia="標楷體" w:hAnsi="標楷體"/>
            <w:szCs w:val="24"/>
          </w:rPr>
          <w:delText>特婁肩上的鳥類生物突然說話了</w:delText>
        </w:r>
        <w:r w:rsidRPr="00281B41" w:rsidDel="006E3A14">
          <w:rPr>
            <w:rFonts w:ascii="標楷體" w:eastAsia="標楷體" w:hAnsi="標楷體" w:hint="eastAsia"/>
            <w:szCs w:val="24"/>
          </w:rPr>
          <w:delText>，呼喊著</w:delText>
        </w:r>
        <w:r w:rsidR="00A81815" w:rsidDel="006E3A14">
          <w:rPr>
            <w:rFonts w:ascii="標楷體" w:eastAsia="標楷體" w:hAnsi="標楷體" w:hint="eastAsia"/>
            <w:szCs w:val="24"/>
          </w:rPr>
          <w:delText>迪莉婭</w:delText>
        </w:r>
        <w:r w:rsidRPr="00281B41" w:rsidDel="006E3A14">
          <w:rPr>
            <w:rFonts w:ascii="標楷體" w:eastAsia="標楷體" w:hAnsi="標楷體"/>
            <w:szCs w:val="24"/>
          </w:rPr>
          <w:delText>的名字，跟她說想辦法帶巴特婁</w:delText>
        </w:r>
        <w:r w:rsidRPr="00281B41" w:rsidDel="006E3A14">
          <w:rPr>
            <w:rFonts w:ascii="標楷體" w:eastAsia="標楷體" w:hAnsi="標楷體" w:hint="eastAsia"/>
            <w:szCs w:val="24"/>
          </w:rPr>
          <w:delText>走</w:delText>
        </w:r>
        <w:r w:rsidRPr="00281B41" w:rsidDel="006E3A14">
          <w:rPr>
            <w:rFonts w:ascii="標楷體" w:eastAsia="標楷體" w:hAnsi="標楷體"/>
            <w:szCs w:val="24"/>
          </w:rPr>
          <w:delText>，他們必須趕緊找到霍伯特。</w:delText>
        </w:r>
        <w:r w:rsidRPr="00281B41" w:rsidDel="006E3A14">
          <w:rPr>
            <w:rFonts w:ascii="標楷體" w:eastAsia="標楷體" w:hAnsi="標楷體" w:hint="eastAsia"/>
            <w:szCs w:val="24"/>
          </w:rPr>
          <w:delText>但奇米發現竟只有她</w:delText>
        </w:r>
        <w:r w:rsidRPr="00281B41" w:rsidDel="006E3A14">
          <w:rPr>
            <w:rFonts w:ascii="標楷體" w:eastAsia="標楷體" w:hAnsi="標楷體"/>
            <w:szCs w:val="24"/>
          </w:rPr>
          <w:delText>聽的懂</w:delText>
        </w:r>
        <w:r w:rsidRPr="00281B41" w:rsidDel="006E3A14">
          <w:rPr>
            <w:rFonts w:ascii="標楷體" w:eastAsia="標楷體" w:hAnsi="標楷體" w:hint="eastAsia"/>
            <w:szCs w:val="24"/>
          </w:rPr>
          <w:delText>鳥類生物說的話。</w:delText>
        </w:r>
      </w:del>
      <w:ins w:id="420" w:author="User" w:date="2019-01-04T10:29:00Z">
        <w:r w:rsidR="003F0485">
          <w:rPr>
            <w:rFonts w:ascii="標楷體" w:eastAsia="標楷體" w:hAnsi="標楷體" w:hint="eastAsia"/>
            <w:szCs w:val="24"/>
          </w:rPr>
          <w:t>奇米[無]：咳</w:t>
        </w:r>
        <w:r w:rsidR="003F0485">
          <w:rPr>
            <w:rFonts w:ascii="標楷體" w:eastAsia="標楷體" w:hAnsi="標楷體"/>
            <w:szCs w:val="24"/>
          </w:rPr>
          <w:t>…</w:t>
        </w:r>
        <w:r w:rsidR="003F0485">
          <w:rPr>
            <w:rFonts w:ascii="標楷體" w:eastAsia="標楷體" w:hAnsi="標楷體" w:hint="eastAsia"/>
            <w:szCs w:val="24"/>
          </w:rPr>
          <w:t>！</w:t>
        </w:r>
      </w:ins>
    </w:p>
    <w:p w:rsidR="00BC749E" w:rsidRDefault="00BC749E" w:rsidP="00E13702">
      <w:pPr>
        <w:spacing w:line="360" w:lineRule="exact"/>
        <w:ind w:left="1200" w:hangingChars="500" w:hanging="1200"/>
        <w:rPr>
          <w:ins w:id="421" w:author="User" w:date="2019-01-04T09:52:00Z"/>
          <w:rFonts w:ascii="標楷體" w:eastAsia="標楷體" w:hAnsi="標楷體"/>
          <w:szCs w:val="24"/>
        </w:rPr>
      </w:pPr>
      <w:ins w:id="422" w:author="User" w:date="2019-01-04T09:52:00Z">
        <w:r>
          <w:rPr>
            <w:rFonts w:ascii="標楷體" w:eastAsia="標楷體" w:hAnsi="標楷體" w:hint="eastAsia"/>
            <w:szCs w:val="24"/>
          </w:rPr>
          <w:t>婦Ａ</w:t>
        </w:r>
        <w:r w:rsidRPr="00E13702">
          <w:rPr>
            <w:rFonts w:ascii="標楷體" w:eastAsia="標楷體" w:hAnsi="標楷體" w:hint="eastAsia"/>
            <w:szCs w:val="24"/>
          </w:rPr>
          <w:t>[無]</w:t>
        </w:r>
        <w:r>
          <w:rPr>
            <w:rFonts w:ascii="標楷體" w:eastAsia="標楷體" w:hAnsi="標楷體" w:hint="eastAsia"/>
            <w:szCs w:val="24"/>
          </w:rPr>
          <w:t>：</w:t>
        </w:r>
      </w:ins>
      <w:ins w:id="423" w:author="User" w:date="2019-01-04T09:59:00Z">
        <w:r>
          <w:rPr>
            <w:rFonts w:ascii="標楷體" w:eastAsia="標楷體" w:hAnsi="標楷體" w:hint="eastAsia"/>
            <w:szCs w:val="24"/>
          </w:rPr>
          <w:t>侍衛</w:t>
        </w:r>
      </w:ins>
      <w:ins w:id="424" w:author="User" w:date="2019-01-04T11:08:00Z">
        <w:r w:rsidR="003118FF">
          <w:rPr>
            <w:rFonts w:ascii="標楷體" w:eastAsia="標楷體" w:hAnsi="標楷體" w:hint="eastAsia"/>
            <w:szCs w:val="24"/>
          </w:rPr>
          <w:t>先生</w:t>
        </w:r>
      </w:ins>
      <w:ins w:id="425" w:author="User" w:date="2019-01-04T09:59:00Z">
        <w:r>
          <w:rPr>
            <w:rFonts w:ascii="標楷體" w:eastAsia="標楷體" w:hAnsi="標楷體"/>
            <w:szCs w:val="24"/>
          </w:rPr>
          <w:t>來了，</w:t>
        </w:r>
      </w:ins>
      <w:ins w:id="426" w:author="User" w:date="2019-01-04T10:29:00Z">
        <w:r w:rsidR="003F0485">
          <w:rPr>
            <w:rFonts w:ascii="標楷體" w:eastAsia="標楷體" w:hAnsi="標楷體" w:hint="eastAsia"/>
            <w:szCs w:val="24"/>
          </w:rPr>
          <w:t>看樣子是有急事找</w:t>
        </w:r>
        <w:r w:rsidR="003F0485">
          <w:rPr>
            <w:rFonts w:ascii="標楷體" w:eastAsia="標楷體" w:hAnsi="標楷體"/>
            <w:szCs w:val="24"/>
          </w:rPr>
          <w:t>巴特婁大人，</w:t>
        </w:r>
      </w:ins>
      <w:ins w:id="427" w:author="User" w:date="2019-01-04T09:59:00Z">
        <w:r>
          <w:rPr>
            <w:rFonts w:ascii="標楷體" w:eastAsia="標楷體" w:hAnsi="標楷體"/>
            <w:szCs w:val="24"/>
          </w:rPr>
          <w:t>快讓條路給他。</w:t>
        </w:r>
      </w:ins>
    </w:p>
    <w:p w:rsidR="00BC749E" w:rsidRDefault="00BC749E" w:rsidP="00E13702">
      <w:pPr>
        <w:spacing w:line="360" w:lineRule="exact"/>
        <w:ind w:left="1200" w:hangingChars="500" w:hanging="1200"/>
        <w:rPr>
          <w:ins w:id="428" w:author="User" w:date="2019-01-04T10:00:00Z"/>
          <w:rFonts w:ascii="標楷體" w:eastAsia="標楷體" w:hAnsi="標楷體"/>
          <w:szCs w:val="24"/>
        </w:rPr>
      </w:pPr>
      <w:ins w:id="429" w:author="User" w:date="2019-01-04T09:52:00Z">
        <w:r>
          <w:rPr>
            <w:rFonts w:ascii="標楷體" w:eastAsia="標楷體" w:hAnsi="標楷體" w:hint="eastAsia"/>
            <w:szCs w:val="24"/>
          </w:rPr>
          <w:t>婦Ｂ</w:t>
        </w:r>
        <w:r w:rsidRPr="00E13702">
          <w:rPr>
            <w:rFonts w:ascii="標楷體" w:eastAsia="標楷體" w:hAnsi="標楷體" w:hint="eastAsia"/>
            <w:szCs w:val="24"/>
          </w:rPr>
          <w:t>[無]</w:t>
        </w:r>
        <w:r>
          <w:rPr>
            <w:rFonts w:ascii="標楷體" w:eastAsia="標楷體" w:hAnsi="標楷體" w:hint="eastAsia"/>
            <w:szCs w:val="24"/>
          </w:rPr>
          <w:t>：</w:t>
        </w:r>
      </w:ins>
      <w:ins w:id="430" w:author="User" w:date="2019-01-04T09:59:00Z">
        <w:r>
          <w:rPr>
            <w:rFonts w:ascii="標楷體" w:eastAsia="標楷體" w:hAnsi="標楷體" w:hint="eastAsia"/>
            <w:szCs w:val="24"/>
          </w:rPr>
          <w:t>這個侍衛</w:t>
        </w:r>
      </w:ins>
      <w:ins w:id="431" w:author="User" w:date="2019-01-04T10:28:00Z">
        <w:r w:rsidR="003F0485">
          <w:rPr>
            <w:rFonts w:ascii="標楷體" w:eastAsia="標楷體" w:hAnsi="標楷體" w:hint="eastAsia"/>
            <w:szCs w:val="24"/>
          </w:rPr>
          <w:t>長得</w:t>
        </w:r>
      </w:ins>
      <w:ins w:id="432" w:author="User" w:date="2019-01-04T09:59:00Z">
        <w:r>
          <w:rPr>
            <w:rFonts w:ascii="標楷體" w:eastAsia="標楷體" w:hAnsi="標楷體" w:hint="eastAsia"/>
            <w:szCs w:val="24"/>
          </w:rPr>
          <w:t>眉清目秀的，</w:t>
        </w:r>
      </w:ins>
      <w:ins w:id="433" w:author="User" w:date="2019-01-04T10:00:00Z">
        <w:r>
          <w:rPr>
            <w:rFonts w:ascii="標楷體" w:eastAsia="標楷體" w:hAnsi="標楷體"/>
            <w:szCs w:val="24"/>
          </w:rPr>
          <w:t>有點可愛。</w:t>
        </w:r>
      </w:ins>
    </w:p>
    <w:p w:rsidR="00BC749E" w:rsidRDefault="00BC749E" w:rsidP="00BC749E">
      <w:pPr>
        <w:spacing w:line="360" w:lineRule="exact"/>
        <w:ind w:left="1200" w:hangingChars="500" w:hanging="1200"/>
        <w:rPr>
          <w:ins w:id="434" w:author="User" w:date="2019-01-04T10:01:00Z"/>
          <w:rFonts w:ascii="標楷體" w:eastAsia="標楷體" w:hAnsi="標楷體"/>
          <w:szCs w:val="24"/>
        </w:rPr>
      </w:pPr>
      <w:ins w:id="435" w:author="User" w:date="2019-01-04T10:00:00Z">
        <w:r>
          <w:rPr>
            <w:rFonts w:ascii="標楷體" w:eastAsia="標楷體" w:hAnsi="標楷體" w:hint="eastAsia"/>
            <w:szCs w:val="24"/>
          </w:rPr>
          <w:t>婦Ａ</w:t>
        </w:r>
        <w:r w:rsidRPr="00E13702">
          <w:rPr>
            <w:rFonts w:ascii="標楷體" w:eastAsia="標楷體" w:hAnsi="標楷體" w:hint="eastAsia"/>
            <w:szCs w:val="24"/>
          </w:rPr>
          <w:t>[無]</w:t>
        </w:r>
        <w:r>
          <w:rPr>
            <w:rFonts w:ascii="標楷體" w:eastAsia="標楷體" w:hAnsi="標楷體" w:hint="eastAsia"/>
            <w:szCs w:val="24"/>
          </w:rPr>
          <w:t>：就是</w:t>
        </w:r>
      </w:ins>
      <w:ins w:id="436" w:author="User" w:date="2019-01-04T10:01:00Z">
        <w:r w:rsidR="009F7AC5">
          <w:rPr>
            <w:rFonts w:ascii="標楷體" w:eastAsia="標楷體" w:hAnsi="標楷體" w:hint="eastAsia"/>
            <w:szCs w:val="24"/>
          </w:rPr>
          <w:t>說</w:t>
        </w:r>
      </w:ins>
      <w:ins w:id="437" w:author="User" w:date="2019-01-04T10:00:00Z">
        <w:r w:rsidR="009F7AC5">
          <w:rPr>
            <w:rFonts w:ascii="標楷體" w:eastAsia="標楷體" w:hAnsi="標楷體" w:hint="eastAsia"/>
            <w:szCs w:val="24"/>
          </w:rPr>
          <w:t>啊</w:t>
        </w:r>
      </w:ins>
      <w:ins w:id="438" w:author="User" w:date="2019-01-04T10:01:00Z">
        <w:r w:rsidR="009F7AC5">
          <w:rPr>
            <w:rFonts w:ascii="標楷體" w:eastAsia="標楷體" w:hAnsi="標楷體" w:hint="eastAsia"/>
            <w:szCs w:val="24"/>
          </w:rPr>
          <w:t xml:space="preserve">！ </w:t>
        </w:r>
      </w:ins>
    </w:p>
    <w:p w:rsidR="00BC749E" w:rsidRPr="008F7B39" w:rsidDel="004E4B29" w:rsidRDefault="00BC749E" w:rsidP="00E13702">
      <w:pPr>
        <w:spacing w:line="360" w:lineRule="exact"/>
        <w:ind w:left="1200" w:hangingChars="500" w:hanging="1200"/>
        <w:rPr>
          <w:del w:id="439" w:author="User" w:date="2019-01-04T10:10:00Z"/>
          <w:rFonts w:ascii="標楷體" w:eastAsia="標楷體" w:hAnsi="標楷體"/>
          <w:szCs w:val="24"/>
        </w:rPr>
      </w:pPr>
    </w:p>
    <w:p w:rsidR="00BC749E" w:rsidRDefault="00BC749E" w:rsidP="00BC749E">
      <w:pPr>
        <w:spacing w:line="360" w:lineRule="exact"/>
        <w:ind w:firstLineChars="400" w:firstLine="960"/>
        <w:rPr>
          <w:ins w:id="440" w:author="User" w:date="2019-01-04T10:59:00Z"/>
          <w:rFonts w:ascii="標楷體" w:eastAsia="標楷體" w:hAnsi="標楷體"/>
          <w:color w:val="000000" w:themeColor="text1"/>
          <w:szCs w:val="24"/>
        </w:rPr>
      </w:pPr>
      <w:ins w:id="441" w:author="User" w:date="2019-01-04T09:52: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亞瑟立繪</w:t>
        </w:r>
        <w:r>
          <w:rPr>
            <w:rFonts w:ascii="標楷體" w:eastAsia="標楷體" w:hAnsi="標楷體"/>
            <w:color w:val="000000" w:themeColor="text1"/>
            <w:szCs w:val="24"/>
          </w:rPr>
          <w:t>—</w:t>
        </w:r>
      </w:ins>
      <w:ins w:id="442" w:author="User" w:date="2019-01-04T10:10:00Z">
        <w:r w:rsidR="004E4B29">
          <w:rPr>
            <w:rFonts w:ascii="標楷體" w:eastAsia="標楷體" w:hAnsi="標楷體" w:hint="eastAsia"/>
            <w:color w:val="000000" w:themeColor="text1"/>
            <w:szCs w:val="24"/>
          </w:rPr>
          <w:t>從中央淡入</w:t>
        </w:r>
      </w:ins>
    </w:p>
    <w:p w:rsidR="00C36FB3" w:rsidRPr="00052BB4" w:rsidRDefault="00C36FB3">
      <w:pPr>
        <w:spacing w:line="360" w:lineRule="exact"/>
        <w:ind w:leftChars="400" w:left="1200" w:hangingChars="100" w:hanging="240"/>
        <w:rPr>
          <w:ins w:id="443" w:author="User" w:date="2019-01-04T09:52:00Z"/>
          <w:rFonts w:ascii="標楷體" w:eastAsia="標楷體" w:hAnsi="標楷體"/>
          <w:color w:val="000000" w:themeColor="text1"/>
          <w:szCs w:val="24"/>
        </w:rPr>
        <w:pPrChange w:id="444" w:author="User" w:date="2019-01-04T10:59:00Z">
          <w:pPr>
            <w:spacing w:line="360" w:lineRule="exact"/>
            <w:ind w:firstLineChars="400" w:firstLine="960"/>
          </w:pPr>
        </w:pPrChange>
      </w:pPr>
      <w:ins w:id="445" w:author="User" w:date="2019-01-04T10:59: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音效</w:t>
        </w:r>
        <w:r>
          <w:rPr>
            <w:rFonts w:ascii="標楷體" w:eastAsia="標楷體" w:hAnsi="標楷體"/>
            <w:color w:val="000000" w:themeColor="text1"/>
            <w:szCs w:val="24"/>
          </w:rPr>
          <w:t>—</w:t>
        </w:r>
        <w:r>
          <w:rPr>
            <w:rFonts w:ascii="標楷體" w:eastAsia="標楷體" w:hAnsi="標楷體" w:hint="eastAsia"/>
            <w:color w:val="000000" w:themeColor="text1"/>
            <w:szCs w:val="24"/>
          </w:rPr>
          <w:t>拍打翅膀的聲音</w:t>
        </w:r>
      </w:ins>
    </w:p>
    <w:p w:rsidR="007126FC" w:rsidRDefault="008F7B39" w:rsidP="00E13702">
      <w:pPr>
        <w:widowControl/>
        <w:spacing w:line="360" w:lineRule="exact"/>
        <w:ind w:left="1200" w:hangingChars="500" w:hanging="1200"/>
        <w:rPr>
          <w:ins w:id="446" w:author="User" w:date="2019-01-04T10:32:00Z"/>
          <w:rFonts w:ascii="標楷體" w:eastAsia="標楷體" w:hAnsi="標楷體"/>
          <w:szCs w:val="24"/>
        </w:rPr>
      </w:pPr>
      <w:ins w:id="447" w:author="User" w:date="2019-01-04T10:21:00Z">
        <w:r>
          <w:rPr>
            <w:rFonts w:ascii="標楷體" w:eastAsia="標楷體" w:hAnsi="標楷體" w:hint="eastAsia"/>
            <w:szCs w:val="24"/>
          </w:rPr>
          <w:t>亞瑟</w:t>
        </w:r>
        <w:r w:rsidRPr="00E13702">
          <w:rPr>
            <w:rFonts w:ascii="標楷體" w:eastAsia="標楷體" w:hAnsi="標楷體" w:hint="eastAsia"/>
            <w:szCs w:val="24"/>
          </w:rPr>
          <w:t>[無]</w:t>
        </w:r>
        <w:r>
          <w:rPr>
            <w:rFonts w:ascii="標楷體" w:eastAsia="標楷體" w:hAnsi="標楷體" w:hint="eastAsia"/>
            <w:szCs w:val="24"/>
          </w:rPr>
          <w:t>：迪莉婭，</w:t>
        </w:r>
        <w:r w:rsidR="000D2380">
          <w:rPr>
            <w:rFonts w:ascii="標楷體" w:eastAsia="標楷體" w:hAnsi="標楷體"/>
            <w:szCs w:val="24"/>
          </w:rPr>
          <w:t>妳來了</w:t>
        </w:r>
      </w:ins>
      <w:ins w:id="448" w:author="User" w:date="2019-01-04T10:54:00Z">
        <w:r w:rsidR="000D2380">
          <w:rPr>
            <w:rFonts w:ascii="標楷體" w:eastAsia="標楷體" w:hAnsi="標楷體" w:hint="eastAsia"/>
            <w:szCs w:val="24"/>
          </w:rPr>
          <w:t>，</w:t>
        </w:r>
      </w:ins>
      <w:ins w:id="449" w:author="User" w:date="2019-01-04T10:22:00Z">
        <w:r>
          <w:rPr>
            <w:rFonts w:ascii="標楷體" w:eastAsia="標楷體" w:hAnsi="標楷體"/>
            <w:szCs w:val="24"/>
          </w:rPr>
          <w:t>我感應到的</w:t>
        </w:r>
        <w:r>
          <w:rPr>
            <w:rFonts w:ascii="標楷體" w:eastAsia="標楷體" w:hAnsi="標楷體" w:hint="eastAsia"/>
            <w:szCs w:val="24"/>
          </w:rPr>
          <w:t>藝術品靈就是他</w:t>
        </w:r>
      </w:ins>
      <w:ins w:id="450" w:author="User" w:date="2019-01-04T10:54:00Z">
        <w:r w:rsidR="000D2380">
          <w:rPr>
            <w:rFonts w:ascii="標楷體" w:eastAsia="標楷體" w:hAnsi="標楷體" w:hint="eastAsia"/>
            <w:szCs w:val="24"/>
          </w:rPr>
          <w:t>。</w:t>
        </w:r>
      </w:ins>
    </w:p>
    <w:p w:rsidR="008F7B39" w:rsidRDefault="003F0485" w:rsidP="00E13702">
      <w:pPr>
        <w:widowControl/>
        <w:spacing w:line="360" w:lineRule="exact"/>
        <w:ind w:left="1200" w:hangingChars="500" w:hanging="1200"/>
        <w:rPr>
          <w:ins w:id="451" w:author="User" w:date="2019-01-04T10:34:00Z"/>
          <w:rFonts w:ascii="標楷體" w:eastAsia="標楷體" w:hAnsi="標楷體"/>
          <w:szCs w:val="24"/>
        </w:rPr>
      </w:pPr>
      <w:ins w:id="452" w:author="User" w:date="2019-01-04T10:32:00Z">
        <w:r w:rsidRPr="00281B41">
          <w:rPr>
            <w:rFonts w:ascii="標楷體" w:eastAsia="標楷體" w:hAnsi="標楷體" w:hint="eastAsia"/>
            <w:szCs w:val="24"/>
          </w:rPr>
          <w:t>巴</w:t>
        </w:r>
        <w:r w:rsidRPr="00281B41">
          <w:rPr>
            <w:rFonts w:ascii="標楷體" w:eastAsia="標楷體" w:hAnsi="標楷體"/>
            <w:szCs w:val="24"/>
          </w:rPr>
          <w:t>特婁</w:t>
        </w:r>
        <w:r>
          <w:rPr>
            <w:rFonts w:ascii="標楷體" w:eastAsia="標楷體" w:hAnsi="標楷體" w:hint="eastAsia"/>
            <w:szCs w:val="24"/>
          </w:rPr>
          <w:t>[驚]：迪莉婭</w:t>
        </w:r>
        <w:r>
          <w:rPr>
            <w:rFonts w:ascii="標楷體" w:eastAsia="標楷體" w:hAnsi="標楷體"/>
            <w:szCs w:val="24"/>
          </w:rPr>
          <w:t>？</w:t>
        </w:r>
      </w:ins>
    </w:p>
    <w:p w:rsidR="003F0485" w:rsidRDefault="003F0485" w:rsidP="00E13702">
      <w:pPr>
        <w:widowControl/>
        <w:spacing w:line="360" w:lineRule="exact"/>
        <w:ind w:left="1200" w:hangingChars="500" w:hanging="1200"/>
        <w:rPr>
          <w:ins w:id="453" w:author="User" w:date="2019-01-04T10:34:00Z"/>
          <w:rFonts w:ascii="標楷體" w:eastAsia="標楷體" w:hAnsi="標楷體"/>
          <w:szCs w:val="24"/>
        </w:rPr>
      </w:pPr>
      <w:ins w:id="454" w:author="User" w:date="2019-01-04T10:34:00Z">
        <w:r>
          <w:rPr>
            <w:rFonts w:ascii="標楷體" w:eastAsia="標楷體" w:hAnsi="標楷體" w:hint="eastAsia"/>
            <w:szCs w:val="24"/>
          </w:rPr>
          <w:t>旁白[無]</w:t>
        </w:r>
      </w:ins>
      <w:ins w:id="455" w:author="User" w:date="2019-01-04T10:35:00Z">
        <w:r>
          <w:rPr>
            <w:rFonts w:ascii="標楷體" w:eastAsia="標楷體" w:hAnsi="標楷體" w:hint="eastAsia"/>
            <w:szCs w:val="24"/>
          </w:rPr>
          <w:t>：</w:t>
        </w:r>
        <w:r>
          <w:rPr>
            <w:rFonts w:ascii="標楷體" w:eastAsia="標楷體" w:hAnsi="標楷體"/>
            <w:szCs w:val="24"/>
          </w:rPr>
          <w:t>這個人也是藝術品靈？但是</w:t>
        </w:r>
        <w:r>
          <w:rPr>
            <w:rFonts w:ascii="標楷體" w:eastAsia="標楷體" w:hAnsi="標楷體" w:hint="eastAsia"/>
            <w:szCs w:val="24"/>
          </w:rPr>
          <w:t>《謬思筆記本》沒有反應呀</w:t>
        </w:r>
        <w:r>
          <w:rPr>
            <w:rFonts w:ascii="標楷體" w:eastAsia="標楷體" w:hAnsi="標楷體"/>
            <w:szCs w:val="24"/>
          </w:rPr>
          <w:t>！</w:t>
        </w:r>
      </w:ins>
      <w:ins w:id="456" w:author="User" w:date="2019-01-04T10:37:00Z">
        <w:r>
          <w:rPr>
            <w:rFonts w:ascii="標楷體" w:eastAsia="標楷體" w:hAnsi="標楷體" w:hint="eastAsia"/>
            <w:szCs w:val="24"/>
          </w:rPr>
          <w:t>嗯</w:t>
        </w:r>
        <w:r>
          <w:rPr>
            <w:rFonts w:ascii="標楷體" w:eastAsia="標楷體" w:hAnsi="標楷體"/>
            <w:szCs w:val="24"/>
          </w:rPr>
          <w:t>…</w:t>
        </w:r>
      </w:ins>
      <w:ins w:id="457" w:author="User" w:date="2019-01-04T10:35:00Z">
        <w:r>
          <w:rPr>
            <w:rFonts w:ascii="標楷體" w:eastAsia="標楷體" w:hAnsi="標楷體"/>
            <w:szCs w:val="24"/>
          </w:rPr>
          <w:t>讓我來試試</w:t>
        </w:r>
        <w:r>
          <w:rPr>
            <w:rFonts w:ascii="標楷體" w:eastAsia="標楷體" w:hAnsi="標楷體" w:hint="eastAsia"/>
            <w:szCs w:val="24"/>
          </w:rPr>
          <w:t>。</w:t>
        </w:r>
      </w:ins>
    </w:p>
    <w:p w:rsidR="003F0485" w:rsidRDefault="003F0485" w:rsidP="003F0485">
      <w:pPr>
        <w:spacing w:line="360" w:lineRule="exact"/>
        <w:ind w:left="1200" w:hangingChars="500" w:hanging="1200"/>
        <w:rPr>
          <w:ins w:id="458" w:author="User" w:date="2019-01-04T11:06:00Z"/>
          <w:rFonts w:ascii="標楷體" w:eastAsia="標楷體" w:hAnsi="標楷體"/>
          <w:szCs w:val="24"/>
        </w:rPr>
      </w:pPr>
      <w:ins w:id="459" w:author="User" w:date="2019-01-04T10:34:00Z">
        <w:r>
          <w:rPr>
            <w:rFonts w:ascii="標楷體" w:eastAsia="標楷體" w:hAnsi="標楷體" w:hint="eastAsia"/>
            <w:szCs w:val="24"/>
          </w:rPr>
          <w:t>奇米[無]：巴特婁副團長</w:t>
        </w:r>
        <w:r>
          <w:rPr>
            <w:rFonts w:ascii="標楷體" w:eastAsia="標楷體" w:hAnsi="標楷體"/>
            <w:szCs w:val="24"/>
          </w:rPr>
          <w:t>，</w:t>
        </w:r>
      </w:ins>
      <w:ins w:id="460" w:author="User" w:date="2019-01-04T10:49:00Z">
        <w:r w:rsidR="000D2380">
          <w:rPr>
            <w:rFonts w:ascii="標楷體" w:eastAsia="標楷體" w:hAnsi="標楷體" w:hint="eastAsia"/>
            <w:szCs w:val="24"/>
          </w:rPr>
          <w:t>你</w:t>
        </w:r>
      </w:ins>
      <w:ins w:id="461" w:author="User" w:date="2019-01-04T10:52:00Z">
        <w:r w:rsidR="000D2380">
          <w:rPr>
            <w:rFonts w:ascii="標楷體" w:eastAsia="標楷體" w:hAnsi="標楷體" w:hint="eastAsia"/>
            <w:szCs w:val="24"/>
          </w:rPr>
          <w:t>居然</w:t>
        </w:r>
      </w:ins>
      <w:ins w:id="462" w:author="User" w:date="2019-01-04T10:49:00Z">
        <w:r w:rsidR="009C72DA">
          <w:rPr>
            <w:rFonts w:ascii="標楷體" w:eastAsia="標楷體" w:hAnsi="標楷體" w:hint="eastAsia"/>
            <w:szCs w:val="24"/>
          </w:rPr>
          <w:t>在這裡</w:t>
        </w:r>
      </w:ins>
      <w:ins w:id="463" w:author="User" w:date="2019-01-04T10:53:00Z">
        <w:r w:rsidR="000D2380">
          <w:rPr>
            <w:rFonts w:ascii="標楷體" w:eastAsia="標楷體" w:hAnsi="標楷體" w:hint="eastAsia"/>
            <w:szCs w:val="24"/>
          </w:rPr>
          <w:t>，</w:t>
        </w:r>
      </w:ins>
      <w:ins w:id="464" w:author="User" w:date="2019-01-04T10:52:00Z">
        <w:r w:rsidR="000D2380">
          <w:rPr>
            <w:rFonts w:ascii="標楷體" w:eastAsia="標楷體" w:hAnsi="標楷體" w:hint="eastAsia"/>
            <w:szCs w:val="24"/>
          </w:rPr>
          <w:t>我翻遍</w:t>
        </w:r>
        <w:r w:rsidR="000D2380">
          <w:rPr>
            <w:rFonts w:ascii="標楷體" w:eastAsia="標楷體" w:hAnsi="標楷體"/>
            <w:szCs w:val="24"/>
          </w:rPr>
          <w:t>整個騎士團都找不到</w:t>
        </w:r>
      </w:ins>
      <w:ins w:id="465" w:author="User" w:date="2019-01-04T11:05:00Z">
        <w:r w:rsidR="00C36FB3">
          <w:rPr>
            <w:rFonts w:ascii="標楷體" w:eastAsia="標楷體" w:hAnsi="標楷體" w:hint="eastAsia"/>
            <w:szCs w:val="24"/>
          </w:rPr>
          <w:t>你</w:t>
        </w:r>
      </w:ins>
      <w:ins w:id="466" w:author="User" w:date="2019-01-04T10:49:00Z">
        <w:r w:rsidR="000D2380">
          <w:rPr>
            <w:rFonts w:ascii="標楷體" w:eastAsia="標楷體" w:hAnsi="標楷體"/>
            <w:szCs w:val="24"/>
          </w:rPr>
          <w:t>，</w:t>
        </w:r>
      </w:ins>
      <w:ins w:id="467" w:author="User" w:date="2019-01-04T11:05:00Z">
        <w:r w:rsidR="00C36FB3">
          <w:rPr>
            <w:rFonts w:ascii="標楷體" w:eastAsia="標楷體" w:hAnsi="標楷體" w:hint="eastAsia"/>
            <w:szCs w:val="24"/>
          </w:rPr>
          <w:t>沒想到你</w:t>
        </w:r>
      </w:ins>
      <w:ins w:id="468" w:author="User" w:date="2019-01-04T10:49:00Z">
        <w:r w:rsidR="000D2380">
          <w:rPr>
            <w:rFonts w:ascii="標楷體" w:eastAsia="標楷體" w:hAnsi="標楷體"/>
            <w:szCs w:val="24"/>
          </w:rPr>
          <w:t>居然</w:t>
        </w:r>
      </w:ins>
      <w:ins w:id="469" w:author="User" w:date="2019-01-04T11:05:00Z">
        <w:r w:rsidR="00C36FB3">
          <w:rPr>
            <w:rFonts w:ascii="標楷體" w:eastAsia="標楷體" w:hAnsi="標楷體" w:hint="eastAsia"/>
            <w:szCs w:val="24"/>
          </w:rPr>
          <w:t>跑</w:t>
        </w:r>
      </w:ins>
      <w:ins w:id="470" w:author="User" w:date="2019-01-04T10:52:00Z">
        <w:r w:rsidR="000D2380">
          <w:rPr>
            <w:rFonts w:ascii="標楷體" w:eastAsia="標楷體" w:hAnsi="標楷體" w:hint="eastAsia"/>
            <w:szCs w:val="24"/>
          </w:rPr>
          <w:t>出來</w:t>
        </w:r>
      </w:ins>
      <w:ins w:id="471" w:author="User" w:date="2019-01-04T10:49:00Z">
        <w:r w:rsidR="009C72DA">
          <w:rPr>
            <w:rFonts w:ascii="標楷體" w:eastAsia="標楷體" w:hAnsi="標楷體" w:hint="eastAsia"/>
            <w:szCs w:val="24"/>
          </w:rPr>
          <w:t>和女孩子們幽會</w:t>
        </w:r>
      </w:ins>
      <w:ins w:id="472" w:author="User" w:date="2019-01-04T10:50:00Z">
        <w:r w:rsidR="009C72DA">
          <w:rPr>
            <w:rFonts w:ascii="標楷體" w:eastAsia="標楷體" w:hAnsi="標楷體" w:hint="eastAsia"/>
            <w:szCs w:val="24"/>
          </w:rPr>
          <w:t>，</w:t>
        </w:r>
      </w:ins>
      <w:ins w:id="473" w:author="User" w:date="2019-01-04T10:49:00Z">
        <w:r w:rsidR="009C72DA">
          <w:rPr>
            <w:rFonts w:ascii="標楷體" w:eastAsia="標楷體" w:hAnsi="標楷體"/>
            <w:szCs w:val="24"/>
          </w:rPr>
          <w:t>太</w:t>
        </w:r>
      </w:ins>
      <w:ins w:id="474" w:author="User" w:date="2019-01-04T10:51:00Z">
        <w:r w:rsidR="000D2380">
          <w:rPr>
            <w:rFonts w:ascii="標楷體" w:eastAsia="標楷體" w:hAnsi="標楷體" w:hint="eastAsia"/>
            <w:szCs w:val="24"/>
          </w:rPr>
          <w:t>可惡</w:t>
        </w:r>
      </w:ins>
      <w:ins w:id="475" w:author="User" w:date="2019-01-04T10:49:00Z">
        <w:r w:rsidR="009C72DA">
          <w:rPr>
            <w:rFonts w:ascii="標楷體" w:eastAsia="標楷體" w:hAnsi="標楷體"/>
            <w:szCs w:val="24"/>
          </w:rPr>
          <w:t>了</w:t>
        </w:r>
      </w:ins>
      <w:ins w:id="476" w:author="User" w:date="2019-01-04T11:05:00Z">
        <w:r w:rsidR="00C36FB3">
          <w:rPr>
            <w:rFonts w:ascii="標楷體" w:eastAsia="標楷體" w:hAnsi="標楷體" w:hint="eastAsia"/>
            <w:szCs w:val="24"/>
          </w:rPr>
          <w:t>！</w:t>
        </w:r>
      </w:ins>
    </w:p>
    <w:p w:rsidR="00C36FB3" w:rsidRDefault="00C36FB3" w:rsidP="00052BB4">
      <w:pPr>
        <w:spacing w:line="360" w:lineRule="exact"/>
        <w:ind w:left="1200" w:hangingChars="500" w:hanging="1200"/>
        <w:rPr>
          <w:ins w:id="477" w:author="User" w:date="2019-01-04T11:06:00Z"/>
          <w:rFonts w:ascii="標楷體" w:eastAsia="標楷體" w:hAnsi="標楷體"/>
          <w:szCs w:val="24"/>
        </w:rPr>
      </w:pPr>
      <w:ins w:id="478" w:author="User" w:date="2019-01-04T11:06:00Z">
        <w:r>
          <w:rPr>
            <w:rFonts w:ascii="標楷體" w:eastAsia="標楷體" w:hAnsi="標楷體" w:hint="eastAsia"/>
            <w:szCs w:val="24"/>
          </w:rPr>
          <w:t>婦Ａ</w:t>
        </w:r>
        <w:r w:rsidRPr="00E13702">
          <w:rPr>
            <w:rFonts w:ascii="標楷體" w:eastAsia="標楷體" w:hAnsi="標楷體" w:hint="eastAsia"/>
            <w:szCs w:val="24"/>
          </w:rPr>
          <w:t>[無]</w:t>
        </w:r>
        <w:r>
          <w:rPr>
            <w:rFonts w:ascii="標楷體" w:eastAsia="標楷體" w:hAnsi="標楷體" w:hint="eastAsia"/>
            <w:szCs w:val="24"/>
          </w:rPr>
          <w:t>：喂，</w:t>
        </w:r>
      </w:ins>
      <w:ins w:id="479" w:author="User" w:date="2019-01-04T11:07:00Z">
        <w:r w:rsidR="003118FF">
          <w:rPr>
            <w:rFonts w:ascii="標楷體" w:eastAsia="標楷體" w:hAnsi="標楷體" w:hint="eastAsia"/>
            <w:szCs w:val="24"/>
          </w:rPr>
          <w:t>你怎麼</w:t>
        </w:r>
        <w:r w:rsidR="003118FF">
          <w:rPr>
            <w:rFonts w:ascii="標楷體" w:eastAsia="標楷體" w:hAnsi="標楷體"/>
            <w:szCs w:val="24"/>
          </w:rPr>
          <w:t>可以這樣說巴特婁大人呢？</w:t>
        </w:r>
      </w:ins>
    </w:p>
    <w:p w:rsidR="003118FF" w:rsidRDefault="00C36FB3" w:rsidP="00052BB4">
      <w:pPr>
        <w:spacing w:line="360" w:lineRule="exact"/>
        <w:ind w:left="1200" w:hangingChars="500" w:hanging="1200"/>
        <w:rPr>
          <w:ins w:id="480" w:author="User" w:date="2019-01-04T11:08:00Z"/>
          <w:rFonts w:ascii="標楷體" w:eastAsia="標楷體" w:hAnsi="標楷體"/>
          <w:szCs w:val="24"/>
        </w:rPr>
      </w:pPr>
      <w:ins w:id="481" w:author="User" w:date="2019-01-04T11:06:00Z">
        <w:r>
          <w:rPr>
            <w:rFonts w:ascii="標楷體" w:eastAsia="標楷體" w:hAnsi="標楷體" w:hint="eastAsia"/>
            <w:szCs w:val="24"/>
          </w:rPr>
          <w:t>婦Ｂ</w:t>
        </w:r>
        <w:r w:rsidRPr="00E13702">
          <w:rPr>
            <w:rFonts w:ascii="標楷體" w:eastAsia="標楷體" w:hAnsi="標楷體" w:hint="eastAsia"/>
            <w:szCs w:val="24"/>
          </w:rPr>
          <w:t>[無]</w:t>
        </w:r>
        <w:r>
          <w:rPr>
            <w:rFonts w:ascii="標楷體" w:eastAsia="標楷體" w:hAnsi="標楷體" w:hint="eastAsia"/>
            <w:szCs w:val="24"/>
          </w:rPr>
          <w:t>：就是說啊！</w:t>
        </w:r>
      </w:ins>
    </w:p>
    <w:p w:rsidR="00C36FB3" w:rsidRPr="00052BB4" w:rsidRDefault="003118FF">
      <w:pPr>
        <w:spacing w:line="360" w:lineRule="exact"/>
        <w:ind w:left="1200" w:hangingChars="500" w:hanging="1200"/>
        <w:rPr>
          <w:ins w:id="482" w:author="User" w:date="2019-01-04T10:53:00Z"/>
          <w:rFonts w:ascii="標楷體" w:eastAsia="標楷體" w:hAnsi="標楷體"/>
          <w:szCs w:val="24"/>
        </w:rPr>
      </w:pPr>
      <w:ins w:id="483" w:author="User" w:date="2019-01-04T11:08:00Z">
        <w:r>
          <w:rPr>
            <w:rFonts w:ascii="標楷體" w:eastAsia="標楷體" w:hAnsi="標楷體" w:hint="eastAsia"/>
            <w:szCs w:val="24"/>
          </w:rPr>
          <w:t>婦Ａ</w:t>
        </w:r>
        <w:r w:rsidRPr="00E13702">
          <w:rPr>
            <w:rFonts w:ascii="標楷體" w:eastAsia="標楷體" w:hAnsi="標楷體" w:hint="eastAsia"/>
            <w:szCs w:val="24"/>
          </w:rPr>
          <w:t>[無]</w:t>
        </w:r>
        <w:r>
          <w:rPr>
            <w:rFonts w:ascii="標楷體" w:eastAsia="標楷體" w:hAnsi="標楷體" w:hint="eastAsia"/>
            <w:szCs w:val="24"/>
          </w:rPr>
          <w:t>：巴特婁大人是個風度翩翩的</w:t>
        </w:r>
        <w:r>
          <w:rPr>
            <w:rFonts w:ascii="標楷體" w:eastAsia="標楷體" w:hAnsi="標楷體"/>
            <w:szCs w:val="24"/>
          </w:rPr>
          <w:t>正人君子，我們只不過是在閒聊而已。</w:t>
        </w:r>
      </w:ins>
    </w:p>
    <w:p w:rsidR="000D2380" w:rsidRPr="00052BB4" w:rsidRDefault="000D2380" w:rsidP="003F0485">
      <w:pPr>
        <w:spacing w:line="360" w:lineRule="exact"/>
        <w:ind w:left="1200" w:hangingChars="500" w:hanging="1200"/>
        <w:rPr>
          <w:ins w:id="484" w:author="User" w:date="2019-01-04T10:45:00Z"/>
          <w:rFonts w:ascii="標楷體" w:eastAsia="標楷體" w:hAnsi="標楷體"/>
          <w:szCs w:val="24"/>
        </w:rPr>
      </w:pPr>
      <w:ins w:id="485" w:author="User" w:date="2019-01-04T10:54:00Z">
        <w:r>
          <w:rPr>
            <w:rFonts w:ascii="標楷體" w:eastAsia="標楷體" w:hAnsi="標楷體" w:hint="eastAsia"/>
            <w:szCs w:val="24"/>
          </w:rPr>
          <w:t>奇米[無]：團長正在找我們，</w:t>
        </w:r>
        <w:r w:rsidR="00C36FB3">
          <w:rPr>
            <w:rFonts w:ascii="標楷體" w:eastAsia="標楷體" w:hAnsi="標楷體"/>
            <w:szCs w:val="24"/>
          </w:rPr>
          <w:t>快跟我走</w:t>
        </w:r>
      </w:ins>
      <w:ins w:id="486" w:author="User" w:date="2019-01-04T11:05:00Z">
        <w:r w:rsidR="00C36FB3">
          <w:rPr>
            <w:rFonts w:ascii="標楷體" w:eastAsia="標楷體" w:hAnsi="標楷體" w:hint="eastAsia"/>
            <w:szCs w:val="24"/>
          </w:rPr>
          <w:t>。</w:t>
        </w:r>
      </w:ins>
    </w:p>
    <w:p w:rsidR="006E3A14" w:rsidRDefault="006E3A14" w:rsidP="00052BB4">
      <w:pPr>
        <w:widowControl/>
        <w:spacing w:line="360" w:lineRule="exact"/>
        <w:ind w:left="1200" w:hangingChars="500" w:hanging="1200"/>
        <w:rPr>
          <w:ins w:id="487" w:author="User" w:date="2019-01-04T10:47:00Z"/>
          <w:rFonts w:ascii="標楷體" w:eastAsia="標楷體" w:hAnsi="標楷體"/>
          <w:szCs w:val="24"/>
        </w:rPr>
      </w:pPr>
      <w:ins w:id="488" w:author="User" w:date="2019-01-04T10:47:00Z">
        <w:r>
          <w:rPr>
            <w:rFonts w:ascii="標楷體" w:eastAsia="標楷體" w:hAnsi="標楷體" w:hint="eastAsia"/>
            <w:szCs w:val="24"/>
          </w:rPr>
          <w:t>旁白[無]：說完</w:t>
        </w:r>
        <w:r>
          <w:rPr>
            <w:rFonts w:ascii="標楷體" w:eastAsia="標楷體" w:hAnsi="標楷體"/>
            <w:szCs w:val="24"/>
          </w:rPr>
          <w:t>我便趁機抓住他的手，要帶</w:t>
        </w:r>
        <w:r>
          <w:rPr>
            <w:rFonts w:ascii="標楷體" w:eastAsia="標楷體" w:hAnsi="標楷體" w:hint="eastAsia"/>
            <w:szCs w:val="24"/>
          </w:rPr>
          <w:t>他</w:t>
        </w:r>
        <w:r>
          <w:rPr>
            <w:rFonts w:ascii="標楷體" w:eastAsia="標楷體" w:hAnsi="標楷體"/>
            <w:szCs w:val="24"/>
          </w:rPr>
          <w:t>離開</w:t>
        </w:r>
      </w:ins>
      <w:ins w:id="489" w:author="User" w:date="2019-01-04T10:53:00Z">
        <w:r w:rsidR="000D2380">
          <w:rPr>
            <w:rFonts w:ascii="標楷體" w:eastAsia="標楷體" w:hAnsi="標楷體" w:hint="eastAsia"/>
            <w:szCs w:val="24"/>
          </w:rPr>
          <w:t>，此時筆記本熱得發燙</w:t>
        </w:r>
      </w:ins>
      <w:ins w:id="490" w:author="User" w:date="2019-01-04T11:39:00Z">
        <w:r w:rsidR="00D8544B">
          <w:rPr>
            <w:rFonts w:ascii="標楷體" w:eastAsia="標楷體" w:hAnsi="標楷體" w:hint="eastAsia"/>
            <w:szCs w:val="24"/>
          </w:rPr>
          <w:t>，他的是藝術品</w:t>
        </w:r>
      </w:ins>
      <w:ins w:id="491" w:author="User" w:date="2019-01-04T10:47:00Z">
        <w:r>
          <w:rPr>
            <w:rFonts w:ascii="標楷體" w:eastAsia="標楷體" w:hAnsi="標楷體" w:hint="eastAsia"/>
            <w:szCs w:val="24"/>
          </w:rPr>
          <w:t>。</w:t>
        </w:r>
      </w:ins>
    </w:p>
    <w:p w:rsidR="006E3A14" w:rsidRDefault="006E3A14" w:rsidP="00E13702">
      <w:pPr>
        <w:widowControl/>
        <w:spacing w:line="360" w:lineRule="exact"/>
        <w:ind w:left="1200" w:hangingChars="500" w:hanging="1200"/>
        <w:rPr>
          <w:ins w:id="492" w:author="User" w:date="2019-01-04T10:46:00Z"/>
          <w:rFonts w:ascii="標楷體" w:eastAsia="標楷體" w:hAnsi="標楷體"/>
          <w:szCs w:val="24"/>
        </w:rPr>
      </w:pPr>
      <w:ins w:id="493" w:author="User" w:date="2019-01-04T10:44:00Z">
        <w:r>
          <w:rPr>
            <w:rFonts w:ascii="標楷體" w:eastAsia="標楷體" w:hAnsi="標楷體" w:hint="eastAsia"/>
            <w:szCs w:val="24"/>
          </w:rPr>
          <w:t>亞瑟</w:t>
        </w:r>
        <w:r w:rsidRPr="00E13702">
          <w:rPr>
            <w:rFonts w:ascii="標楷體" w:eastAsia="標楷體" w:hAnsi="標楷體" w:hint="eastAsia"/>
            <w:szCs w:val="24"/>
          </w:rPr>
          <w:t>[無]</w:t>
        </w:r>
        <w:r>
          <w:rPr>
            <w:rFonts w:ascii="標楷體" w:eastAsia="標楷體" w:hAnsi="標楷體" w:hint="eastAsia"/>
            <w:szCs w:val="24"/>
          </w:rPr>
          <w:t>：</w:t>
        </w:r>
        <w:r>
          <w:rPr>
            <w:rFonts w:ascii="標楷體" w:eastAsia="標楷體" w:hAnsi="標楷體"/>
            <w:szCs w:val="24"/>
          </w:rPr>
          <w:t>……</w:t>
        </w:r>
      </w:ins>
    </w:p>
    <w:p w:rsidR="00C36FB3" w:rsidRDefault="00C36FB3" w:rsidP="00C36FB3">
      <w:pPr>
        <w:widowControl/>
        <w:spacing w:line="360" w:lineRule="exact"/>
        <w:ind w:left="1200" w:hangingChars="500" w:hanging="1200"/>
        <w:rPr>
          <w:ins w:id="494" w:author="User" w:date="2019-01-04T11:05:00Z"/>
          <w:rFonts w:ascii="標楷體" w:eastAsia="標楷體" w:hAnsi="標楷體"/>
          <w:szCs w:val="24"/>
        </w:rPr>
      </w:pPr>
      <w:ins w:id="495" w:author="User" w:date="2019-01-04T11:05:00Z">
        <w:r w:rsidRPr="00281B41">
          <w:rPr>
            <w:rFonts w:ascii="標楷體" w:eastAsia="標楷體" w:hAnsi="標楷體" w:hint="eastAsia"/>
            <w:szCs w:val="24"/>
          </w:rPr>
          <w:t>巴</w:t>
        </w:r>
        <w:r w:rsidRPr="00281B41">
          <w:rPr>
            <w:rFonts w:ascii="標楷體" w:eastAsia="標楷體" w:hAnsi="標楷體"/>
            <w:szCs w:val="24"/>
          </w:rPr>
          <w:t>特婁</w:t>
        </w:r>
        <w:r>
          <w:rPr>
            <w:rFonts w:ascii="標楷體" w:eastAsia="標楷體" w:hAnsi="標楷體" w:hint="eastAsia"/>
            <w:szCs w:val="24"/>
          </w:rPr>
          <w:t>[驚]：團長？</w:t>
        </w:r>
      </w:ins>
    </w:p>
    <w:p w:rsidR="00C36FB3" w:rsidRDefault="00C36FB3" w:rsidP="00E13702">
      <w:pPr>
        <w:widowControl/>
        <w:spacing w:line="360" w:lineRule="exact"/>
        <w:ind w:left="1200" w:hangingChars="500" w:hanging="1200"/>
        <w:rPr>
          <w:ins w:id="496" w:author="User" w:date="2019-01-04T11:03:00Z"/>
          <w:rFonts w:ascii="標楷體" w:eastAsia="標楷體" w:hAnsi="標楷體"/>
          <w:szCs w:val="24"/>
        </w:rPr>
      </w:pPr>
    </w:p>
    <w:p w:rsidR="00C36FB3" w:rsidRDefault="00C36FB3" w:rsidP="00E13702">
      <w:pPr>
        <w:widowControl/>
        <w:spacing w:line="360" w:lineRule="exact"/>
        <w:ind w:left="1201" w:hangingChars="500" w:hanging="1201"/>
        <w:rPr>
          <w:ins w:id="497" w:author="User" w:date="2019-01-04T11:40:00Z"/>
          <w:rFonts w:ascii="標楷體" w:eastAsia="標楷體" w:hAnsi="標楷體"/>
          <w:b/>
          <w:szCs w:val="24"/>
        </w:rPr>
      </w:pPr>
    </w:p>
    <w:p w:rsidR="00D8544B" w:rsidRDefault="00D8544B">
      <w:pPr>
        <w:widowControl/>
        <w:rPr>
          <w:ins w:id="498" w:author="User" w:date="2019-01-04T11:40:00Z"/>
          <w:rFonts w:ascii="標楷體" w:eastAsia="標楷體" w:hAnsi="標楷體"/>
          <w:b/>
          <w:szCs w:val="24"/>
        </w:rPr>
      </w:pPr>
      <w:ins w:id="499" w:author="User" w:date="2019-01-04T11:40:00Z">
        <w:r>
          <w:rPr>
            <w:rFonts w:ascii="標楷體" w:eastAsia="標楷體" w:hAnsi="標楷體"/>
            <w:b/>
            <w:szCs w:val="24"/>
          </w:rPr>
          <w:br w:type="page"/>
        </w:r>
      </w:ins>
    </w:p>
    <w:p w:rsidR="00D8544B" w:rsidRPr="003F0485" w:rsidDel="00D8544B" w:rsidRDefault="00D8544B" w:rsidP="00E13702">
      <w:pPr>
        <w:widowControl/>
        <w:spacing w:line="360" w:lineRule="exact"/>
        <w:ind w:left="1201" w:hangingChars="500" w:hanging="1201"/>
        <w:rPr>
          <w:del w:id="500" w:author="User" w:date="2019-01-04T11:40:00Z"/>
          <w:rFonts w:ascii="標楷體" w:eastAsia="標楷體" w:hAnsi="標楷體"/>
          <w:b/>
          <w:szCs w:val="24"/>
        </w:rPr>
      </w:pPr>
    </w:p>
    <w:p w:rsidR="00A367B7" w:rsidRPr="006B3C6B" w:rsidRDefault="00A367B7" w:rsidP="00E13702">
      <w:pPr>
        <w:pStyle w:val="ad"/>
        <w:spacing w:after="0" w:line="360" w:lineRule="exact"/>
        <w:ind w:left="1200" w:hangingChars="500" w:hanging="1200"/>
        <w:rPr>
          <w:rFonts w:ascii="標楷體" w:eastAsia="標楷體" w:hAnsi="標楷體"/>
        </w:rPr>
      </w:pPr>
      <w:bookmarkStart w:id="501" w:name="_Toc534212160"/>
      <w:r w:rsidRPr="006B3C6B">
        <w:rPr>
          <w:rFonts w:ascii="標楷體" w:eastAsia="標楷體" w:hAnsi="標楷體" w:hint="eastAsia"/>
        </w:rPr>
        <w:t>第一章 第十節</w:t>
      </w:r>
      <w:bookmarkEnd w:id="5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502" w:author="User" w:date="2019-01-04T10:2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36"/>
        <w:gridCol w:w="992"/>
        <w:gridCol w:w="1276"/>
        <w:gridCol w:w="1340"/>
        <w:gridCol w:w="1656"/>
        <w:gridCol w:w="2176"/>
        <w:tblGridChange w:id="503">
          <w:tblGrid>
            <w:gridCol w:w="1656"/>
            <w:gridCol w:w="444"/>
            <w:gridCol w:w="1896"/>
            <w:gridCol w:w="616"/>
            <w:gridCol w:w="1656"/>
            <w:gridCol w:w="2008"/>
          </w:tblGrid>
        </w:tblGridChange>
      </w:tblGrid>
      <w:tr w:rsidR="00FD6B9B" w:rsidRPr="00281B41" w:rsidTr="008F7B39">
        <w:tc>
          <w:tcPr>
            <w:tcW w:w="836" w:type="dxa"/>
            <w:tcBorders>
              <w:top w:val="single" w:sz="12" w:space="0" w:color="auto"/>
              <w:left w:val="single" w:sz="12" w:space="0" w:color="auto"/>
              <w:bottom w:val="single" w:sz="12" w:space="0" w:color="auto"/>
              <w:right w:val="single" w:sz="12" w:space="0" w:color="auto"/>
            </w:tcBorders>
            <w:hideMark/>
            <w:tcPrChange w:id="504" w:author="User" w:date="2019-01-04T10:21:00Z">
              <w:tcPr>
                <w:tcW w:w="1101"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992" w:type="dxa"/>
            <w:tcBorders>
              <w:top w:val="single" w:sz="12" w:space="0" w:color="auto"/>
              <w:left w:val="single" w:sz="12" w:space="0" w:color="auto"/>
              <w:bottom w:val="single" w:sz="12" w:space="0" w:color="auto"/>
              <w:right w:val="single" w:sz="12" w:space="0" w:color="auto"/>
            </w:tcBorders>
            <w:tcPrChange w:id="505" w:author="User" w:date="2019-01-04T10:21:00Z">
              <w:tcPr>
                <w:tcW w:w="992" w:type="dxa"/>
                <w:tcBorders>
                  <w:top w:val="single" w:sz="12" w:space="0" w:color="auto"/>
                  <w:left w:val="single" w:sz="12" w:space="0" w:color="auto"/>
                  <w:bottom w:val="single" w:sz="12" w:space="0" w:color="auto"/>
                  <w:right w:val="single" w:sz="12" w:space="0" w:color="auto"/>
                </w:tcBorders>
              </w:tcPr>
            </w:tcPrChange>
          </w:tcPr>
          <w:p w:rsidR="00FD6B9B" w:rsidRPr="00281B41" w:rsidRDefault="00786F6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276" w:type="dxa"/>
            <w:tcBorders>
              <w:top w:val="single" w:sz="12" w:space="0" w:color="auto"/>
              <w:left w:val="single" w:sz="12" w:space="0" w:color="auto"/>
              <w:bottom w:val="single" w:sz="12" w:space="0" w:color="auto"/>
              <w:right w:val="single" w:sz="12" w:space="0" w:color="auto"/>
            </w:tcBorders>
            <w:hideMark/>
            <w:tcPrChange w:id="506" w:author="User" w:date="2019-01-04T10:21:00Z">
              <w:tcPr>
                <w:tcW w:w="113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340" w:type="dxa"/>
            <w:tcBorders>
              <w:top w:val="single" w:sz="12" w:space="0" w:color="auto"/>
              <w:left w:val="single" w:sz="12" w:space="0" w:color="auto"/>
              <w:bottom w:val="single" w:sz="12" w:space="0" w:color="auto"/>
              <w:right w:val="single" w:sz="12" w:space="0" w:color="auto"/>
            </w:tcBorders>
            <w:hideMark/>
            <w:tcPrChange w:id="507" w:author="User" w:date="2019-01-04T10:21:00Z">
              <w:tcPr>
                <w:tcW w:w="1417"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6C495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日</w:t>
            </w:r>
          </w:p>
        </w:tc>
        <w:tc>
          <w:tcPr>
            <w:tcW w:w="1656" w:type="dxa"/>
            <w:tcBorders>
              <w:top w:val="single" w:sz="12" w:space="0" w:color="auto"/>
              <w:left w:val="single" w:sz="12" w:space="0" w:color="auto"/>
              <w:bottom w:val="single" w:sz="12" w:space="0" w:color="auto"/>
              <w:right w:val="single" w:sz="12" w:space="0" w:color="auto"/>
            </w:tcBorders>
            <w:hideMark/>
            <w:tcPrChange w:id="508" w:author="User" w:date="2019-01-04T10:21:00Z">
              <w:tcPr>
                <w:tcW w:w="1276"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2176" w:type="dxa"/>
            <w:tcBorders>
              <w:top w:val="single" w:sz="12" w:space="0" w:color="auto"/>
              <w:left w:val="single" w:sz="12" w:space="0" w:color="auto"/>
              <w:bottom w:val="single" w:sz="12" w:space="0" w:color="auto"/>
              <w:right w:val="single" w:sz="12" w:space="0" w:color="auto"/>
            </w:tcBorders>
            <w:hideMark/>
            <w:tcPrChange w:id="509" w:author="User" w:date="2019-01-04T10:21:00Z">
              <w:tcPr>
                <w:tcW w:w="377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6C495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北方王國花園廣場</w:t>
            </w:r>
          </w:p>
        </w:tc>
      </w:tr>
      <w:tr w:rsidR="00FD6B9B" w:rsidRPr="00281B41" w:rsidTr="008F7B39">
        <w:tc>
          <w:tcPr>
            <w:tcW w:w="836" w:type="dxa"/>
            <w:tcBorders>
              <w:top w:val="single" w:sz="12" w:space="0" w:color="auto"/>
              <w:left w:val="single" w:sz="12" w:space="0" w:color="auto"/>
              <w:bottom w:val="single" w:sz="12" w:space="0" w:color="auto"/>
              <w:right w:val="single" w:sz="12" w:space="0" w:color="auto"/>
            </w:tcBorders>
            <w:hideMark/>
            <w:tcPrChange w:id="510" w:author="User" w:date="2019-01-04T10:21:00Z">
              <w:tcPr>
                <w:tcW w:w="1101"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440" w:type="dxa"/>
            <w:gridSpan w:val="5"/>
            <w:tcBorders>
              <w:top w:val="single" w:sz="12" w:space="0" w:color="auto"/>
              <w:left w:val="single" w:sz="12" w:space="0" w:color="auto"/>
              <w:bottom w:val="single" w:sz="12" w:space="0" w:color="auto"/>
              <w:right w:val="single" w:sz="12" w:space="0" w:color="auto"/>
            </w:tcBorders>
            <w:hideMark/>
            <w:tcPrChange w:id="511" w:author="User" w:date="2019-01-04T10:21:00Z">
              <w:tcPr>
                <w:tcW w:w="8593" w:type="dxa"/>
                <w:gridSpan w:val="5"/>
                <w:tcBorders>
                  <w:top w:val="single" w:sz="12" w:space="0" w:color="auto"/>
                  <w:left w:val="single" w:sz="12" w:space="0" w:color="auto"/>
                  <w:bottom w:val="single" w:sz="12" w:space="0" w:color="auto"/>
                  <w:right w:val="single" w:sz="12" w:space="0" w:color="auto"/>
                </w:tcBorders>
                <w:hideMark/>
              </w:tcPr>
            </w:tcPrChange>
          </w:tcPr>
          <w:p w:rsidR="00FD6B9B" w:rsidRPr="00281B41" w:rsidRDefault="006C495F"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奇米、</w:t>
            </w:r>
            <w:r w:rsidRPr="00281B41">
              <w:rPr>
                <w:rFonts w:ascii="標楷體" w:eastAsia="標楷體" w:hAnsi="標楷體"/>
                <w:color w:val="000000" w:themeColor="text1"/>
                <w:szCs w:val="24"/>
              </w:rPr>
              <w:t>亞瑟、巴特婁</w:t>
            </w:r>
          </w:p>
        </w:tc>
      </w:tr>
    </w:tbl>
    <w:p w:rsidR="00C36FB3" w:rsidRPr="00C36FB3" w:rsidRDefault="00C36FB3">
      <w:pPr>
        <w:spacing w:line="360" w:lineRule="exact"/>
        <w:ind w:leftChars="400" w:left="1200" w:hangingChars="100" w:hanging="240"/>
        <w:rPr>
          <w:ins w:id="512" w:author="User" w:date="2019-01-04T11:03:00Z"/>
          <w:rFonts w:ascii="標楷體" w:eastAsia="標楷體" w:hAnsi="標楷體"/>
          <w:color w:val="000000" w:themeColor="text1"/>
          <w:szCs w:val="24"/>
          <w:rPrChange w:id="513" w:author="User" w:date="2019-01-04T11:03:00Z">
            <w:rPr>
              <w:ins w:id="514" w:author="User" w:date="2019-01-04T11:03:00Z"/>
              <w:rFonts w:ascii="標楷體" w:eastAsia="標楷體" w:hAnsi="標楷體"/>
              <w:szCs w:val="24"/>
            </w:rPr>
          </w:rPrChange>
        </w:rPr>
        <w:pPrChange w:id="515" w:author="User" w:date="2019-01-04T11:03:00Z">
          <w:pPr>
            <w:spacing w:line="360" w:lineRule="exact"/>
            <w:ind w:left="1200" w:hangingChars="500" w:hanging="1200"/>
          </w:pPr>
        </w:pPrChange>
      </w:pPr>
      <w:ins w:id="516" w:author="User" w:date="2019-01-04T11:03: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音樂</w:t>
        </w:r>
        <w:r>
          <w:rPr>
            <w:rFonts w:ascii="標楷體" w:eastAsia="標楷體" w:hAnsi="標楷體"/>
            <w:color w:val="000000" w:themeColor="text1"/>
            <w:szCs w:val="24"/>
          </w:rPr>
          <w:t>—</w:t>
        </w:r>
        <w:r>
          <w:rPr>
            <w:rFonts w:ascii="標楷體" w:eastAsia="標楷體" w:hAnsi="標楷體" w:hint="eastAsia"/>
            <w:color w:val="000000" w:themeColor="text1"/>
            <w:szCs w:val="24"/>
          </w:rPr>
          <w:t>巴特婁BGM</w:t>
        </w:r>
      </w:ins>
    </w:p>
    <w:p w:rsidR="009C72DA" w:rsidRDefault="000D2380" w:rsidP="00E13702">
      <w:pPr>
        <w:spacing w:line="360" w:lineRule="exact"/>
        <w:ind w:left="1200" w:hangingChars="500" w:hanging="1200"/>
        <w:rPr>
          <w:ins w:id="517" w:author="User" w:date="2019-01-04T11:03:00Z"/>
          <w:rFonts w:ascii="標楷體" w:eastAsia="標楷體" w:hAnsi="標楷體"/>
          <w:szCs w:val="24"/>
        </w:rPr>
      </w:pPr>
      <w:ins w:id="518" w:author="User" w:date="2019-01-04T10:56:00Z">
        <w:r>
          <w:rPr>
            <w:rFonts w:ascii="標楷體" w:eastAsia="標楷體" w:hAnsi="標楷體" w:hint="eastAsia"/>
            <w:szCs w:val="24"/>
          </w:rPr>
          <w:t>奇米[無]：</w:t>
        </w:r>
      </w:ins>
      <w:ins w:id="519" w:author="User" w:date="2019-01-04T10:48:00Z">
        <w:r w:rsidR="009C72DA">
          <w:rPr>
            <w:rFonts w:ascii="標楷體" w:eastAsia="標楷體" w:hAnsi="標楷體" w:hint="eastAsia"/>
            <w:szCs w:val="24"/>
          </w:rPr>
          <w:t>我覆命前來帶</w:t>
        </w:r>
        <w:r w:rsidR="009C72DA">
          <w:rPr>
            <w:rFonts w:ascii="標楷體" w:eastAsia="標楷體" w:hAnsi="標楷體"/>
            <w:szCs w:val="24"/>
          </w:rPr>
          <w:t>您回到軍團辦公室，</w:t>
        </w:r>
        <w:r w:rsidR="009C72DA">
          <w:rPr>
            <w:rFonts w:ascii="標楷體" w:eastAsia="標楷體" w:hAnsi="標楷體" w:hint="eastAsia"/>
            <w:szCs w:val="24"/>
          </w:rPr>
          <w:t>團長說</w:t>
        </w:r>
        <w:r w:rsidR="009C72DA">
          <w:rPr>
            <w:rFonts w:ascii="標楷體" w:eastAsia="標楷體" w:hAnsi="標楷體"/>
            <w:szCs w:val="24"/>
          </w:rPr>
          <w:t>他等您等了三個鐘頭</w:t>
        </w:r>
        <w:r w:rsidR="009C72DA">
          <w:rPr>
            <w:rFonts w:ascii="標楷體" w:eastAsia="標楷體" w:hAnsi="標楷體" w:hint="eastAsia"/>
            <w:szCs w:val="24"/>
          </w:rPr>
          <w:t>，</w:t>
        </w:r>
        <w:r w:rsidR="009C72DA">
          <w:rPr>
            <w:rFonts w:ascii="標楷體" w:eastAsia="標楷體" w:hAnsi="標楷體"/>
            <w:szCs w:val="24"/>
          </w:rPr>
          <w:t>請您不要逗留了</w:t>
        </w:r>
        <w:r w:rsidR="009C72DA">
          <w:rPr>
            <w:rFonts w:ascii="標楷體" w:eastAsia="標楷體" w:hAnsi="標楷體" w:hint="eastAsia"/>
            <w:szCs w:val="24"/>
          </w:rPr>
          <w:t>。</w:t>
        </w:r>
      </w:ins>
    </w:p>
    <w:p w:rsidR="00D8544B" w:rsidRPr="00D8544B" w:rsidRDefault="00D8544B">
      <w:pPr>
        <w:spacing w:line="360" w:lineRule="exact"/>
        <w:ind w:left="1200" w:hangingChars="500" w:hanging="1200"/>
        <w:rPr>
          <w:ins w:id="520" w:author="User" w:date="2019-01-04T11:36:00Z"/>
          <w:rFonts w:ascii="標楷體" w:eastAsia="標楷體" w:hAnsi="標楷體"/>
          <w:szCs w:val="24"/>
        </w:rPr>
      </w:pPr>
      <w:ins w:id="521" w:author="User" w:date="2019-01-04T11:36:00Z">
        <w:r w:rsidRPr="00281B41">
          <w:rPr>
            <w:rFonts w:ascii="標楷體" w:eastAsia="標楷體" w:hAnsi="標楷體" w:hint="eastAsia"/>
            <w:szCs w:val="24"/>
          </w:rPr>
          <w:t>巴</w:t>
        </w:r>
        <w:r w:rsidRPr="00281B41">
          <w:rPr>
            <w:rFonts w:ascii="標楷體" w:eastAsia="標楷體" w:hAnsi="標楷體"/>
            <w:szCs w:val="24"/>
          </w:rPr>
          <w:t>特</w:t>
        </w:r>
        <w:r>
          <w:rPr>
            <w:rFonts w:ascii="標楷體" w:eastAsia="標楷體" w:hAnsi="標楷體" w:hint="eastAsia"/>
            <w:szCs w:val="24"/>
          </w:rPr>
          <w:t>[喜]：我還正愁著</w:t>
        </w:r>
        <w:r>
          <w:rPr>
            <w:rFonts w:ascii="標楷體" w:eastAsia="標楷體" w:hAnsi="標楷體"/>
            <w:szCs w:val="24"/>
          </w:rPr>
          <w:t>這隻會說話的鳥是</w:t>
        </w:r>
        <w:r>
          <w:rPr>
            <w:rFonts w:ascii="標楷體" w:eastAsia="標楷體" w:hAnsi="標楷體" w:hint="eastAsia"/>
            <w:szCs w:val="24"/>
          </w:rPr>
          <w:t>從</w:t>
        </w:r>
        <w:r>
          <w:rPr>
            <w:rFonts w:ascii="標楷體" w:eastAsia="標楷體" w:hAnsi="標楷體"/>
            <w:szCs w:val="24"/>
          </w:rPr>
          <w:t>哪來的</w:t>
        </w:r>
        <w:r>
          <w:rPr>
            <w:rFonts w:ascii="標楷體" w:eastAsia="標楷體" w:hAnsi="標楷體" w:hint="eastAsia"/>
            <w:szCs w:val="24"/>
          </w:rPr>
          <w:t>，</w:t>
        </w:r>
        <w:r>
          <w:rPr>
            <w:rFonts w:ascii="標楷體" w:eastAsia="標楷體" w:hAnsi="標楷體"/>
            <w:szCs w:val="24"/>
          </w:rPr>
          <w:t>原來是妳的呀</w:t>
        </w:r>
        <w:r>
          <w:rPr>
            <w:rFonts w:ascii="標楷體" w:eastAsia="標楷體" w:hAnsi="標楷體" w:hint="eastAsia"/>
            <w:szCs w:val="24"/>
          </w:rPr>
          <w:t>！</w:t>
        </w:r>
      </w:ins>
      <w:ins w:id="522" w:author="User" w:date="2019-01-04T11:39:00Z">
        <w:r>
          <w:rPr>
            <w:rFonts w:ascii="標楷體" w:eastAsia="標楷體" w:hAnsi="標楷體" w:hint="eastAsia"/>
            <w:szCs w:val="24"/>
          </w:rPr>
          <w:t>迪莉婭小姐。</w:t>
        </w:r>
      </w:ins>
    </w:p>
    <w:p w:rsidR="00D8544B" w:rsidRDefault="00D8544B" w:rsidP="00D8544B">
      <w:pPr>
        <w:spacing w:line="360" w:lineRule="exact"/>
        <w:ind w:left="1200" w:hangingChars="500" w:hanging="1200"/>
        <w:rPr>
          <w:ins w:id="523" w:author="User" w:date="2019-01-04T11:36:00Z"/>
          <w:rFonts w:ascii="標楷體" w:eastAsia="標楷體" w:hAnsi="標楷體"/>
          <w:szCs w:val="24"/>
        </w:rPr>
      </w:pPr>
      <w:ins w:id="524" w:author="User" w:date="2019-01-04T11:35:00Z">
        <w:r w:rsidRPr="00281B41">
          <w:rPr>
            <w:rFonts w:ascii="標楷體" w:eastAsia="標楷體" w:hAnsi="標楷體" w:hint="eastAsia"/>
            <w:szCs w:val="24"/>
          </w:rPr>
          <w:t>巴</w:t>
        </w:r>
        <w:r w:rsidRPr="00281B41">
          <w:rPr>
            <w:rFonts w:ascii="標楷體" w:eastAsia="標楷體" w:hAnsi="標楷體"/>
            <w:szCs w:val="24"/>
          </w:rPr>
          <w:t>特</w:t>
        </w:r>
        <w:r>
          <w:rPr>
            <w:rFonts w:ascii="標楷體" w:eastAsia="標楷體" w:hAnsi="標楷體" w:hint="eastAsia"/>
            <w:szCs w:val="24"/>
          </w:rPr>
          <w:t>[喜]：妳</w:t>
        </w:r>
        <w:r>
          <w:rPr>
            <w:rFonts w:ascii="標楷體" w:eastAsia="標楷體" w:hAnsi="標楷體"/>
            <w:szCs w:val="24"/>
          </w:rPr>
          <w:t>不是我們軍團裡的人吧</w:t>
        </w:r>
      </w:ins>
      <w:ins w:id="525" w:author="User" w:date="2019-01-04T11:36:00Z">
        <w:r>
          <w:rPr>
            <w:rFonts w:ascii="標楷體" w:eastAsia="標楷體" w:hAnsi="標楷體" w:hint="eastAsia"/>
            <w:szCs w:val="24"/>
          </w:rPr>
          <w:t>，</w:t>
        </w:r>
      </w:ins>
      <w:ins w:id="526" w:author="User" w:date="2019-01-04T11:35:00Z">
        <w:r>
          <w:rPr>
            <w:rFonts w:ascii="標楷體" w:eastAsia="標楷體" w:hAnsi="標楷體"/>
            <w:szCs w:val="24"/>
          </w:rPr>
          <w:t>在我打算揭穿妳之前</w:t>
        </w:r>
        <w:r>
          <w:rPr>
            <w:rFonts w:ascii="標楷體" w:eastAsia="標楷體" w:hAnsi="標楷體" w:hint="eastAsia"/>
            <w:szCs w:val="24"/>
          </w:rPr>
          <w:t>，我們來做個交易</w:t>
        </w:r>
      </w:ins>
      <w:ins w:id="527" w:author="User" w:date="2019-01-04T11:36:00Z">
        <w:r>
          <w:rPr>
            <w:rFonts w:ascii="標楷體" w:eastAsia="標楷體" w:hAnsi="標楷體" w:hint="eastAsia"/>
            <w:szCs w:val="24"/>
          </w:rPr>
          <w:t>，如何？</w:t>
        </w:r>
      </w:ins>
      <w:ins w:id="528" w:author="User" w:date="2019-01-04T11:43:00Z">
        <w:r w:rsidR="00390B7D">
          <w:rPr>
            <w:rFonts w:ascii="標楷體" w:eastAsia="標楷體" w:hAnsi="標楷體" w:hint="eastAsia"/>
            <w:szCs w:val="24"/>
          </w:rPr>
          <w:t>你</w:t>
        </w:r>
        <w:r w:rsidR="00390B7D">
          <w:rPr>
            <w:rFonts w:ascii="標楷體" w:eastAsia="標楷體" w:hAnsi="標楷體"/>
            <w:szCs w:val="24"/>
          </w:rPr>
          <w:t>答應的話，我就跟</w:t>
        </w:r>
        <w:r w:rsidR="00390B7D">
          <w:rPr>
            <w:rFonts w:ascii="標楷體" w:eastAsia="標楷體" w:hAnsi="標楷體" w:hint="eastAsia"/>
            <w:szCs w:val="24"/>
          </w:rPr>
          <w:t>妳</w:t>
        </w:r>
        <w:r w:rsidR="00390B7D">
          <w:rPr>
            <w:rFonts w:ascii="標楷體" w:eastAsia="標楷體" w:hAnsi="標楷體"/>
            <w:szCs w:val="24"/>
          </w:rPr>
          <w:t>離開。</w:t>
        </w:r>
      </w:ins>
    </w:p>
    <w:p w:rsidR="00D8544B" w:rsidRDefault="00D8544B" w:rsidP="00D8544B">
      <w:pPr>
        <w:spacing w:line="360" w:lineRule="exact"/>
        <w:ind w:left="1200" w:hangingChars="500" w:hanging="1200"/>
        <w:rPr>
          <w:ins w:id="529" w:author="User" w:date="2019-01-04T11:41:00Z"/>
          <w:rFonts w:ascii="標楷體" w:eastAsia="標楷體" w:hAnsi="標楷體"/>
          <w:szCs w:val="24"/>
        </w:rPr>
      </w:pPr>
      <w:ins w:id="530" w:author="User" w:date="2019-01-04T11:36:00Z">
        <w:r>
          <w:rPr>
            <w:rFonts w:ascii="標楷體" w:eastAsia="標楷體" w:hAnsi="標楷體" w:hint="eastAsia"/>
            <w:szCs w:val="24"/>
          </w:rPr>
          <w:t>奇米[無]：</w:t>
        </w:r>
      </w:ins>
      <w:ins w:id="531" w:author="User" w:date="2019-01-04T11:37:00Z">
        <w:r>
          <w:rPr>
            <w:rFonts w:ascii="標楷體" w:eastAsia="標楷體" w:hAnsi="標楷體" w:hint="eastAsia"/>
            <w:szCs w:val="24"/>
          </w:rPr>
          <w:t>唔</w:t>
        </w:r>
      </w:ins>
      <w:ins w:id="532" w:author="User" w:date="2019-01-04T11:38:00Z">
        <w:r>
          <w:rPr>
            <w:rFonts w:ascii="標楷體" w:eastAsia="標楷體" w:hAnsi="標楷體"/>
            <w:szCs w:val="24"/>
          </w:rPr>
          <w:t>…</w:t>
        </w:r>
      </w:ins>
    </w:p>
    <w:p w:rsidR="00390B7D" w:rsidRDefault="00390B7D" w:rsidP="00D8544B">
      <w:pPr>
        <w:spacing w:line="360" w:lineRule="exact"/>
        <w:ind w:left="1200" w:hangingChars="500" w:hanging="1200"/>
        <w:rPr>
          <w:ins w:id="533" w:author="User" w:date="2019-01-04T11:41:00Z"/>
          <w:rFonts w:ascii="標楷體" w:eastAsia="標楷體" w:hAnsi="標楷體"/>
          <w:szCs w:val="24"/>
        </w:rPr>
      </w:pPr>
      <w:ins w:id="534" w:author="User" w:date="2019-01-04T11:41:00Z">
        <w:r w:rsidRPr="00281B41">
          <w:rPr>
            <w:rFonts w:ascii="標楷體" w:eastAsia="標楷體" w:hAnsi="標楷體" w:hint="eastAsia"/>
            <w:szCs w:val="24"/>
          </w:rPr>
          <w:t>巴</w:t>
        </w:r>
        <w:r w:rsidRPr="00281B41">
          <w:rPr>
            <w:rFonts w:ascii="標楷體" w:eastAsia="標楷體" w:hAnsi="標楷體"/>
            <w:szCs w:val="24"/>
          </w:rPr>
          <w:t>特</w:t>
        </w:r>
        <w:r>
          <w:rPr>
            <w:rFonts w:ascii="標楷體" w:eastAsia="標楷體" w:hAnsi="標楷體" w:hint="eastAsia"/>
            <w:szCs w:val="24"/>
          </w:rPr>
          <w:t>[喜]：不如妳先答應我？</w:t>
        </w:r>
      </w:ins>
    </w:p>
    <w:p w:rsidR="00390B7D" w:rsidRDefault="00390B7D" w:rsidP="00D8544B">
      <w:pPr>
        <w:spacing w:line="360" w:lineRule="exact"/>
        <w:ind w:left="1200" w:hangingChars="500" w:hanging="1200"/>
        <w:rPr>
          <w:ins w:id="535" w:author="User" w:date="2019-01-04T11:41:00Z"/>
          <w:rFonts w:ascii="標楷體" w:eastAsia="標楷體" w:hAnsi="標楷體"/>
          <w:szCs w:val="24"/>
        </w:rPr>
      </w:pPr>
      <w:ins w:id="536" w:author="User" w:date="2019-01-04T11:41:00Z">
        <w:r>
          <w:rPr>
            <w:rFonts w:ascii="標楷體" w:eastAsia="標楷體" w:hAnsi="標楷體" w:hint="eastAsia"/>
            <w:szCs w:val="24"/>
          </w:rPr>
          <w:t>奇米[無]：不要。</w:t>
        </w:r>
      </w:ins>
    </w:p>
    <w:p w:rsidR="00390B7D" w:rsidRDefault="00390B7D" w:rsidP="00D8544B">
      <w:pPr>
        <w:spacing w:line="360" w:lineRule="exact"/>
        <w:ind w:left="1200" w:hangingChars="500" w:hanging="1200"/>
        <w:rPr>
          <w:ins w:id="537" w:author="User" w:date="2019-01-04T11:43:00Z"/>
          <w:rFonts w:ascii="標楷體" w:eastAsia="標楷體" w:hAnsi="標楷體"/>
          <w:szCs w:val="24"/>
        </w:rPr>
      </w:pPr>
      <w:ins w:id="538" w:author="User" w:date="2019-01-04T11:41:00Z">
        <w:r w:rsidRPr="00281B41">
          <w:rPr>
            <w:rFonts w:ascii="標楷體" w:eastAsia="標楷體" w:hAnsi="標楷體" w:hint="eastAsia"/>
            <w:szCs w:val="24"/>
          </w:rPr>
          <w:t>巴</w:t>
        </w:r>
        <w:r w:rsidRPr="00281B41">
          <w:rPr>
            <w:rFonts w:ascii="標楷體" w:eastAsia="標楷體" w:hAnsi="標楷體"/>
            <w:szCs w:val="24"/>
          </w:rPr>
          <w:t>特</w:t>
        </w:r>
        <w:r>
          <w:rPr>
            <w:rFonts w:ascii="標楷體" w:eastAsia="標楷體" w:hAnsi="標楷體" w:hint="eastAsia"/>
            <w:szCs w:val="24"/>
          </w:rPr>
          <w:t>[</w:t>
        </w:r>
      </w:ins>
      <w:ins w:id="539" w:author="User" w:date="2019-01-04T11:51:00Z">
        <w:r w:rsidR="007446DD">
          <w:rPr>
            <w:rFonts w:ascii="標楷體" w:eastAsia="標楷體" w:hAnsi="標楷體" w:hint="eastAsia"/>
            <w:szCs w:val="24"/>
          </w:rPr>
          <w:t>哀</w:t>
        </w:r>
      </w:ins>
      <w:ins w:id="540" w:author="User" w:date="2019-01-04T11:41:00Z">
        <w:r>
          <w:rPr>
            <w:rFonts w:ascii="標楷體" w:eastAsia="標楷體" w:hAnsi="標楷體" w:hint="eastAsia"/>
            <w:szCs w:val="24"/>
          </w:rPr>
          <w:t>]：</w:t>
        </w:r>
      </w:ins>
      <w:ins w:id="541" w:author="User" w:date="2019-01-04T11:42:00Z">
        <w:r>
          <w:rPr>
            <w:rFonts w:ascii="標楷體" w:eastAsia="標楷體" w:hAnsi="標楷體" w:hint="eastAsia"/>
            <w:szCs w:val="24"/>
          </w:rPr>
          <w:t>那</w:t>
        </w:r>
        <w:r>
          <w:rPr>
            <w:rFonts w:ascii="標楷體" w:eastAsia="標楷體" w:hAnsi="標楷體"/>
            <w:szCs w:val="24"/>
          </w:rPr>
          <w:t>沒辦法了，我只好</w:t>
        </w:r>
        <w:r>
          <w:rPr>
            <w:rFonts w:ascii="標楷體" w:eastAsia="標楷體" w:hAnsi="標楷體" w:hint="eastAsia"/>
            <w:szCs w:val="24"/>
          </w:rPr>
          <w:t>向這裡的女性</w:t>
        </w:r>
      </w:ins>
      <w:ins w:id="542" w:author="User" w:date="2019-01-04T13:11:00Z">
        <w:r w:rsidR="00420373">
          <w:rPr>
            <w:rFonts w:ascii="標楷體" w:eastAsia="標楷體" w:hAnsi="標楷體" w:hint="eastAsia"/>
            <w:szCs w:val="24"/>
          </w:rPr>
          <w:t>朋友</w:t>
        </w:r>
      </w:ins>
      <w:ins w:id="543" w:author="User" w:date="2019-01-04T11:42:00Z">
        <w:r>
          <w:rPr>
            <w:rFonts w:ascii="標楷體" w:eastAsia="標楷體" w:hAnsi="標楷體" w:hint="eastAsia"/>
            <w:szCs w:val="24"/>
          </w:rPr>
          <w:t>說，妳假扮成侍衛，想要勾引我</w:t>
        </w:r>
      </w:ins>
      <w:ins w:id="544" w:author="User" w:date="2019-01-04T11:43:00Z">
        <w:r>
          <w:rPr>
            <w:rFonts w:ascii="標楷體" w:eastAsia="標楷體" w:hAnsi="標楷體" w:hint="eastAsia"/>
            <w:szCs w:val="24"/>
          </w:rPr>
          <w:t>。</w:t>
        </w:r>
      </w:ins>
    </w:p>
    <w:p w:rsidR="00390B7D" w:rsidRDefault="00390B7D">
      <w:pPr>
        <w:spacing w:line="360" w:lineRule="exact"/>
        <w:ind w:left="1200" w:hangingChars="500" w:hanging="1200"/>
        <w:rPr>
          <w:ins w:id="545" w:author="User" w:date="2019-01-04T11:43:00Z"/>
          <w:rFonts w:ascii="標楷體" w:eastAsia="標楷體" w:hAnsi="標楷體"/>
          <w:szCs w:val="24"/>
        </w:rPr>
      </w:pPr>
      <w:ins w:id="546" w:author="User" w:date="2019-01-04T11:43:00Z">
        <w:r>
          <w:rPr>
            <w:rFonts w:ascii="標楷體" w:eastAsia="標楷體" w:hAnsi="標楷體" w:hint="eastAsia"/>
            <w:szCs w:val="24"/>
          </w:rPr>
          <w:t>奇米[無]：我才沒有！</w:t>
        </w:r>
      </w:ins>
    </w:p>
    <w:p w:rsidR="00390B7D" w:rsidRDefault="00390B7D">
      <w:pPr>
        <w:spacing w:line="360" w:lineRule="exact"/>
        <w:ind w:left="1200" w:hangingChars="500" w:hanging="1200"/>
        <w:rPr>
          <w:ins w:id="547" w:author="User" w:date="2019-01-04T11:51:00Z"/>
          <w:rFonts w:ascii="標楷體" w:eastAsia="標楷體" w:hAnsi="標楷體"/>
          <w:szCs w:val="24"/>
        </w:rPr>
      </w:pPr>
      <w:ins w:id="548" w:author="User" w:date="2019-01-04T11:43:00Z">
        <w:r w:rsidRPr="00281B41">
          <w:rPr>
            <w:rFonts w:ascii="標楷體" w:eastAsia="標楷體" w:hAnsi="標楷體" w:hint="eastAsia"/>
            <w:szCs w:val="24"/>
          </w:rPr>
          <w:t>巴</w:t>
        </w:r>
        <w:r w:rsidRPr="00281B41">
          <w:rPr>
            <w:rFonts w:ascii="標楷體" w:eastAsia="標楷體" w:hAnsi="標楷體"/>
            <w:szCs w:val="24"/>
          </w:rPr>
          <w:t>特</w:t>
        </w:r>
        <w:r>
          <w:rPr>
            <w:rFonts w:ascii="標楷體" w:eastAsia="標楷體" w:hAnsi="標楷體" w:hint="eastAsia"/>
            <w:szCs w:val="24"/>
          </w:rPr>
          <w:t>[喜]：那妳要不要</w:t>
        </w:r>
      </w:ins>
      <w:ins w:id="549" w:author="User" w:date="2019-01-04T11:51:00Z">
        <w:r w:rsidR="007446DD">
          <w:rPr>
            <w:rFonts w:ascii="標楷體" w:eastAsia="標楷體" w:hAnsi="標楷體" w:hint="eastAsia"/>
            <w:szCs w:val="24"/>
          </w:rPr>
          <w:t>答應我？</w:t>
        </w:r>
      </w:ins>
    </w:p>
    <w:p w:rsidR="007446DD" w:rsidRPr="007446DD" w:rsidRDefault="00A50913">
      <w:pPr>
        <w:spacing w:line="360" w:lineRule="exact"/>
        <w:ind w:left="1200" w:hangingChars="500" w:hanging="1200"/>
        <w:rPr>
          <w:ins w:id="550" w:author="User" w:date="2019-01-04T11:37:00Z"/>
          <w:rFonts w:ascii="標楷體" w:eastAsia="標楷體" w:hAnsi="標楷體"/>
          <w:szCs w:val="24"/>
        </w:rPr>
      </w:pPr>
      <w:ins w:id="551" w:author="User" w:date="2019-01-04T11:55:00Z">
        <w:r>
          <w:rPr>
            <w:rFonts w:ascii="標楷體" w:eastAsia="標楷體" w:hAnsi="標楷體" w:hint="eastAsia"/>
            <w:szCs w:val="24"/>
          </w:rPr>
          <w:t>奇米[無]：好</w:t>
        </w:r>
      </w:ins>
      <w:ins w:id="552" w:author="User" w:date="2019-01-04T11:56:00Z">
        <w:r>
          <w:rPr>
            <w:rFonts w:ascii="標楷體" w:eastAsia="標楷體" w:hAnsi="標楷體"/>
            <w:szCs w:val="24"/>
          </w:rPr>
          <w:t>…好啦！你要做什麼</w:t>
        </w:r>
        <w:r>
          <w:rPr>
            <w:rFonts w:ascii="標楷體" w:eastAsia="標楷體" w:hAnsi="標楷體" w:hint="eastAsia"/>
            <w:szCs w:val="24"/>
          </w:rPr>
          <w:t>？</w:t>
        </w:r>
      </w:ins>
    </w:p>
    <w:p w:rsidR="00D8544B" w:rsidRPr="00D8544B" w:rsidRDefault="00D8544B" w:rsidP="00D8544B">
      <w:pPr>
        <w:spacing w:line="360" w:lineRule="exact"/>
        <w:ind w:left="1200" w:hangingChars="500" w:hanging="1200"/>
        <w:rPr>
          <w:ins w:id="553" w:author="User" w:date="2019-01-04T11:35:00Z"/>
          <w:rFonts w:ascii="標楷體" w:eastAsia="標楷體" w:hAnsi="標楷體"/>
          <w:szCs w:val="24"/>
        </w:rPr>
      </w:pPr>
      <w:ins w:id="554" w:author="User" w:date="2019-01-04T11:37:00Z">
        <w:r w:rsidRPr="00281B41">
          <w:rPr>
            <w:rFonts w:ascii="標楷體" w:eastAsia="標楷體" w:hAnsi="標楷體" w:hint="eastAsia"/>
            <w:szCs w:val="24"/>
          </w:rPr>
          <w:t>巴</w:t>
        </w:r>
        <w:r w:rsidRPr="00281B41">
          <w:rPr>
            <w:rFonts w:ascii="標楷體" w:eastAsia="標楷體" w:hAnsi="標楷體"/>
            <w:szCs w:val="24"/>
          </w:rPr>
          <w:t>特</w:t>
        </w:r>
        <w:r>
          <w:rPr>
            <w:rFonts w:ascii="標楷體" w:eastAsia="標楷體" w:hAnsi="標楷體" w:hint="eastAsia"/>
            <w:szCs w:val="24"/>
          </w:rPr>
          <w:t>[</w:t>
        </w:r>
      </w:ins>
      <w:ins w:id="555" w:author="User" w:date="2019-01-04T11:41:00Z">
        <w:r w:rsidR="00390B7D">
          <w:rPr>
            <w:rFonts w:ascii="標楷體" w:eastAsia="標楷體" w:hAnsi="標楷體" w:hint="eastAsia"/>
            <w:szCs w:val="24"/>
          </w:rPr>
          <w:t>樂</w:t>
        </w:r>
      </w:ins>
      <w:ins w:id="556" w:author="User" w:date="2019-01-04T11:37:00Z">
        <w:r>
          <w:rPr>
            <w:rFonts w:ascii="標楷體" w:eastAsia="標楷體" w:hAnsi="標楷體" w:hint="eastAsia"/>
            <w:szCs w:val="24"/>
          </w:rPr>
          <w:t>]：</w:t>
        </w:r>
      </w:ins>
      <w:ins w:id="557" w:author="User" w:date="2019-01-04T11:38:00Z">
        <w:r>
          <w:rPr>
            <w:rFonts w:ascii="標楷體" w:eastAsia="標楷體" w:hAnsi="標楷體" w:hint="eastAsia"/>
            <w:szCs w:val="24"/>
          </w:rPr>
          <w:t>和‧我‧約‧會！</w:t>
        </w:r>
      </w:ins>
    </w:p>
    <w:p w:rsidR="00D8544B" w:rsidRDefault="00D8544B" w:rsidP="00E13702">
      <w:pPr>
        <w:spacing w:line="360" w:lineRule="exact"/>
        <w:ind w:left="1200" w:hangingChars="500" w:hanging="1200"/>
        <w:rPr>
          <w:ins w:id="558" w:author="User" w:date="2019-01-04T11:40:00Z"/>
          <w:rFonts w:ascii="標楷體" w:eastAsia="標楷體" w:hAnsi="標楷體"/>
          <w:szCs w:val="24"/>
        </w:rPr>
      </w:pPr>
      <w:ins w:id="559" w:author="User" w:date="2019-01-04T11:38:00Z">
        <w:r>
          <w:rPr>
            <w:rFonts w:ascii="標楷體" w:eastAsia="標楷體" w:hAnsi="標楷體" w:hint="eastAsia"/>
            <w:szCs w:val="24"/>
          </w:rPr>
          <w:t>奇米[無]：啊？</w:t>
        </w:r>
        <w:r>
          <w:rPr>
            <w:rFonts w:ascii="標楷體" w:eastAsia="標楷體" w:hAnsi="標楷體"/>
            <w:szCs w:val="24"/>
          </w:rPr>
          <w:t>！</w:t>
        </w:r>
      </w:ins>
    </w:p>
    <w:p w:rsidR="00D8544B" w:rsidRPr="00D8544B" w:rsidRDefault="00D8544B">
      <w:pPr>
        <w:spacing w:line="360" w:lineRule="exact"/>
        <w:ind w:firstLineChars="400" w:firstLine="960"/>
        <w:rPr>
          <w:ins w:id="560" w:author="User" w:date="2019-01-04T11:40:00Z"/>
          <w:rFonts w:ascii="標楷體" w:eastAsia="標楷體" w:hAnsi="標楷體"/>
          <w:color w:val="000000" w:themeColor="text1"/>
          <w:szCs w:val="24"/>
          <w:rPrChange w:id="561" w:author="User" w:date="2019-01-04T11:41:00Z">
            <w:rPr>
              <w:ins w:id="562" w:author="User" w:date="2019-01-04T11:40:00Z"/>
              <w:rFonts w:ascii="標楷體" w:eastAsia="標楷體" w:hAnsi="標楷體"/>
              <w:szCs w:val="24"/>
            </w:rPr>
          </w:rPrChange>
        </w:rPr>
        <w:pPrChange w:id="563" w:author="User" w:date="2019-01-04T11:41:00Z">
          <w:pPr>
            <w:spacing w:line="360" w:lineRule="exact"/>
            <w:ind w:left="1200" w:hangingChars="500" w:hanging="1200"/>
          </w:pPr>
        </w:pPrChange>
      </w:pPr>
      <w:ins w:id="564" w:author="User" w:date="2019-01-04T11:41: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亞瑟立繪</w:t>
        </w:r>
        <w:r>
          <w:rPr>
            <w:rFonts w:ascii="標楷體" w:eastAsia="標楷體" w:hAnsi="標楷體"/>
            <w:color w:val="000000" w:themeColor="text1"/>
            <w:szCs w:val="24"/>
          </w:rPr>
          <w:t>—</w:t>
        </w:r>
        <w:r>
          <w:rPr>
            <w:rFonts w:ascii="標楷體" w:eastAsia="標楷體" w:hAnsi="標楷體" w:hint="eastAsia"/>
            <w:color w:val="000000" w:themeColor="text1"/>
            <w:szCs w:val="24"/>
          </w:rPr>
          <w:t>從中央淡入</w:t>
        </w:r>
      </w:ins>
    </w:p>
    <w:p w:rsidR="006C495F" w:rsidRPr="00281B41" w:rsidDel="00D8544B" w:rsidRDefault="00D8544B" w:rsidP="00052BB4">
      <w:pPr>
        <w:spacing w:line="360" w:lineRule="exact"/>
        <w:ind w:left="1200" w:hangingChars="500" w:hanging="1200"/>
        <w:rPr>
          <w:del w:id="565" w:author="User" w:date="2019-01-04T11:36:00Z"/>
          <w:rFonts w:ascii="標楷體" w:eastAsia="標楷體" w:hAnsi="標楷體"/>
          <w:szCs w:val="24"/>
        </w:rPr>
      </w:pPr>
      <w:ins w:id="566" w:author="User" w:date="2019-01-04T11:40:00Z">
        <w:r>
          <w:rPr>
            <w:rFonts w:ascii="標楷體" w:eastAsia="標楷體" w:hAnsi="標楷體" w:hint="eastAsia"/>
            <w:szCs w:val="24"/>
          </w:rPr>
          <w:t>旁白[無]：我被突如其來的邀約嚇得</w:t>
        </w:r>
        <w:r w:rsidR="007446DD">
          <w:rPr>
            <w:rFonts w:ascii="標楷體" w:eastAsia="標楷體" w:hAnsi="標楷體" w:hint="eastAsia"/>
            <w:szCs w:val="24"/>
          </w:rPr>
          <w:t>後退兩步</w:t>
        </w:r>
      </w:ins>
      <w:ins w:id="567" w:author="User" w:date="2019-01-04T11:52:00Z">
        <w:r w:rsidR="007446DD">
          <w:rPr>
            <w:rFonts w:ascii="標楷體" w:eastAsia="標楷體" w:hAnsi="標楷體" w:hint="eastAsia"/>
            <w:szCs w:val="24"/>
          </w:rPr>
          <w:t>，不習慣</w:t>
        </w:r>
        <w:r w:rsidR="007446DD">
          <w:rPr>
            <w:rFonts w:ascii="標楷體" w:eastAsia="標楷體" w:hAnsi="標楷體"/>
            <w:szCs w:val="24"/>
          </w:rPr>
          <w:t>穿</w:t>
        </w:r>
        <w:r w:rsidR="007446DD">
          <w:rPr>
            <w:rFonts w:ascii="標楷體" w:eastAsia="標楷體" w:hAnsi="標楷體" w:hint="eastAsia"/>
            <w:szCs w:val="24"/>
          </w:rPr>
          <w:t>盔甲的我</w:t>
        </w:r>
        <w:r w:rsidR="00A50913">
          <w:rPr>
            <w:rFonts w:ascii="標楷體" w:eastAsia="標楷體" w:hAnsi="標楷體" w:hint="eastAsia"/>
            <w:szCs w:val="24"/>
          </w:rPr>
          <w:t>不小心扭傷了腳，</w:t>
        </w:r>
      </w:ins>
      <w:del w:id="568" w:author="User" w:date="2019-01-04T11:03:00Z">
        <w:r w:rsidR="006C495F" w:rsidRPr="00281B41" w:rsidDel="00C36FB3">
          <w:rPr>
            <w:rFonts w:ascii="標楷體" w:eastAsia="標楷體" w:hAnsi="標楷體" w:hint="eastAsia"/>
            <w:szCs w:val="24"/>
          </w:rPr>
          <w:delText>巴</w:delText>
        </w:r>
        <w:r w:rsidR="006C495F" w:rsidRPr="00281B41" w:rsidDel="00C36FB3">
          <w:rPr>
            <w:rFonts w:ascii="標楷體" w:eastAsia="標楷體" w:hAnsi="標楷體"/>
            <w:szCs w:val="24"/>
          </w:rPr>
          <w:delText>特婁突然地靠近</w:delText>
        </w:r>
        <w:r w:rsidR="006C495F" w:rsidRPr="00281B41" w:rsidDel="00C36FB3">
          <w:rPr>
            <w:rFonts w:ascii="標楷體" w:eastAsia="標楷體" w:hAnsi="標楷體" w:hint="eastAsia"/>
            <w:szCs w:val="24"/>
          </w:rPr>
          <w:delText>奇米小聲地說：</w:delText>
        </w:r>
      </w:del>
      <w:del w:id="569" w:author="User" w:date="2019-01-04T11:34:00Z">
        <w:r w:rsidR="006C495F" w:rsidRPr="00281B41" w:rsidDel="00D8544B">
          <w:rPr>
            <w:rFonts w:ascii="標楷體" w:eastAsia="標楷體" w:hAnsi="標楷體"/>
            <w:szCs w:val="24"/>
          </w:rPr>
          <w:delText>您和這隻</w:delText>
        </w:r>
        <w:r w:rsidR="00AF1B1E" w:rsidRPr="00281B41" w:rsidDel="00D8544B">
          <w:rPr>
            <w:rFonts w:ascii="標楷體" w:eastAsia="標楷體" w:hAnsi="標楷體" w:hint="eastAsia"/>
            <w:szCs w:val="24"/>
          </w:rPr>
          <w:delText>叫亞瑟的</w:delText>
        </w:r>
        <w:r w:rsidR="006C495F" w:rsidRPr="00281B41" w:rsidDel="00D8544B">
          <w:rPr>
            <w:rFonts w:ascii="標楷體" w:eastAsia="標楷體" w:hAnsi="標楷體"/>
            <w:szCs w:val="24"/>
          </w:rPr>
          <w:delText>小鳥</w:delText>
        </w:r>
        <w:r w:rsidR="00AF1B1E" w:rsidRPr="00281B41" w:rsidDel="00D8544B">
          <w:rPr>
            <w:rFonts w:ascii="標楷體" w:eastAsia="標楷體" w:hAnsi="標楷體" w:hint="eastAsia"/>
            <w:szCs w:val="24"/>
          </w:rPr>
          <w:delText>都急著</w:delText>
        </w:r>
        <w:r w:rsidR="006C495F" w:rsidRPr="00281B41" w:rsidDel="00D8544B">
          <w:rPr>
            <w:rFonts w:ascii="標楷體" w:eastAsia="標楷體" w:hAnsi="標楷體" w:hint="eastAsia"/>
            <w:szCs w:val="24"/>
          </w:rPr>
          <w:delText>找</w:delText>
        </w:r>
        <w:r w:rsidR="006C495F" w:rsidRPr="00281B41" w:rsidDel="00D8544B">
          <w:rPr>
            <w:rFonts w:ascii="標楷體" w:eastAsia="標楷體" w:hAnsi="標楷體"/>
            <w:szCs w:val="24"/>
          </w:rPr>
          <w:delText>在下</w:delText>
        </w:r>
        <w:r w:rsidR="00AF1B1E" w:rsidRPr="00281B41" w:rsidDel="00D8544B">
          <w:rPr>
            <w:rFonts w:ascii="標楷體" w:eastAsia="標楷體" w:hAnsi="標楷體" w:hint="eastAsia"/>
            <w:szCs w:val="24"/>
          </w:rPr>
          <w:delText>，</w:delText>
        </w:r>
        <w:r w:rsidR="002D74F5" w:rsidRPr="00281B41" w:rsidDel="00D8544B">
          <w:rPr>
            <w:rFonts w:ascii="標楷體" w:eastAsia="標楷體" w:hAnsi="標楷體" w:hint="eastAsia"/>
            <w:szCs w:val="24"/>
          </w:rPr>
          <w:delText>究竟</w:delText>
        </w:r>
        <w:r w:rsidR="00AF1B1E" w:rsidRPr="00281B41" w:rsidDel="00D8544B">
          <w:rPr>
            <w:rFonts w:ascii="標楷體" w:eastAsia="標楷體" w:hAnsi="標楷體" w:hint="eastAsia"/>
            <w:szCs w:val="24"/>
          </w:rPr>
          <w:delText>所為</w:delText>
        </w:r>
        <w:r w:rsidR="006C495F" w:rsidRPr="00281B41" w:rsidDel="00D8544B">
          <w:rPr>
            <w:rFonts w:ascii="標楷體" w:eastAsia="標楷體" w:hAnsi="標楷體"/>
            <w:szCs w:val="24"/>
          </w:rPr>
          <w:delText>何事呢？</w:delText>
        </w:r>
        <w:r w:rsidR="006C495F" w:rsidRPr="00281B41" w:rsidDel="00D8544B">
          <w:rPr>
            <w:rFonts w:ascii="標楷體" w:eastAsia="標楷體" w:hAnsi="標楷體" w:hint="eastAsia"/>
            <w:szCs w:val="24"/>
          </w:rPr>
          <w:delText>正好，我</w:delText>
        </w:r>
        <w:r w:rsidR="006C495F" w:rsidRPr="00281B41" w:rsidDel="00D8544B">
          <w:rPr>
            <w:rFonts w:ascii="標楷體" w:eastAsia="標楷體" w:hAnsi="標楷體"/>
            <w:szCs w:val="24"/>
          </w:rPr>
          <w:delText>還愁著抽不開身呢</w:delText>
        </w:r>
        <w:r w:rsidR="00AF1B1E" w:rsidRPr="00281B41" w:rsidDel="00D8544B">
          <w:rPr>
            <w:rFonts w:ascii="標楷體" w:eastAsia="標楷體" w:hAnsi="標楷體" w:hint="eastAsia"/>
            <w:szCs w:val="24"/>
          </w:rPr>
          <w:delText>！</w:delText>
        </w:r>
        <w:r w:rsidR="006C495F" w:rsidRPr="00281B41" w:rsidDel="00D8544B">
          <w:rPr>
            <w:rFonts w:ascii="標楷體" w:eastAsia="標楷體" w:hAnsi="標楷體" w:hint="eastAsia"/>
            <w:szCs w:val="24"/>
          </w:rPr>
          <w:delText>幫幫我吧</w:delText>
        </w:r>
        <w:r w:rsidR="00AF1B1E" w:rsidRPr="00281B41" w:rsidDel="00D8544B">
          <w:rPr>
            <w:rFonts w:ascii="標楷體" w:eastAsia="標楷體" w:hAnsi="標楷體" w:hint="eastAsia"/>
            <w:szCs w:val="24"/>
          </w:rPr>
          <w:delText>！</w:delText>
        </w:r>
        <w:r w:rsidR="006C495F" w:rsidRPr="00281B41" w:rsidDel="00D8544B">
          <w:rPr>
            <w:rFonts w:ascii="標楷體" w:eastAsia="標楷體" w:hAnsi="標楷體" w:hint="eastAsia"/>
            <w:szCs w:val="24"/>
          </w:rPr>
          <w:delText>&lt;</w:delText>
        </w:r>
        <w:r w:rsidR="006C495F" w:rsidRPr="00281B41" w:rsidDel="00D8544B">
          <w:rPr>
            <w:rFonts w:ascii="標楷體" w:eastAsia="標楷體" w:hAnsi="標楷體"/>
            <w:szCs w:val="24"/>
          </w:rPr>
          <w:delText>3</w:delText>
        </w:r>
      </w:del>
    </w:p>
    <w:p w:rsidR="00D8544B" w:rsidRPr="00A50913" w:rsidRDefault="00A50913" w:rsidP="00E13702">
      <w:pPr>
        <w:spacing w:line="360" w:lineRule="exact"/>
        <w:ind w:left="1200" w:hangingChars="500" w:hanging="1200"/>
        <w:rPr>
          <w:ins w:id="570" w:author="User" w:date="2019-01-04T11:34:00Z"/>
          <w:rFonts w:ascii="標楷體" w:eastAsia="標楷體" w:hAnsi="標楷體"/>
          <w:szCs w:val="24"/>
        </w:rPr>
      </w:pPr>
      <w:ins w:id="571" w:author="User" w:date="2019-01-04T11:52:00Z">
        <w:r>
          <w:rPr>
            <w:rFonts w:ascii="標楷體" w:eastAsia="標楷體" w:hAnsi="標楷體" w:hint="eastAsia"/>
            <w:szCs w:val="24"/>
          </w:rPr>
          <w:t>正要跌倒的時候</w:t>
        </w:r>
      </w:ins>
      <w:ins w:id="572" w:author="User" w:date="2019-01-04T11:53:00Z">
        <w:r>
          <w:rPr>
            <w:rFonts w:ascii="標楷體" w:eastAsia="標楷體" w:hAnsi="標楷體"/>
            <w:szCs w:val="24"/>
          </w:rPr>
          <w:t>，</w:t>
        </w:r>
      </w:ins>
      <w:ins w:id="573" w:author="User" w:date="2019-01-04T13:11:00Z">
        <w:r w:rsidR="00420373">
          <w:rPr>
            <w:rFonts w:ascii="標楷體" w:eastAsia="標楷體" w:hAnsi="標楷體" w:hint="eastAsia"/>
            <w:szCs w:val="24"/>
          </w:rPr>
          <w:t>一雙</w:t>
        </w:r>
      </w:ins>
      <w:ins w:id="574" w:author="User" w:date="2019-01-04T11:53:00Z">
        <w:r>
          <w:rPr>
            <w:rFonts w:ascii="標楷體" w:eastAsia="標楷體" w:hAnsi="標楷體"/>
            <w:szCs w:val="24"/>
          </w:rPr>
          <w:t>強而有力的</w:t>
        </w:r>
        <w:r>
          <w:rPr>
            <w:rFonts w:ascii="標楷體" w:eastAsia="標楷體" w:hAnsi="標楷體" w:hint="eastAsia"/>
            <w:szCs w:val="24"/>
          </w:rPr>
          <w:t>臂膀</w:t>
        </w:r>
      </w:ins>
      <w:ins w:id="575" w:author="User" w:date="2019-01-04T13:11:00Z">
        <w:r w:rsidR="00420373">
          <w:rPr>
            <w:rFonts w:ascii="標楷體" w:eastAsia="標楷體" w:hAnsi="標楷體" w:hint="eastAsia"/>
            <w:szCs w:val="24"/>
          </w:rPr>
          <w:t>將我</w:t>
        </w:r>
      </w:ins>
      <w:ins w:id="576" w:author="User" w:date="2019-01-04T11:55:00Z">
        <w:r>
          <w:rPr>
            <w:rFonts w:ascii="標楷體" w:eastAsia="標楷體" w:hAnsi="標楷體" w:hint="eastAsia"/>
            <w:szCs w:val="24"/>
          </w:rPr>
          <w:t>攔住</w:t>
        </w:r>
      </w:ins>
      <w:ins w:id="577" w:author="User" w:date="2019-01-04T11:53:00Z">
        <w:r>
          <w:rPr>
            <w:rFonts w:ascii="標楷體" w:eastAsia="標楷體" w:hAnsi="標楷體" w:hint="eastAsia"/>
            <w:szCs w:val="24"/>
          </w:rPr>
          <w:t>。</w:t>
        </w:r>
      </w:ins>
    </w:p>
    <w:p w:rsidR="00420373" w:rsidRPr="00052BB4" w:rsidRDefault="00420373" w:rsidP="00420373">
      <w:pPr>
        <w:spacing w:line="360" w:lineRule="exact"/>
        <w:ind w:leftChars="400" w:left="1200" w:hangingChars="100" w:hanging="240"/>
        <w:rPr>
          <w:ins w:id="578" w:author="User" w:date="2019-01-04T13:12:00Z"/>
          <w:rFonts w:ascii="標楷體" w:eastAsia="標楷體" w:hAnsi="標楷體"/>
          <w:color w:val="000000" w:themeColor="text1"/>
          <w:szCs w:val="24"/>
        </w:rPr>
      </w:pPr>
      <w:ins w:id="579" w:author="User" w:date="2019-01-04T13:12:00Z">
        <w:r w:rsidRPr="006B3C6B">
          <w:rPr>
            <w:rFonts w:ascii="標楷體" w:eastAsia="標楷體" w:hAnsi="標楷體" w:hint="eastAsia"/>
            <w:color w:val="000000" w:themeColor="text1"/>
            <w:szCs w:val="24"/>
          </w:rPr>
          <w:t>△</w:t>
        </w:r>
        <w:r>
          <w:rPr>
            <w:rFonts w:ascii="標楷體" w:eastAsia="標楷體" w:hAnsi="標楷體" w:hint="eastAsia"/>
            <w:color w:val="000000" w:themeColor="text1"/>
            <w:szCs w:val="24"/>
          </w:rPr>
          <w:t>插入CG</w:t>
        </w:r>
        <w:r>
          <w:rPr>
            <w:rFonts w:ascii="標楷體" w:eastAsia="標楷體" w:hAnsi="標楷體"/>
            <w:color w:val="000000" w:themeColor="text1"/>
            <w:szCs w:val="24"/>
          </w:rPr>
          <w:t>：巴特婁將奇米用公主抱的方式抱起。</w:t>
        </w:r>
      </w:ins>
    </w:p>
    <w:p w:rsidR="004C583C" w:rsidRDefault="004C583C">
      <w:pPr>
        <w:spacing w:line="360" w:lineRule="exact"/>
        <w:rPr>
          <w:ins w:id="580" w:author="User" w:date="2019-01-04T13:26:00Z"/>
          <w:rFonts w:ascii="標楷體" w:eastAsia="標楷體" w:hAnsi="標楷體"/>
          <w:szCs w:val="24"/>
        </w:rPr>
        <w:pPrChange w:id="581" w:author="User" w:date="2019-01-04T13:12:00Z">
          <w:pPr>
            <w:spacing w:line="360" w:lineRule="exact"/>
            <w:ind w:left="1200" w:hangingChars="500" w:hanging="1200"/>
          </w:pPr>
        </w:pPrChange>
      </w:pPr>
      <w:ins w:id="582" w:author="User" w:date="2019-01-04T13:26:00Z">
        <w:r>
          <w:rPr>
            <w:rFonts w:ascii="標楷體" w:eastAsia="標楷體" w:hAnsi="標楷體" w:hint="eastAsia"/>
            <w:szCs w:val="24"/>
          </w:rPr>
          <w:t>奇米[無]：你做什麼？快放我下來！</w:t>
        </w:r>
      </w:ins>
    </w:p>
    <w:p w:rsidR="00AF1B1E" w:rsidRPr="00281B41" w:rsidDel="00D8544B" w:rsidRDefault="004C583C">
      <w:pPr>
        <w:spacing w:line="360" w:lineRule="exact"/>
        <w:ind w:left="1200" w:hangingChars="500" w:hanging="1200"/>
        <w:rPr>
          <w:del w:id="583" w:author="User" w:date="2019-01-04T11:34:00Z"/>
          <w:rFonts w:ascii="標楷體" w:eastAsia="標楷體" w:hAnsi="標楷體"/>
          <w:szCs w:val="24"/>
        </w:rPr>
      </w:pPr>
      <w:ins w:id="584" w:author="User" w:date="2019-01-04T13:26:00Z">
        <w:r w:rsidRPr="00281B41">
          <w:rPr>
            <w:rFonts w:ascii="標楷體" w:eastAsia="標楷體" w:hAnsi="標楷體" w:hint="eastAsia"/>
            <w:szCs w:val="24"/>
          </w:rPr>
          <w:t>巴</w:t>
        </w:r>
        <w:r w:rsidRPr="00281B41">
          <w:rPr>
            <w:rFonts w:ascii="標楷體" w:eastAsia="標楷體" w:hAnsi="標楷體"/>
            <w:szCs w:val="24"/>
          </w:rPr>
          <w:t>特</w:t>
        </w:r>
        <w:r>
          <w:rPr>
            <w:rFonts w:ascii="標楷體" w:eastAsia="標楷體" w:hAnsi="標楷體" w:hint="eastAsia"/>
            <w:szCs w:val="24"/>
          </w:rPr>
          <w:t>[樂]：</w:t>
        </w:r>
      </w:ins>
      <w:ins w:id="585" w:author="User" w:date="2019-01-04T13:27:00Z">
        <w:r>
          <w:rPr>
            <w:rFonts w:ascii="標楷體" w:eastAsia="標楷體" w:hAnsi="標楷體" w:hint="eastAsia"/>
            <w:szCs w:val="24"/>
          </w:rPr>
          <w:t>侍衛</w:t>
        </w:r>
        <w:r>
          <w:rPr>
            <w:rFonts w:ascii="標楷體" w:eastAsia="標楷體" w:hAnsi="標楷體"/>
            <w:szCs w:val="24"/>
          </w:rPr>
          <w:t>，不是說團長找我們嗎？</w:t>
        </w:r>
        <w:r>
          <w:rPr>
            <w:rFonts w:ascii="標楷體" w:eastAsia="標楷體" w:hAnsi="標楷體" w:hint="eastAsia"/>
            <w:szCs w:val="24"/>
          </w:rPr>
          <w:t>你腳扭到</w:t>
        </w:r>
        <w:r>
          <w:rPr>
            <w:rFonts w:ascii="標楷體" w:eastAsia="標楷體" w:hAnsi="標楷體"/>
            <w:szCs w:val="24"/>
          </w:rPr>
          <w:t>不好走路</w:t>
        </w:r>
        <w:r>
          <w:rPr>
            <w:rFonts w:ascii="標楷體" w:eastAsia="標楷體" w:hAnsi="標楷體" w:hint="eastAsia"/>
            <w:szCs w:val="24"/>
          </w:rPr>
          <w:t>，</w:t>
        </w:r>
        <w:r>
          <w:rPr>
            <w:rFonts w:ascii="標楷體" w:eastAsia="標楷體" w:hAnsi="標楷體"/>
            <w:szCs w:val="24"/>
          </w:rPr>
          <w:t>我抱你過去吧</w:t>
        </w:r>
        <w:r>
          <w:rPr>
            <w:rFonts w:ascii="標楷體" w:eastAsia="標楷體" w:hAnsi="標楷體" w:hint="eastAsia"/>
            <w:szCs w:val="24"/>
          </w:rPr>
          <w:t>！</w:t>
        </w:r>
      </w:ins>
      <w:del w:id="586" w:author="User" w:date="2019-01-04T11:34:00Z">
        <w:r w:rsidR="00AF1B1E" w:rsidRPr="00281B41" w:rsidDel="00D8544B">
          <w:rPr>
            <w:rFonts w:ascii="標楷體" w:eastAsia="標楷體" w:hAnsi="標楷體" w:hint="eastAsia"/>
            <w:szCs w:val="24"/>
          </w:rPr>
          <w:delText>語畢，</w:delText>
        </w:r>
        <w:r w:rsidR="00AF1B1E" w:rsidRPr="00281B41" w:rsidDel="00D8544B">
          <w:rPr>
            <w:rFonts w:ascii="標楷體" w:eastAsia="標楷體" w:hAnsi="標楷體"/>
            <w:szCs w:val="24"/>
          </w:rPr>
          <w:delText>嚇得</w:delText>
        </w:r>
        <w:r w:rsidR="00AF1B1E" w:rsidRPr="00281B41" w:rsidDel="00D8544B">
          <w:rPr>
            <w:rFonts w:ascii="標楷體" w:eastAsia="標楷體" w:hAnsi="標楷體" w:hint="eastAsia"/>
            <w:szCs w:val="24"/>
          </w:rPr>
          <w:delText>奇米倒退兩步</w:delText>
        </w:r>
        <w:r w:rsidR="00AF1B1E" w:rsidRPr="00281B41" w:rsidDel="00D8544B">
          <w:rPr>
            <w:rFonts w:ascii="標楷體" w:eastAsia="標楷體" w:hAnsi="標楷體"/>
            <w:szCs w:val="24"/>
          </w:rPr>
          <w:delText>，臉頰和</w:delText>
        </w:r>
        <w:r w:rsidR="002D74F5" w:rsidRPr="00281B41" w:rsidDel="00D8544B">
          <w:rPr>
            <w:rFonts w:ascii="標楷體" w:eastAsia="標楷體" w:hAnsi="標楷體" w:hint="eastAsia"/>
            <w:szCs w:val="24"/>
          </w:rPr>
          <w:delText>腰間</w:delText>
        </w:r>
        <w:r w:rsidR="002D74F5" w:rsidRPr="00281B41" w:rsidDel="00D8544B">
          <w:rPr>
            <w:rFonts w:ascii="標楷體" w:eastAsia="標楷體" w:hAnsi="標楷體"/>
            <w:szCs w:val="24"/>
          </w:rPr>
          <w:delText>的</w:delText>
        </w:r>
        <w:r w:rsidR="00AF1B1E" w:rsidRPr="00281B41" w:rsidDel="00D8544B">
          <w:rPr>
            <w:rFonts w:ascii="標楷體" w:eastAsia="標楷體" w:hAnsi="標楷體"/>
            <w:szCs w:val="24"/>
          </w:rPr>
          <w:delText>謬思筆記</w:delText>
        </w:r>
        <w:r w:rsidR="006507D9" w:rsidRPr="00281B41" w:rsidDel="00D8544B">
          <w:rPr>
            <w:rFonts w:ascii="標楷體" w:eastAsia="標楷體" w:hAnsi="標楷體" w:hint="eastAsia"/>
            <w:szCs w:val="24"/>
          </w:rPr>
          <w:delText>本</w:delText>
        </w:r>
        <w:r w:rsidR="00AF1B1E" w:rsidRPr="00281B41" w:rsidDel="00D8544B">
          <w:rPr>
            <w:rFonts w:ascii="標楷體" w:eastAsia="標楷體" w:hAnsi="標楷體"/>
            <w:szCs w:val="24"/>
          </w:rPr>
          <w:delText>都熱得發燙</w:delText>
        </w:r>
        <w:r w:rsidR="00AF1B1E" w:rsidRPr="00281B41" w:rsidDel="00D8544B">
          <w:rPr>
            <w:rFonts w:ascii="標楷體" w:eastAsia="標楷體" w:hAnsi="標楷體" w:hint="eastAsia"/>
            <w:szCs w:val="24"/>
          </w:rPr>
          <w:delText>，好似某種感應</w:delText>
        </w:r>
        <w:r w:rsidR="002D74F5" w:rsidRPr="00281B41" w:rsidDel="00D8544B">
          <w:rPr>
            <w:rFonts w:ascii="標楷體" w:eastAsia="標楷體" w:hAnsi="標楷體" w:hint="eastAsia"/>
            <w:szCs w:val="24"/>
          </w:rPr>
          <w:delText>生效了</w:delText>
        </w:r>
        <w:r w:rsidR="00AF1B1E" w:rsidRPr="00281B41" w:rsidDel="00D8544B">
          <w:rPr>
            <w:rFonts w:ascii="標楷體" w:eastAsia="標楷體" w:hAnsi="標楷體" w:hint="eastAsia"/>
            <w:szCs w:val="24"/>
          </w:rPr>
          <w:delText>，</w:delText>
        </w:r>
        <w:r w:rsidR="00AF1B1E" w:rsidRPr="00281B41" w:rsidDel="00D8544B">
          <w:rPr>
            <w:rFonts w:ascii="標楷體" w:eastAsia="標楷體" w:hAnsi="標楷體"/>
            <w:szCs w:val="24"/>
          </w:rPr>
          <w:delText>而且他</w:delText>
        </w:r>
        <w:r w:rsidR="00AF1B1E" w:rsidRPr="00281B41" w:rsidDel="00D8544B">
          <w:rPr>
            <w:rFonts w:ascii="標楷體" w:eastAsia="標楷體" w:hAnsi="標楷體" w:hint="eastAsia"/>
            <w:szCs w:val="24"/>
          </w:rPr>
          <w:delText>竟然</w:delText>
        </w:r>
        <w:r w:rsidR="00AF1B1E" w:rsidRPr="00281B41" w:rsidDel="00D8544B">
          <w:rPr>
            <w:rFonts w:ascii="標楷體" w:eastAsia="標楷體" w:hAnsi="標楷體"/>
            <w:szCs w:val="24"/>
          </w:rPr>
          <w:delText>也</w:delText>
        </w:r>
        <w:r w:rsidR="00AF1B1E" w:rsidRPr="00281B41" w:rsidDel="00D8544B">
          <w:rPr>
            <w:rFonts w:ascii="標楷體" w:eastAsia="標楷體" w:hAnsi="標楷體" w:hint="eastAsia"/>
            <w:szCs w:val="24"/>
          </w:rPr>
          <w:delText>能聽懂</w:delText>
        </w:r>
        <w:r w:rsidR="00AF1B1E" w:rsidRPr="00281B41" w:rsidDel="00D8544B">
          <w:rPr>
            <w:rFonts w:ascii="標楷體" w:eastAsia="標楷體" w:hAnsi="標楷體"/>
            <w:szCs w:val="24"/>
          </w:rPr>
          <w:delText>鳥類</w:delText>
        </w:r>
        <w:r w:rsidR="00AF1B1E" w:rsidRPr="00281B41" w:rsidDel="00D8544B">
          <w:rPr>
            <w:rFonts w:ascii="標楷體" w:eastAsia="標楷體" w:hAnsi="標楷體" w:hint="eastAsia"/>
            <w:szCs w:val="24"/>
          </w:rPr>
          <w:delText>生物</w:delText>
        </w:r>
        <w:r w:rsidR="00AF1B1E" w:rsidRPr="00281B41" w:rsidDel="00D8544B">
          <w:rPr>
            <w:rFonts w:ascii="標楷體" w:eastAsia="標楷體" w:hAnsi="標楷體"/>
            <w:szCs w:val="24"/>
          </w:rPr>
          <w:delText>說的話？</w:delText>
        </w:r>
      </w:del>
    </w:p>
    <w:p w:rsidR="00AF1B1E" w:rsidRPr="00281B41" w:rsidDel="00D8544B" w:rsidRDefault="00AF1B1E">
      <w:pPr>
        <w:spacing w:line="360" w:lineRule="exact"/>
        <w:ind w:left="1200" w:hangingChars="500" w:hanging="1200"/>
        <w:rPr>
          <w:del w:id="587" w:author="User" w:date="2019-01-04T11:34:00Z"/>
          <w:rFonts w:ascii="標楷體" w:eastAsia="標楷體" w:hAnsi="標楷體"/>
          <w:szCs w:val="24"/>
        </w:rPr>
      </w:pPr>
      <w:del w:id="588" w:author="User" w:date="2019-01-04T11:34:00Z">
        <w:r w:rsidRPr="00281B41" w:rsidDel="00D8544B">
          <w:rPr>
            <w:rFonts w:ascii="標楷體" w:eastAsia="標楷體" w:hAnsi="標楷體" w:hint="eastAsia"/>
            <w:szCs w:val="24"/>
          </w:rPr>
          <w:delText>定了定神，奇米</w:delText>
        </w:r>
        <w:r w:rsidRPr="00281B41" w:rsidDel="00D8544B">
          <w:rPr>
            <w:rFonts w:ascii="標楷體" w:eastAsia="標楷體" w:hAnsi="標楷體"/>
            <w:szCs w:val="24"/>
          </w:rPr>
          <w:delText>說</w:delText>
        </w:r>
        <w:r w:rsidRPr="00281B41" w:rsidDel="00D8544B">
          <w:rPr>
            <w:rFonts w:ascii="標楷體" w:eastAsia="標楷體" w:hAnsi="標楷體" w:hint="eastAsia"/>
            <w:szCs w:val="24"/>
          </w:rPr>
          <w:delText>道</w:delText>
        </w:r>
        <w:r w:rsidRPr="00281B41" w:rsidDel="00D8544B">
          <w:rPr>
            <w:rFonts w:ascii="標楷體" w:eastAsia="標楷體" w:hAnsi="標楷體"/>
            <w:szCs w:val="24"/>
          </w:rPr>
          <w:delText>：</w:delText>
        </w:r>
        <w:r w:rsidRPr="00281B41" w:rsidDel="00D8544B">
          <w:rPr>
            <w:rFonts w:ascii="標楷體" w:eastAsia="標楷體" w:hAnsi="標楷體" w:hint="eastAsia"/>
            <w:szCs w:val="24"/>
          </w:rPr>
          <w:delText>咳、、、</w:delText>
        </w:r>
        <w:r w:rsidRPr="00281B41" w:rsidDel="00D8544B">
          <w:rPr>
            <w:rFonts w:ascii="標楷體" w:eastAsia="標楷體" w:hAnsi="標楷體"/>
            <w:szCs w:val="24"/>
          </w:rPr>
          <w:delText>隊長吩咐我來找你回去</w:delText>
        </w:r>
        <w:r w:rsidRPr="00281B41" w:rsidDel="00D8544B">
          <w:rPr>
            <w:rFonts w:ascii="標楷體" w:eastAsia="標楷體" w:hAnsi="標楷體" w:hint="eastAsia"/>
            <w:szCs w:val="24"/>
          </w:rPr>
          <w:delText>，有要事商量</w:delText>
        </w:r>
        <w:r w:rsidRPr="00281B41" w:rsidDel="00D8544B">
          <w:rPr>
            <w:rFonts w:ascii="標楷體" w:eastAsia="標楷體" w:hAnsi="標楷體"/>
            <w:szCs w:val="24"/>
          </w:rPr>
          <w:delText>，跟我走吧！</w:delText>
        </w:r>
      </w:del>
    </w:p>
    <w:p w:rsidR="00AF1B1E" w:rsidRPr="00281B41" w:rsidDel="00420373" w:rsidRDefault="00AF1B1E">
      <w:pPr>
        <w:spacing w:line="360" w:lineRule="exact"/>
        <w:ind w:left="1200" w:hangingChars="500" w:hanging="1200"/>
        <w:rPr>
          <w:del w:id="589" w:author="User" w:date="2019-01-04T13:12:00Z"/>
          <w:rFonts w:ascii="標楷體" w:eastAsia="標楷體" w:hAnsi="標楷體"/>
          <w:szCs w:val="24"/>
        </w:rPr>
      </w:pPr>
      <w:del w:id="590" w:author="User" w:date="2019-01-04T11:34:00Z">
        <w:r w:rsidRPr="00281B41" w:rsidDel="00D8544B">
          <w:rPr>
            <w:rFonts w:ascii="標楷體" w:eastAsia="標楷體" w:hAnsi="標楷體" w:hint="eastAsia"/>
            <w:szCs w:val="24"/>
          </w:rPr>
          <w:delText>此時</w:delText>
        </w:r>
        <w:r w:rsidRPr="00281B41" w:rsidDel="00D8544B">
          <w:rPr>
            <w:rFonts w:ascii="標楷體" w:eastAsia="標楷體" w:hAnsi="標楷體"/>
            <w:szCs w:val="24"/>
          </w:rPr>
          <w:delText>，</w:delText>
        </w:r>
        <w:r w:rsidRPr="00281B41" w:rsidDel="00D8544B">
          <w:rPr>
            <w:rFonts w:ascii="標楷體" w:eastAsia="標楷體" w:hAnsi="標楷體" w:hint="eastAsia"/>
            <w:szCs w:val="24"/>
          </w:rPr>
          <w:delText>巴特婁</w:delText>
        </w:r>
        <w:r w:rsidRPr="00281B41" w:rsidDel="00D8544B">
          <w:rPr>
            <w:rFonts w:ascii="標楷體" w:eastAsia="標楷體" w:hAnsi="標楷體"/>
            <w:szCs w:val="24"/>
          </w:rPr>
          <w:delText>笑咪咪的說好呀</w:delText>
        </w:r>
        <w:r w:rsidRPr="00281B41" w:rsidDel="00D8544B">
          <w:rPr>
            <w:rFonts w:ascii="標楷體" w:eastAsia="標楷體" w:hAnsi="標楷體" w:hint="eastAsia"/>
            <w:szCs w:val="24"/>
          </w:rPr>
          <w:delText>！</w:delText>
        </w:r>
        <w:r w:rsidR="00D66386" w:rsidRPr="004C583C" w:rsidDel="00D8544B">
          <w:rPr>
            <w:rFonts w:ascii="標楷體" w:eastAsia="標楷體" w:hAnsi="標楷體" w:hint="eastAsia"/>
            <w:szCs w:val="24"/>
            <w:rPrChange w:id="591" w:author="User" w:date="2019-01-04T13:27:00Z">
              <w:rPr>
                <w:rFonts w:ascii="標楷體" w:eastAsia="標楷體" w:hAnsi="標楷體" w:hint="eastAsia"/>
                <w:color w:val="FF0000"/>
                <w:szCs w:val="24"/>
              </w:rPr>
            </w:rPrChange>
          </w:rPr>
          <w:delText>奇米在往回走時卻不小心扭傷腳往後跌到巴特婁身上，</w:delText>
        </w:r>
        <w:r w:rsidR="00D66386" w:rsidDel="00D8544B">
          <w:rPr>
            <w:rFonts w:ascii="標楷體" w:eastAsia="標楷體" w:hAnsi="標楷體" w:hint="eastAsia"/>
            <w:szCs w:val="24"/>
          </w:rPr>
          <w:delText>巴特婁順勢</w:delText>
        </w:r>
        <w:r w:rsidRPr="00281B41" w:rsidDel="00D8544B">
          <w:rPr>
            <w:rFonts w:ascii="標楷體" w:eastAsia="標楷體" w:hAnsi="標楷體" w:hint="eastAsia"/>
            <w:szCs w:val="24"/>
          </w:rPr>
          <w:delText>把</w:delText>
        </w:r>
        <w:r w:rsidRPr="00281B41" w:rsidDel="00D8544B">
          <w:rPr>
            <w:rFonts w:ascii="標楷體" w:eastAsia="標楷體" w:hAnsi="標楷體"/>
            <w:szCs w:val="24"/>
          </w:rPr>
          <w:delText>奇米「公主抱」起，</w:delText>
        </w:r>
        <w:r w:rsidRPr="00281B41" w:rsidDel="00D8544B">
          <w:rPr>
            <w:rFonts w:ascii="標楷體" w:eastAsia="標楷體" w:hAnsi="標楷體" w:hint="eastAsia"/>
            <w:szCs w:val="24"/>
          </w:rPr>
          <w:delText>一同她</w:delText>
        </w:r>
        <w:r w:rsidRPr="00281B41" w:rsidDel="00D8544B">
          <w:rPr>
            <w:rFonts w:ascii="標楷體" w:eastAsia="標楷體" w:hAnsi="標楷體"/>
            <w:szCs w:val="24"/>
          </w:rPr>
          <w:delText>離開</w:delText>
        </w:r>
        <w:r w:rsidRPr="00281B41" w:rsidDel="00D8544B">
          <w:rPr>
            <w:rFonts w:ascii="標楷體" w:eastAsia="標楷體" w:hAnsi="標楷體" w:hint="eastAsia"/>
            <w:szCs w:val="24"/>
          </w:rPr>
          <w:delText>花園</w:delText>
        </w:r>
      </w:del>
      <w:del w:id="592" w:author="User" w:date="2019-01-04T13:12:00Z">
        <w:r w:rsidRPr="00281B41" w:rsidDel="00420373">
          <w:rPr>
            <w:rFonts w:ascii="標楷體" w:eastAsia="標楷體" w:hAnsi="標楷體"/>
            <w:szCs w:val="24"/>
          </w:rPr>
          <w:delText>。</w:delText>
        </w:r>
        <w:r w:rsidRPr="004C583C" w:rsidDel="00420373">
          <w:rPr>
            <w:rFonts w:ascii="標楷體" w:eastAsia="標楷體" w:hAnsi="標楷體" w:hint="eastAsia"/>
            <w:szCs w:val="24"/>
            <w:rPrChange w:id="593" w:author="User" w:date="2019-01-04T13:27:00Z">
              <w:rPr>
                <w:rFonts w:ascii="標楷體" w:eastAsia="標楷體" w:hAnsi="標楷體" w:hint="eastAsia"/>
                <w:color w:val="00B050"/>
                <w:szCs w:val="24"/>
              </w:rPr>
            </w:rPrChange>
          </w:rPr>
          <w:delText>「此處</w:delText>
        </w:r>
        <w:r w:rsidR="00EA526B" w:rsidRPr="004C583C" w:rsidDel="00420373">
          <w:rPr>
            <w:rFonts w:ascii="標楷體" w:eastAsia="標楷體" w:hAnsi="標楷體" w:hint="eastAsia"/>
            <w:szCs w:val="24"/>
            <w:rPrChange w:id="594" w:author="User" w:date="2019-01-04T13:27:00Z">
              <w:rPr>
                <w:rFonts w:ascii="標楷體" w:eastAsia="標楷體" w:hAnsi="標楷體" w:hint="eastAsia"/>
                <w:color w:val="00B050"/>
                <w:szCs w:val="24"/>
              </w:rPr>
            </w:rPrChange>
          </w:rPr>
          <w:delText>需</w:delText>
        </w:r>
        <w:r w:rsidRPr="004C583C" w:rsidDel="00420373">
          <w:rPr>
            <w:rFonts w:ascii="標楷體" w:eastAsia="標楷體" w:hAnsi="標楷體" w:hint="eastAsia"/>
            <w:szCs w:val="24"/>
            <w:rPrChange w:id="595" w:author="User" w:date="2019-01-04T13:27:00Z">
              <w:rPr>
                <w:rFonts w:ascii="標楷體" w:eastAsia="標楷體" w:hAnsi="標楷體" w:hint="eastAsia"/>
                <w:color w:val="00B050"/>
                <w:szCs w:val="24"/>
              </w:rPr>
            </w:rPrChange>
          </w:rPr>
          <w:delText>繪製ＣＧ圖</w:delText>
        </w:r>
        <w:r w:rsidR="00EA526B" w:rsidRPr="004C583C" w:rsidDel="00420373">
          <w:rPr>
            <w:rFonts w:ascii="標楷體" w:eastAsia="標楷體" w:hAnsi="標楷體" w:hint="eastAsia"/>
            <w:szCs w:val="24"/>
            <w:rPrChange w:id="596" w:author="User" w:date="2019-01-04T13:27:00Z">
              <w:rPr>
                <w:rFonts w:ascii="標楷體" w:eastAsia="標楷體" w:hAnsi="標楷體" w:hint="eastAsia"/>
                <w:color w:val="00B050"/>
                <w:szCs w:val="24"/>
              </w:rPr>
            </w:rPrChange>
          </w:rPr>
          <w:delText>：</w:delText>
        </w:r>
        <w:r w:rsidR="00EA526B" w:rsidRPr="004C583C" w:rsidDel="00420373">
          <w:rPr>
            <w:rFonts w:ascii="標楷體" w:eastAsia="標楷體" w:hAnsi="標楷體"/>
            <w:szCs w:val="24"/>
            <w:rPrChange w:id="597" w:author="User" w:date="2019-01-04T13:27:00Z">
              <w:rPr>
                <w:rFonts w:ascii="標楷體" w:eastAsia="標楷體" w:hAnsi="標楷體"/>
                <w:color w:val="00B050"/>
                <w:szCs w:val="24"/>
              </w:rPr>
            </w:rPrChange>
          </w:rPr>
          <w:delText>巴特婁公主抱</w:delText>
        </w:r>
        <w:r w:rsidR="00EA526B" w:rsidRPr="004C583C" w:rsidDel="00420373">
          <w:rPr>
            <w:rFonts w:ascii="標楷體" w:eastAsia="標楷體" w:hAnsi="標楷體" w:hint="eastAsia"/>
            <w:szCs w:val="24"/>
            <w:rPrChange w:id="598" w:author="User" w:date="2019-01-04T13:27:00Z">
              <w:rPr>
                <w:rFonts w:ascii="標楷體" w:eastAsia="標楷體" w:hAnsi="標楷體" w:hint="eastAsia"/>
                <w:color w:val="00B050"/>
                <w:szCs w:val="24"/>
              </w:rPr>
            </w:rPrChange>
          </w:rPr>
          <w:delText>奇米</w:delText>
        </w:r>
        <w:r w:rsidRPr="004C583C" w:rsidDel="00420373">
          <w:rPr>
            <w:rFonts w:ascii="標楷體" w:eastAsia="標楷體" w:hAnsi="標楷體" w:hint="eastAsia"/>
            <w:szCs w:val="24"/>
            <w:rPrChange w:id="599" w:author="User" w:date="2019-01-04T13:27:00Z">
              <w:rPr>
                <w:rFonts w:ascii="標楷體" w:eastAsia="標楷體" w:hAnsi="標楷體" w:hint="eastAsia"/>
                <w:color w:val="00B050"/>
                <w:szCs w:val="24"/>
              </w:rPr>
            </w:rPrChange>
          </w:rPr>
          <w:delText>」</w:delText>
        </w:r>
      </w:del>
    </w:p>
    <w:p w:rsidR="00AF1B1E" w:rsidRPr="00281B41" w:rsidRDefault="00AF1B1E">
      <w:pPr>
        <w:spacing w:line="360" w:lineRule="exact"/>
        <w:ind w:left="1200" w:hangingChars="500" w:hanging="1200"/>
        <w:rPr>
          <w:rFonts w:ascii="標楷體" w:eastAsia="標楷體" w:hAnsi="標楷體"/>
          <w:szCs w:val="24"/>
        </w:rPr>
      </w:pPr>
    </w:p>
    <w:p w:rsidR="001B65D8" w:rsidRPr="00281B41" w:rsidRDefault="001B65D8" w:rsidP="00E13702">
      <w:pPr>
        <w:widowControl/>
        <w:spacing w:line="360" w:lineRule="exact"/>
        <w:ind w:left="1201" w:hangingChars="500" w:hanging="1201"/>
        <w:rPr>
          <w:rFonts w:ascii="標楷體" w:eastAsia="標楷體" w:hAnsi="標楷體"/>
          <w:b/>
          <w:szCs w:val="24"/>
        </w:rPr>
      </w:pPr>
      <w:r w:rsidRPr="00281B41">
        <w:rPr>
          <w:rFonts w:ascii="標楷體" w:eastAsia="標楷體" w:hAnsi="標楷體"/>
          <w:b/>
          <w:szCs w:val="24"/>
        </w:rPr>
        <w:br w:type="page"/>
      </w:r>
    </w:p>
    <w:p w:rsidR="001F6364" w:rsidRPr="006B3C6B" w:rsidRDefault="00F47B36" w:rsidP="00E13702">
      <w:pPr>
        <w:pStyle w:val="ab"/>
        <w:spacing w:before="0" w:after="0" w:line="360" w:lineRule="exact"/>
        <w:ind w:left="1401" w:hangingChars="500" w:hanging="1401"/>
        <w:jc w:val="left"/>
        <w:rPr>
          <w:rFonts w:ascii="標楷體" w:eastAsia="標楷體" w:hAnsi="標楷體"/>
        </w:rPr>
      </w:pPr>
      <w:bookmarkStart w:id="600" w:name="_Toc534212161"/>
      <w:r w:rsidRPr="0085157D">
        <w:rPr>
          <w:rFonts w:ascii="標楷體" w:eastAsia="標楷體" w:hAnsi="標楷體" w:hint="eastAsia"/>
          <w:sz w:val="28"/>
          <w:szCs w:val="28"/>
          <w:rPrChange w:id="601" w:author="User" w:date="2019-01-04T13:30:00Z">
            <w:rPr>
              <w:rFonts w:ascii="標楷體" w:eastAsia="標楷體" w:hAnsi="標楷體" w:hint="eastAsia"/>
            </w:rPr>
          </w:rPrChange>
        </w:rPr>
        <w:lastRenderedPageBreak/>
        <w:t>第二章</w:t>
      </w:r>
      <w:r w:rsidRPr="0085157D">
        <w:rPr>
          <w:rFonts w:ascii="標楷體" w:eastAsia="標楷體" w:hAnsi="標楷體"/>
          <w:sz w:val="28"/>
          <w:szCs w:val="28"/>
          <w:rPrChange w:id="602" w:author="User" w:date="2019-01-04T13:30:00Z">
            <w:rPr>
              <w:rFonts w:ascii="標楷體" w:eastAsia="標楷體" w:hAnsi="標楷體"/>
            </w:rPr>
          </w:rPrChange>
        </w:rPr>
        <w:t xml:space="preserve"> </w:t>
      </w:r>
      <w:r w:rsidRPr="0085157D">
        <w:rPr>
          <w:rFonts w:ascii="標楷體" w:eastAsia="標楷體" w:hAnsi="標楷體" w:hint="eastAsia"/>
          <w:sz w:val="28"/>
          <w:szCs w:val="28"/>
          <w:rPrChange w:id="603" w:author="User" w:date="2019-01-04T13:30:00Z">
            <w:rPr>
              <w:rFonts w:ascii="標楷體" w:eastAsia="標楷體" w:hAnsi="標楷體" w:hint="eastAsia"/>
            </w:rPr>
          </w:rPrChange>
        </w:rPr>
        <w:t>少年騎士</w:t>
      </w:r>
      <w:r w:rsidRPr="0085157D">
        <w:rPr>
          <w:rFonts w:ascii="標楷體" w:eastAsia="標楷體" w:hAnsi="標楷體"/>
          <w:sz w:val="28"/>
          <w:szCs w:val="28"/>
          <w:rPrChange w:id="604" w:author="User" w:date="2019-01-04T13:30:00Z">
            <w:rPr>
              <w:rFonts w:ascii="標楷體" w:eastAsia="標楷體" w:hAnsi="標楷體"/>
            </w:rPr>
          </w:rPrChange>
        </w:rPr>
        <w:t>的煩惱</w:t>
      </w:r>
      <w:bookmarkEnd w:id="600"/>
      <w:r w:rsidRPr="0085157D">
        <w:rPr>
          <w:rFonts w:ascii="標楷體" w:eastAsia="標楷體" w:hAnsi="標楷體"/>
          <w:sz w:val="28"/>
          <w:szCs w:val="28"/>
          <w:rPrChange w:id="605" w:author="User" w:date="2019-01-04T13:30:00Z">
            <w:rPr>
              <w:rFonts w:ascii="標楷體" w:eastAsia="標楷體" w:hAnsi="標楷體"/>
            </w:rPr>
          </w:rPrChange>
        </w:rPr>
        <w:br/>
      </w:r>
    </w:p>
    <w:p w:rsidR="002F6F47" w:rsidRPr="002F6F47" w:rsidRDefault="002F6F47" w:rsidP="00E13702">
      <w:pPr>
        <w:spacing w:line="360" w:lineRule="exact"/>
        <w:ind w:left="1201" w:hangingChars="500" w:hanging="1201"/>
        <w:rPr>
          <w:rFonts w:ascii="標楷體" w:eastAsia="標楷體" w:hAnsi="標楷體"/>
          <w:b/>
          <w:szCs w:val="24"/>
        </w:rPr>
      </w:pPr>
      <w:r>
        <w:rPr>
          <w:rFonts w:ascii="標楷體" w:eastAsia="標楷體" w:hAnsi="標楷體" w:hint="eastAsia"/>
          <w:b/>
          <w:szCs w:val="24"/>
        </w:rPr>
        <w:t>原型故事</w:t>
      </w:r>
    </w:p>
    <w:p w:rsidR="00507D67" w:rsidRDefault="00507D67"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巴</w:t>
      </w:r>
      <w:r>
        <w:rPr>
          <w:rFonts w:ascii="標楷體" w:eastAsia="標楷體" w:hAnsi="標楷體"/>
          <w:szCs w:val="24"/>
        </w:rPr>
        <w:t>特婁之家→</w:t>
      </w:r>
      <w:r>
        <w:rPr>
          <w:rFonts w:ascii="標楷體" w:eastAsia="標楷體" w:hAnsi="標楷體" w:hint="eastAsia"/>
          <w:szCs w:val="24"/>
        </w:rPr>
        <w:t>聖喬治屠龍</w:t>
      </w:r>
      <w:r w:rsidR="001F6364">
        <w:rPr>
          <w:rFonts w:ascii="標楷體" w:eastAsia="標楷體" w:hAnsi="標楷體"/>
          <w:szCs w:val="24"/>
        </w:rPr>
        <w:t>救公主的</w:t>
      </w:r>
      <w:r w:rsidR="001F6364">
        <w:rPr>
          <w:rFonts w:ascii="標楷體" w:eastAsia="標楷體" w:hAnsi="標楷體" w:hint="eastAsia"/>
          <w:szCs w:val="24"/>
        </w:rPr>
        <w:t>童話故事</w:t>
      </w:r>
    </w:p>
    <w:p w:rsidR="00507D67" w:rsidRDefault="00507D67"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（以下是</w:t>
      </w:r>
      <w:r>
        <w:rPr>
          <w:rFonts w:ascii="標楷體" w:eastAsia="標楷體" w:hAnsi="標楷體"/>
          <w:szCs w:val="24"/>
        </w:rPr>
        <w:t>根據童話故事</w:t>
      </w:r>
      <w:r>
        <w:rPr>
          <w:rFonts w:ascii="標楷體" w:eastAsia="標楷體" w:hAnsi="標楷體" w:hint="eastAsia"/>
          <w:szCs w:val="24"/>
        </w:rPr>
        <w:t>加以</w:t>
      </w:r>
      <w:r>
        <w:rPr>
          <w:rFonts w:ascii="標楷體" w:eastAsia="標楷體" w:hAnsi="標楷體"/>
          <w:szCs w:val="24"/>
        </w:rPr>
        <w:t>描寫而成的</w:t>
      </w:r>
      <w:r w:rsidR="001F6364">
        <w:rPr>
          <w:rFonts w:ascii="標楷體" w:eastAsia="標楷體" w:hAnsi="標楷體" w:hint="eastAsia"/>
          <w:szCs w:val="24"/>
        </w:rPr>
        <w:t>摘要</w:t>
      </w:r>
      <w:r>
        <w:rPr>
          <w:rFonts w:ascii="標楷體" w:eastAsia="標楷體" w:hAnsi="標楷體" w:hint="eastAsia"/>
          <w:szCs w:val="24"/>
        </w:rPr>
        <w:t>，用來補足</w:t>
      </w:r>
      <w:r w:rsidR="001F6364">
        <w:rPr>
          <w:rFonts w:ascii="標楷體" w:eastAsia="標楷體" w:hAnsi="標楷體" w:hint="eastAsia"/>
          <w:szCs w:val="24"/>
        </w:rPr>
        <w:t>巴特婁的故事</w:t>
      </w:r>
      <w:r>
        <w:rPr>
          <w:rFonts w:ascii="標楷體" w:eastAsia="標楷體" w:hAnsi="標楷體" w:hint="eastAsia"/>
          <w:szCs w:val="24"/>
        </w:rPr>
        <w:t>）</w:t>
      </w:r>
    </w:p>
    <w:p w:rsidR="001F6364" w:rsidRDefault="001F6364"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聖喬治身為騎士恪守皇規，為了心愛的公主奮勇</w:t>
      </w:r>
      <w:r>
        <w:rPr>
          <w:rFonts w:ascii="標楷體" w:eastAsia="標楷體" w:hAnsi="標楷體"/>
          <w:szCs w:val="24"/>
        </w:rPr>
        <w:t>屠龍</w:t>
      </w:r>
      <w:r>
        <w:rPr>
          <w:rFonts w:ascii="標楷體" w:eastAsia="標楷體" w:hAnsi="標楷體" w:hint="eastAsia"/>
          <w:szCs w:val="24"/>
        </w:rPr>
        <w:t>，</w:t>
      </w:r>
      <w:r>
        <w:rPr>
          <w:rFonts w:ascii="標楷體" w:eastAsia="標楷體" w:hAnsi="標楷體"/>
          <w:szCs w:val="24"/>
        </w:rPr>
        <w:t>成為守護</w:t>
      </w:r>
      <w:r>
        <w:rPr>
          <w:rFonts w:ascii="標楷體" w:eastAsia="標楷體" w:hAnsi="標楷體" w:hint="eastAsia"/>
          <w:szCs w:val="24"/>
        </w:rPr>
        <w:t>公主的存在</w:t>
      </w:r>
      <w:r>
        <w:rPr>
          <w:rFonts w:ascii="標楷體" w:eastAsia="標楷體" w:hAnsi="標楷體"/>
          <w:szCs w:val="24"/>
        </w:rPr>
        <w:t>，</w:t>
      </w:r>
      <w:r>
        <w:rPr>
          <w:rFonts w:ascii="標楷體" w:eastAsia="標楷體" w:hAnsi="標楷體" w:hint="eastAsia"/>
          <w:szCs w:val="24"/>
        </w:rPr>
        <w:t>兩人卻因身分而無法結為連理，只能在公主</w:t>
      </w:r>
      <w:r>
        <w:rPr>
          <w:rFonts w:ascii="標楷體" w:eastAsia="標楷體" w:hAnsi="標楷體"/>
          <w:szCs w:val="24"/>
        </w:rPr>
        <w:t>大喜之日以</w:t>
      </w:r>
      <w:r>
        <w:rPr>
          <w:rFonts w:ascii="標楷體" w:eastAsia="標楷體" w:hAnsi="標楷體" w:hint="eastAsia"/>
          <w:szCs w:val="24"/>
        </w:rPr>
        <w:t>大量</w:t>
      </w:r>
      <w:r>
        <w:rPr>
          <w:rFonts w:ascii="標楷體" w:eastAsia="標楷體" w:hAnsi="標楷體"/>
          <w:szCs w:val="24"/>
        </w:rPr>
        <w:t>玫瑰花相贈</w:t>
      </w:r>
      <w:r>
        <w:rPr>
          <w:rFonts w:ascii="標楷體" w:eastAsia="標楷體" w:hAnsi="標楷體" w:hint="eastAsia"/>
          <w:szCs w:val="24"/>
        </w:rPr>
        <w:t>，以表祝福，最後公主以</w:t>
      </w:r>
      <w:r>
        <w:rPr>
          <w:rFonts w:ascii="標楷體" w:eastAsia="標楷體" w:hAnsi="標楷體"/>
          <w:szCs w:val="24"/>
        </w:rPr>
        <w:t>書</w:t>
      </w:r>
      <w:r>
        <w:rPr>
          <w:rFonts w:ascii="標楷體" w:eastAsia="標楷體" w:hAnsi="標楷體" w:hint="eastAsia"/>
          <w:szCs w:val="24"/>
        </w:rPr>
        <w:t>回</w:t>
      </w:r>
      <w:r>
        <w:rPr>
          <w:rFonts w:ascii="標楷體" w:eastAsia="標楷體" w:hAnsi="標楷體"/>
          <w:szCs w:val="24"/>
        </w:rPr>
        <w:t>贈</w:t>
      </w:r>
      <w:r>
        <w:rPr>
          <w:rFonts w:ascii="標楷體" w:eastAsia="標楷體" w:hAnsi="標楷體" w:hint="eastAsia"/>
          <w:szCs w:val="24"/>
        </w:rPr>
        <w:t>聖喬治，兩人的情止</w:t>
      </w:r>
      <w:r w:rsidR="00C651C2">
        <w:rPr>
          <w:rFonts w:ascii="標楷體" w:eastAsia="標楷體" w:hAnsi="標楷體" w:hint="eastAsia"/>
          <w:szCs w:val="24"/>
        </w:rPr>
        <w:t>乎</w:t>
      </w:r>
      <w:r>
        <w:rPr>
          <w:rFonts w:ascii="標楷體" w:eastAsia="標楷體" w:hAnsi="標楷體" w:hint="eastAsia"/>
          <w:szCs w:val="24"/>
        </w:rPr>
        <w:t>於禮、</w:t>
      </w:r>
      <w:r w:rsidR="00C651C2">
        <w:rPr>
          <w:rFonts w:ascii="標楷體" w:eastAsia="標楷體" w:hAnsi="標楷體" w:hint="eastAsia"/>
          <w:szCs w:val="24"/>
        </w:rPr>
        <w:t>長</w:t>
      </w:r>
      <w:r>
        <w:rPr>
          <w:rFonts w:ascii="標楷體" w:eastAsia="標楷體" w:hAnsi="標楷體" w:hint="eastAsia"/>
          <w:szCs w:val="24"/>
        </w:rPr>
        <w:t>存於心。</w:t>
      </w:r>
    </w:p>
    <w:p w:rsidR="00E76C76" w:rsidRDefault="001F6364" w:rsidP="00E13702">
      <w:pPr>
        <w:spacing w:line="360" w:lineRule="exact"/>
        <w:ind w:left="1201" w:hangingChars="500" w:hanging="1201"/>
        <w:rPr>
          <w:rFonts w:ascii="標楷體" w:eastAsia="標楷體" w:hAnsi="標楷體"/>
          <w:b/>
          <w:color w:val="ED7D31" w:themeColor="accent2"/>
          <w:szCs w:val="24"/>
        </w:rPr>
      </w:pPr>
      <w:r w:rsidRPr="001F6364">
        <w:rPr>
          <w:rFonts w:ascii="標楷體" w:eastAsia="標楷體" w:hAnsi="標楷體" w:hint="eastAsia"/>
          <w:b/>
          <w:color w:val="ED7D31" w:themeColor="accent2"/>
          <w:szCs w:val="24"/>
        </w:rPr>
        <w:t>美好童話背後不為人知的故事。</w:t>
      </w:r>
    </w:p>
    <w:p w:rsidR="004E3C72" w:rsidRDefault="004E3C72" w:rsidP="00E13702">
      <w:pPr>
        <w:spacing w:line="360" w:lineRule="exact"/>
        <w:ind w:left="1200" w:hangingChars="500" w:hanging="1200"/>
        <w:rPr>
          <w:rFonts w:ascii="標楷體" w:eastAsia="標楷體" w:hAnsi="標楷體"/>
          <w:szCs w:val="24"/>
        </w:rPr>
      </w:pPr>
    </w:p>
    <w:p w:rsidR="00E76C76" w:rsidRPr="002F6F47" w:rsidRDefault="002F6F47" w:rsidP="00E13702">
      <w:pPr>
        <w:spacing w:line="360" w:lineRule="exact"/>
        <w:ind w:left="1201" w:hangingChars="500" w:hanging="1201"/>
        <w:rPr>
          <w:rFonts w:ascii="標楷體" w:eastAsia="標楷體" w:hAnsi="標楷體"/>
          <w:b/>
          <w:szCs w:val="24"/>
        </w:rPr>
      </w:pPr>
      <w:r>
        <w:rPr>
          <w:rFonts w:ascii="標楷體" w:eastAsia="標楷體" w:hAnsi="標楷體" w:hint="eastAsia"/>
          <w:b/>
          <w:szCs w:val="24"/>
        </w:rPr>
        <w:t>前景提要</w:t>
      </w:r>
    </w:p>
    <w:p w:rsidR="00507D67" w:rsidRPr="00E76C76" w:rsidRDefault="00E76C76"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奇米與巴特婁</w:t>
      </w:r>
      <w:r>
        <w:rPr>
          <w:rFonts w:ascii="標楷體" w:eastAsia="標楷體" w:hAnsi="標楷體"/>
          <w:szCs w:val="24"/>
        </w:rPr>
        <w:t>初次在花園</w:t>
      </w:r>
      <w:r>
        <w:rPr>
          <w:rFonts w:ascii="標楷體" w:eastAsia="標楷體" w:hAnsi="標楷體" w:hint="eastAsia"/>
          <w:szCs w:val="24"/>
        </w:rPr>
        <w:t>廣場</w:t>
      </w:r>
      <w:r>
        <w:rPr>
          <w:rFonts w:ascii="標楷體" w:eastAsia="標楷體" w:hAnsi="標楷體"/>
          <w:szCs w:val="24"/>
        </w:rPr>
        <w:t>相遇</w:t>
      </w:r>
      <w:r>
        <w:rPr>
          <w:rFonts w:ascii="標楷體" w:eastAsia="標楷體" w:hAnsi="標楷體" w:hint="eastAsia"/>
          <w:szCs w:val="24"/>
        </w:rPr>
        <w:t>，被疑似</w:t>
      </w:r>
      <w:r>
        <w:rPr>
          <w:rFonts w:ascii="標楷體" w:eastAsia="標楷體" w:hAnsi="標楷體"/>
          <w:szCs w:val="24"/>
        </w:rPr>
        <w:t>吃豆腐的奇米</w:t>
      </w:r>
      <w:r>
        <w:rPr>
          <w:rFonts w:ascii="標楷體" w:eastAsia="標楷體" w:hAnsi="標楷體" w:hint="eastAsia"/>
          <w:szCs w:val="24"/>
        </w:rPr>
        <w:t>對巴特婁其實</w:t>
      </w:r>
      <w:r>
        <w:rPr>
          <w:rFonts w:ascii="標楷體" w:eastAsia="標楷體" w:hAnsi="標楷體"/>
          <w:szCs w:val="24"/>
        </w:rPr>
        <w:t>非常感冒，但因為亞瑟</w:t>
      </w:r>
      <w:r>
        <w:rPr>
          <w:rFonts w:ascii="標楷體" w:eastAsia="標楷體" w:hAnsi="標楷體" w:hint="eastAsia"/>
          <w:szCs w:val="24"/>
        </w:rPr>
        <w:t>告訴奇米懷思氏族收復藝術品的使命，</w:t>
      </w:r>
      <w:r>
        <w:rPr>
          <w:rFonts w:ascii="標楷體" w:eastAsia="標楷體" w:hAnsi="標楷體"/>
          <w:szCs w:val="24"/>
        </w:rPr>
        <w:t>讓</w:t>
      </w:r>
      <w:r>
        <w:rPr>
          <w:rFonts w:ascii="標楷體" w:eastAsia="標楷體" w:hAnsi="標楷體" w:hint="eastAsia"/>
          <w:szCs w:val="24"/>
        </w:rPr>
        <w:t>她</w:t>
      </w:r>
      <w:r>
        <w:rPr>
          <w:rFonts w:ascii="標楷體" w:eastAsia="標楷體" w:hAnsi="標楷體"/>
          <w:szCs w:val="24"/>
        </w:rPr>
        <w:t>不得不找到巴特婁。</w:t>
      </w:r>
      <w:r w:rsidR="00507D67" w:rsidRPr="001F6364">
        <w:rPr>
          <w:rFonts w:ascii="標楷體" w:eastAsia="標楷體" w:hAnsi="標楷體"/>
          <w:b/>
          <w:szCs w:val="24"/>
        </w:rPr>
        <w:br w:type="page"/>
      </w:r>
    </w:p>
    <w:p w:rsidR="00F47B36" w:rsidRPr="006B3C6B" w:rsidRDefault="00F47B36" w:rsidP="00E13702">
      <w:pPr>
        <w:pStyle w:val="ad"/>
        <w:spacing w:after="0" w:line="360" w:lineRule="exact"/>
        <w:ind w:left="1200" w:hangingChars="500" w:hanging="1200"/>
        <w:rPr>
          <w:rFonts w:ascii="標楷體" w:eastAsia="標楷體" w:hAnsi="標楷體"/>
        </w:rPr>
      </w:pPr>
      <w:bookmarkStart w:id="606" w:name="_Toc534212162"/>
      <w:r w:rsidRPr="006B3C6B">
        <w:rPr>
          <w:rFonts w:ascii="標楷體" w:eastAsia="標楷體" w:hAnsi="標楷體" w:hint="eastAsia"/>
        </w:rPr>
        <w:lastRenderedPageBreak/>
        <w:t>第二章 第一節</w:t>
      </w:r>
      <w:bookmarkEnd w:id="6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93"/>
        <w:gridCol w:w="1896"/>
        <w:gridCol w:w="834"/>
        <w:gridCol w:w="1656"/>
        <w:gridCol w:w="1641"/>
      </w:tblGrid>
      <w:tr w:rsidR="00FD6B9B" w:rsidRPr="00281B41" w:rsidTr="00516017">
        <w:tc>
          <w:tcPr>
            <w:tcW w:w="967"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56" w:type="dxa"/>
            <w:tcBorders>
              <w:top w:val="single" w:sz="12" w:space="0" w:color="auto"/>
              <w:left w:val="single" w:sz="12" w:space="0" w:color="auto"/>
              <w:bottom w:val="single" w:sz="12" w:space="0" w:color="auto"/>
              <w:right w:val="single" w:sz="12" w:space="0" w:color="auto"/>
            </w:tcBorders>
          </w:tcPr>
          <w:p w:rsidR="00FD6B9B" w:rsidRPr="00281B41" w:rsidRDefault="00CC399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3"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8" w:type="dxa"/>
            <w:tcBorders>
              <w:top w:val="single" w:sz="12" w:space="0" w:color="auto"/>
              <w:left w:val="single" w:sz="12" w:space="0" w:color="auto"/>
              <w:bottom w:val="single" w:sz="12" w:space="0" w:color="auto"/>
              <w:right w:val="single" w:sz="12" w:space="0" w:color="auto"/>
            </w:tcBorders>
            <w:hideMark/>
          </w:tcPr>
          <w:p w:rsidR="00FD6B9B" w:rsidRPr="00281B41" w:rsidRDefault="00CC399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8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D6B9B" w:rsidRPr="00281B41" w:rsidTr="00516017">
        <w:tc>
          <w:tcPr>
            <w:tcW w:w="967"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9"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CC399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奇米、巴特婁、亞瑟</w:t>
            </w:r>
          </w:p>
        </w:tc>
      </w:tr>
    </w:tbl>
    <w:p w:rsidR="00F47B36" w:rsidRDefault="00AA3400"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巴特婁把</w:t>
      </w:r>
      <w:r>
        <w:rPr>
          <w:rFonts w:ascii="標楷體" w:eastAsia="標楷體" w:hAnsi="標楷體"/>
          <w:szCs w:val="24"/>
        </w:rPr>
        <w:t>奇米</w:t>
      </w:r>
      <w:r>
        <w:rPr>
          <w:rFonts w:ascii="標楷體" w:eastAsia="標楷體" w:hAnsi="標楷體" w:hint="eastAsia"/>
          <w:szCs w:val="24"/>
        </w:rPr>
        <w:t>帶離</w:t>
      </w:r>
      <w:r>
        <w:rPr>
          <w:rFonts w:ascii="標楷體" w:eastAsia="標楷體" w:hAnsi="標楷體"/>
          <w:szCs w:val="24"/>
        </w:rPr>
        <w:t>人群，</w:t>
      </w:r>
      <w:r>
        <w:rPr>
          <w:rFonts w:ascii="標楷體" w:eastAsia="標楷體" w:hAnsi="標楷體" w:hint="eastAsia"/>
          <w:szCs w:val="24"/>
        </w:rPr>
        <w:t>並伸手</w:t>
      </w:r>
      <w:r>
        <w:rPr>
          <w:rFonts w:ascii="標楷體" w:eastAsia="標楷體" w:hAnsi="標楷體"/>
          <w:szCs w:val="24"/>
        </w:rPr>
        <w:t>將奇米的</w:t>
      </w:r>
      <w:r>
        <w:rPr>
          <w:rFonts w:ascii="標楷體" w:eastAsia="標楷體" w:hAnsi="標楷體" w:hint="eastAsia"/>
          <w:szCs w:val="24"/>
        </w:rPr>
        <w:t>頭盔</w:t>
      </w:r>
      <w:r>
        <w:rPr>
          <w:rFonts w:ascii="標楷體" w:eastAsia="標楷體" w:hAnsi="標楷體"/>
          <w:szCs w:val="24"/>
        </w:rPr>
        <w:t>拿下來</w:t>
      </w:r>
      <w:r>
        <w:rPr>
          <w:rFonts w:ascii="標楷體" w:eastAsia="標楷體" w:hAnsi="標楷體" w:hint="eastAsia"/>
          <w:szCs w:val="24"/>
        </w:rPr>
        <w:t>，</w:t>
      </w:r>
      <w:r>
        <w:rPr>
          <w:rFonts w:ascii="標楷體" w:eastAsia="標楷體" w:hAnsi="標楷體"/>
          <w:szCs w:val="24"/>
        </w:rPr>
        <w:t>奇米被這一連串的舉動嚇了一跳</w:t>
      </w:r>
      <w:r>
        <w:rPr>
          <w:rFonts w:ascii="標楷體" w:eastAsia="標楷體" w:hAnsi="標楷體" w:hint="eastAsia"/>
          <w:szCs w:val="24"/>
        </w:rPr>
        <w:t>。</w:t>
      </w:r>
    </w:p>
    <w:p w:rsidR="00772087" w:rsidRDefault="00AA3400"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巴特婁</w:t>
      </w:r>
      <w:r>
        <w:rPr>
          <w:rFonts w:ascii="標楷體" w:eastAsia="標楷體" w:hAnsi="標楷體"/>
          <w:szCs w:val="24"/>
        </w:rPr>
        <w:t>表示</w:t>
      </w:r>
      <w:r>
        <w:rPr>
          <w:rFonts w:ascii="標楷體" w:eastAsia="標楷體" w:hAnsi="標楷體" w:hint="eastAsia"/>
          <w:szCs w:val="24"/>
        </w:rPr>
        <w:t>：早</w:t>
      </w:r>
      <w:r>
        <w:rPr>
          <w:rFonts w:ascii="標楷體" w:eastAsia="標楷體" w:hAnsi="標楷體"/>
          <w:szCs w:val="24"/>
        </w:rPr>
        <w:t>就看</w:t>
      </w:r>
      <w:r>
        <w:rPr>
          <w:rFonts w:ascii="標楷體" w:eastAsia="標楷體" w:hAnsi="標楷體" w:hint="eastAsia"/>
          <w:szCs w:val="24"/>
        </w:rPr>
        <w:t>穿奇米</w:t>
      </w:r>
      <w:r>
        <w:rPr>
          <w:rFonts w:ascii="標楷體" w:eastAsia="標楷體" w:hAnsi="標楷體"/>
          <w:szCs w:val="24"/>
        </w:rPr>
        <w:t>是女孩子，她和這隻鳥找</w:t>
      </w:r>
      <w:r>
        <w:rPr>
          <w:rFonts w:ascii="標楷體" w:eastAsia="標楷體" w:hAnsi="標楷體" w:hint="eastAsia"/>
          <w:szCs w:val="24"/>
        </w:rPr>
        <w:t>他</w:t>
      </w:r>
      <w:r>
        <w:rPr>
          <w:rFonts w:ascii="標楷體" w:eastAsia="標楷體" w:hAnsi="標楷體"/>
          <w:szCs w:val="24"/>
        </w:rPr>
        <w:t>有什麼事呢？</w:t>
      </w:r>
    </w:p>
    <w:p w:rsidR="00AA3400" w:rsidRDefault="00AA3400"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w:t>
      </w:r>
      <w:r>
        <w:rPr>
          <w:rFonts w:ascii="標楷體" w:eastAsia="標楷體" w:hAnsi="標楷體"/>
          <w:szCs w:val="24"/>
        </w:rPr>
        <w:t>指著亞瑟</w:t>
      </w:r>
      <w:r>
        <w:rPr>
          <w:rFonts w:ascii="標楷體" w:eastAsia="標楷體" w:hAnsi="標楷體" w:hint="eastAsia"/>
          <w:szCs w:val="24"/>
        </w:rPr>
        <w:t>沒說話，示意讓亞瑟來解釋。</w:t>
      </w:r>
    </w:p>
    <w:p w:rsidR="00AA3400" w:rsidRDefault="00AA3400"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此時亞瑟接著解釋</w:t>
      </w:r>
      <w:r>
        <w:rPr>
          <w:rFonts w:ascii="標楷體" w:eastAsia="標楷體" w:hAnsi="標楷體"/>
          <w:szCs w:val="24"/>
        </w:rPr>
        <w:t>，只有祕術使一族與藝術品之靈才有辦法和牠溝通，</w:t>
      </w:r>
      <w:r>
        <w:rPr>
          <w:rFonts w:ascii="標楷體" w:eastAsia="標楷體" w:hAnsi="標楷體" w:hint="eastAsia"/>
          <w:szCs w:val="24"/>
        </w:rPr>
        <w:t>既然</w:t>
      </w:r>
      <w:r>
        <w:rPr>
          <w:rFonts w:ascii="標楷體" w:eastAsia="標楷體" w:hAnsi="標楷體"/>
          <w:szCs w:val="24"/>
        </w:rPr>
        <w:t>巴特婁能聽懂他說話，那就代表他一定不是普通人。</w:t>
      </w:r>
    </w:p>
    <w:p w:rsidR="00AA3400" w:rsidRDefault="00AA3400"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此時</w:t>
      </w:r>
      <w:r>
        <w:rPr>
          <w:rFonts w:ascii="標楷體" w:eastAsia="標楷體" w:hAnsi="標楷體"/>
          <w:szCs w:val="24"/>
        </w:rPr>
        <w:t>，巴特婁</w:t>
      </w:r>
      <w:r>
        <w:rPr>
          <w:rFonts w:ascii="標楷體" w:eastAsia="標楷體" w:hAnsi="標楷體" w:hint="eastAsia"/>
          <w:szCs w:val="24"/>
        </w:rPr>
        <w:t>表示他也是第一次看到長得這麼奇特的鳥</w:t>
      </w:r>
      <w:r>
        <w:rPr>
          <w:rFonts w:ascii="標楷體" w:eastAsia="標楷體" w:hAnsi="標楷體"/>
          <w:szCs w:val="24"/>
        </w:rPr>
        <w:t>，</w:t>
      </w:r>
      <w:r>
        <w:rPr>
          <w:rFonts w:ascii="標楷體" w:eastAsia="標楷體" w:hAnsi="標楷體" w:hint="eastAsia"/>
          <w:szCs w:val="24"/>
        </w:rPr>
        <w:t>而且竟然還會說話。</w:t>
      </w:r>
      <w:r>
        <w:rPr>
          <w:rFonts w:ascii="標楷體" w:eastAsia="標楷體" w:hAnsi="標楷體"/>
          <w:szCs w:val="24"/>
        </w:rPr>
        <w:t>但他想知道所謂祕術使究竟是</w:t>
      </w:r>
      <w:r>
        <w:rPr>
          <w:rFonts w:ascii="標楷體" w:eastAsia="標楷體" w:hAnsi="標楷體" w:hint="eastAsia"/>
          <w:szCs w:val="24"/>
        </w:rPr>
        <w:t>何來歷</w:t>
      </w:r>
      <w:r>
        <w:rPr>
          <w:rFonts w:ascii="標楷體" w:eastAsia="標楷體" w:hAnsi="標楷體"/>
          <w:szCs w:val="24"/>
        </w:rPr>
        <w:t>？</w:t>
      </w:r>
    </w:p>
    <w:p w:rsidR="00AA3400" w:rsidRPr="00AA3400" w:rsidRDefault="00AA3400"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w:t>
      </w:r>
      <w:r>
        <w:rPr>
          <w:rFonts w:ascii="標楷體" w:eastAsia="標楷體" w:hAnsi="標楷體"/>
          <w:szCs w:val="24"/>
        </w:rPr>
        <w:t>米這時就換上了家族專屬的服飾</w:t>
      </w:r>
      <w:r>
        <w:rPr>
          <w:rFonts w:ascii="標楷體" w:eastAsia="標楷體" w:hAnsi="標楷體" w:hint="eastAsia"/>
          <w:szCs w:val="24"/>
        </w:rPr>
        <w:t>，並和</w:t>
      </w:r>
      <w:r>
        <w:rPr>
          <w:rFonts w:ascii="標楷體" w:eastAsia="標楷體" w:hAnsi="標楷體"/>
          <w:szCs w:val="24"/>
        </w:rPr>
        <w:t>巴特婁做解釋。</w:t>
      </w:r>
    </w:p>
    <w:p w:rsidR="00AA3400" w:rsidRPr="00AA3400" w:rsidRDefault="00AA3400" w:rsidP="00E13702">
      <w:pPr>
        <w:spacing w:line="360" w:lineRule="exact"/>
        <w:ind w:left="1200" w:hangingChars="500" w:hanging="1200"/>
        <w:rPr>
          <w:rFonts w:ascii="標楷體" w:eastAsia="標楷體" w:hAnsi="標楷體"/>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07" w:name="_Toc534212163"/>
      <w:r w:rsidRPr="006B3C6B">
        <w:rPr>
          <w:rFonts w:ascii="標楷體" w:eastAsia="標楷體" w:hAnsi="標楷體" w:hint="eastAsia"/>
        </w:rPr>
        <w:t>第二章 第二節</w:t>
      </w:r>
      <w:bookmarkEnd w:id="6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610"/>
        <w:gridCol w:w="1896"/>
        <w:gridCol w:w="817"/>
        <w:gridCol w:w="1656"/>
        <w:gridCol w:w="1641"/>
      </w:tblGrid>
      <w:tr w:rsidR="00FD6B9B" w:rsidRPr="00281B41" w:rsidTr="00516017">
        <w:tc>
          <w:tcPr>
            <w:tcW w:w="97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86" w:type="dxa"/>
            <w:tcBorders>
              <w:top w:val="single" w:sz="12" w:space="0" w:color="auto"/>
              <w:left w:val="single" w:sz="12" w:space="0" w:color="auto"/>
              <w:bottom w:val="single" w:sz="12" w:space="0" w:color="auto"/>
              <w:right w:val="single" w:sz="12" w:space="0" w:color="auto"/>
            </w:tcBorders>
          </w:tcPr>
          <w:p w:rsidR="00FD6B9B" w:rsidRPr="00281B41" w:rsidRDefault="00E41A3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8"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1" w:type="dxa"/>
            <w:tcBorders>
              <w:top w:val="single" w:sz="12" w:space="0" w:color="auto"/>
              <w:left w:val="single" w:sz="12" w:space="0" w:color="auto"/>
              <w:bottom w:val="single" w:sz="12" w:space="0" w:color="auto"/>
              <w:right w:val="single" w:sz="12" w:space="0" w:color="auto"/>
            </w:tcBorders>
            <w:hideMark/>
          </w:tcPr>
          <w:p w:rsidR="00FD6B9B" w:rsidRPr="00281B41" w:rsidRDefault="004E739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1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3"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D6B9B" w:rsidRPr="00281B41" w:rsidTr="00516017">
        <w:tc>
          <w:tcPr>
            <w:tcW w:w="97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bl>
    <w:p w:rsidR="00772087" w:rsidRPr="00754821" w:rsidRDefault="00772087" w:rsidP="00E13702">
      <w:pPr>
        <w:spacing w:line="360" w:lineRule="exact"/>
        <w:ind w:left="1200" w:hangingChars="500" w:hanging="1200"/>
        <w:rPr>
          <w:rFonts w:ascii="標楷體" w:eastAsia="標楷體" w:hAnsi="標楷體"/>
          <w:szCs w:val="24"/>
        </w:rPr>
      </w:pPr>
      <w:r w:rsidRPr="00754821">
        <w:rPr>
          <w:rFonts w:ascii="標楷體" w:eastAsia="標楷體" w:hAnsi="標楷體" w:hint="eastAsia"/>
          <w:szCs w:val="24"/>
        </w:rPr>
        <w:t>換裝：</w:t>
      </w:r>
      <w:r w:rsidR="00AA3400">
        <w:rPr>
          <w:rFonts w:ascii="標楷體" w:eastAsia="標楷體" w:hAnsi="標楷體" w:hint="eastAsia"/>
          <w:szCs w:val="24"/>
        </w:rPr>
        <w:t>懷絲氏服飾，</w:t>
      </w:r>
      <w:r w:rsidR="00AA3400">
        <w:rPr>
          <w:rFonts w:ascii="標楷體" w:eastAsia="標楷體" w:hAnsi="標楷體"/>
          <w:szCs w:val="24"/>
        </w:rPr>
        <w:t>可以用</w:t>
      </w:r>
      <w:r w:rsidR="00AA3400">
        <w:rPr>
          <w:rFonts w:ascii="標楷體" w:eastAsia="標楷體" w:hAnsi="標楷體" w:hint="eastAsia"/>
          <w:szCs w:val="24"/>
        </w:rPr>
        <w:t>目前的</w:t>
      </w:r>
      <w:r w:rsidR="00AA3400">
        <w:rPr>
          <w:rFonts w:ascii="標楷體" w:eastAsia="標楷體" w:hAnsi="標楷體"/>
          <w:szCs w:val="24"/>
        </w:rPr>
        <w:t>女主角外裝，再改良一套</w:t>
      </w:r>
      <w:r w:rsidR="00AA3400">
        <w:rPr>
          <w:rFonts w:ascii="標楷體" w:eastAsia="標楷體" w:hAnsi="標楷體" w:hint="eastAsia"/>
          <w:szCs w:val="24"/>
        </w:rPr>
        <w:t>升級版的服飾。</w:t>
      </w:r>
    </w:p>
    <w:p w:rsidR="00772087" w:rsidRPr="00754821" w:rsidRDefault="00772087" w:rsidP="00E13702">
      <w:pPr>
        <w:spacing w:line="360" w:lineRule="exact"/>
        <w:ind w:left="1200" w:hangingChars="500" w:hanging="1200"/>
        <w:rPr>
          <w:rFonts w:ascii="標楷體" w:eastAsia="標楷體" w:hAnsi="標楷體"/>
          <w:szCs w:val="24"/>
        </w:rPr>
      </w:pPr>
      <w:r w:rsidRPr="00754821">
        <w:rPr>
          <w:rFonts w:ascii="標楷體" w:eastAsia="標楷體" w:hAnsi="標楷體" w:hint="eastAsia"/>
          <w:szCs w:val="24"/>
        </w:rPr>
        <w:t>屬性：</w:t>
      </w:r>
      <w:r w:rsidR="00AA3400">
        <w:rPr>
          <w:rFonts w:ascii="標楷體" w:eastAsia="標楷體" w:hAnsi="標楷體" w:hint="eastAsia"/>
          <w:szCs w:val="24"/>
        </w:rPr>
        <w:t>性感</w:t>
      </w:r>
    </w:p>
    <w:p w:rsidR="00C037A7" w:rsidRPr="00853124" w:rsidRDefault="00C037A7" w:rsidP="00E13702">
      <w:pPr>
        <w:spacing w:line="360" w:lineRule="exact"/>
        <w:ind w:left="1200" w:hangingChars="500" w:hanging="1200"/>
        <w:rPr>
          <w:rFonts w:ascii="標楷體" w:eastAsia="標楷體" w:hAnsi="標楷體"/>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08" w:name="_Toc534212164"/>
      <w:r w:rsidRPr="006B3C6B">
        <w:rPr>
          <w:rFonts w:ascii="標楷體" w:eastAsia="標楷體" w:hAnsi="標楷體" w:hint="eastAsia"/>
        </w:rPr>
        <w:t>第二章 第三節</w:t>
      </w:r>
      <w:bookmarkEnd w:id="6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44"/>
        <w:gridCol w:w="1896"/>
        <w:gridCol w:w="616"/>
        <w:gridCol w:w="1656"/>
        <w:gridCol w:w="2008"/>
      </w:tblGrid>
      <w:tr w:rsidR="00FD6B9B" w:rsidRPr="00281B41" w:rsidTr="003E4259">
        <w:tc>
          <w:tcPr>
            <w:tcW w:w="1101"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992" w:type="dxa"/>
            <w:tcBorders>
              <w:top w:val="single" w:sz="12" w:space="0" w:color="auto"/>
              <w:left w:val="single" w:sz="12" w:space="0" w:color="auto"/>
              <w:bottom w:val="single" w:sz="12" w:space="0" w:color="auto"/>
              <w:right w:val="single" w:sz="12" w:space="0" w:color="auto"/>
            </w:tcBorders>
          </w:tcPr>
          <w:p w:rsidR="00FD6B9B" w:rsidRPr="00281B41" w:rsidRDefault="00E41A3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13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17" w:type="dxa"/>
            <w:tcBorders>
              <w:top w:val="single" w:sz="12" w:space="0" w:color="auto"/>
              <w:left w:val="single" w:sz="12" w:space="0" w:color="auto"/>
              <w:bottom w:val="single" w:sz="12" w:space="0" w:color="auto"/>
              <w:right w:val="single" w:sz="12" w:space="0" w:color="auto"/>
            </w:tcBorders>
            <w:hideMark/>
          </w:tcPr>
          <w:p w:rsidR="00FD6B9B" w:rsidRPr="00281B41" w:rsidRDefault="00E41A3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27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774" w:type="dxa"/>
            <w:tcBorders>
              <w:top w:val="single" w:sz="12" w:space="0" w:color="auto"/>
              <w:left w:val="single" w:sz="12" w:space="0" w:color="auto"/>
              <w:bottom w:val="single" w:sz="12" w:space="0" w:color="auto"/>
              <w:right w:val="single" w:sz="12" w:space="0" w:color="auto"/>
            </w:tcBorders>
            <w:hideMark/>
          </w:tcPr>
          <w:p w:rsidR="00FD6B9B" w:rsidRPr="00281B41" w:rsidRDefault="00A25A13"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北方王國街道01</w:t>
            </w:r>
          </w:p>
        </w:tc>
      </w:tr>
      <w:tr w:rsidR="00FD6B9B" w:rsidRPr="00281B41" w:rsidTr="003E4259">
        <w:tc>
          <w:tcPr>
            <w:tcW w:w="1101"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8593"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AA3400"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sidR="00A25A13">
              <w:rPr>
                <w:rFonts w:ascii="標楷體" w:eastAsia="標楷體" w:hAnsi="標楷體" w:hint="eastAsia"/>
                <w:color w:val="000000" w:themeColor="text1"/>
                <w:szCs w:val="24"/>
              </w:rPr>
              <w:t>巴特婁</w:t>
            </w:r>
          </w:p>
        </w:tc>
      </w:tr>
    </w:tbl>
    <w:p w:rsidR="00A25A13" w:rsidRDefault="00A25A13" w:rsidP="00E13702">
      <w:pPr>
        <w:widowControl/>
        <w:spacing w:line="360" w:lineRule="exact"/>
        <w:ind w:left="1200" w:hangingChars="500" w:hanging="1200"/>
        <w:rPr>
          <w:rFonts w:ascii="標楷體" w:eastAsia="標楷體" w:hAnsi="標楷體"/>
          <w:szCs w:val="24"/>
        </w:rPr>
      </w:pPr>
      <w:r>
        <w:rPr>
          <w:rFonts w:ascii="標楷體" w:eastAsia="標楷體" w:hAnsi="標楷體" w:hint="eastAsia"/>
          <w:szCs w:val="24"/>
        </w:rPr>
        <w:t>了解</w:t>
      </w:r>
      <w:r>
        <w:rPr>
          <w:rFonts w:ascii="標楷體" w:eastAsia="標楷體" w:hAnsi="標楷體"/>
          <w:szCs w:val="24"/>
        </w:rPr>
        <w:t>事情來龍去脈後，</w:t>
      </w:r>
      <w:r>
        <w:rPr>
          <w:rFonts w:ascii="標楷體" w:eastAsia="標楷體" w:hAnsi="標楷體" w:hint="eastAsia"/>
          <w:szCs w:val="24"/>
        </w:rPr>
        <w:t>巴特婁對亞瑟說</w:t>
      </w:r>
      <w:r>
        <w:rPr>
          <w:rFonts w:ascii="標楷體" w:eastAsia="標楷體" w:hAnsi="標楷體"/>
          <w:szCs w:val="24"/>
        </w:rPr>
        <w:t>自己非人類這件事感到</w:t>
      </w:r>
      <w:r>
        <w:rPr>
          <w:rFonts w:ascii="標楷體" w:eastAsia="標楷體" w:hAnsi="標楷體" w:hint="eastAsia"/>
          <w:szCs w:val="24"/>
        </w:rPr>
        <w:t>荒謬</w:t>
      </w:r>
      <w:r>
        <w:rPr>
          <w:rFonts w:ascii="標楷體" w:eastAsia="標楷體" w:hAnsi="標楷體"/>
          <w:szCs w:val="24"/>
        </w:rPr>
        <w:t>，</w:t>
      </w:r>
      <w:r>
        <w:rPr>
          <w:rFonts w:ascii="標楷體" w:eastAsia="標楷體" w:hAnsi="標楷體" w:hint="eastAsia"/>
          <w:szCs w:val="24"/>
        </w:rPr>
        <w:t>卻又對於自己聽得懂鳥類生物語言感到不可思議。</w:t>
      </w:r>
    </w:p>
    <w:p w:rsidR="00BF7453" w:rsidRDefault="00BF7453" w:rsidP="00E13702">
      <w:pPr>
        <w:widowControl/>
        <w:spacing w:line="360" w:lineRule="exact"/>
        <w:ind w:left="1200" w:hangingChars="500" w:hanging="1200"/>
        <w:rPr>
          <w:rFonts w:ascii="標楷體" w:eastAsia="標楷體" w:hAnsi="標楷體"/>
          <w:szCs w:val="24"/>
        </w:rPr>
      </w:pPr>
    </w:p>
    <w:p w:rsidR="00BF7453" w:rsidRDefault="00BF7453" w:rsidP="00E13702">
      <w:pPr>
        <w:widowControl/>
        <w:spacing w:line="360" w:lineRule="exact"/>
        <w:ind w:left="1200" w:hangingChars="500" w:hanging="1200"/>
        <w:rPr>
          <w:rFonts w:ascii="標楷體" w:eastAsia="標楷體" w:hAnsi="標楷體"/>
          <w:szCs w:val="24"/>
        </w:rPr>
      </w:pPr>
      <w:r>
        <w:rPr>
          <w:rFonts w:ascii="標楷體" w:eastAsia="標楷體" w:hAnsi="標楷體" w:hint="eastAsia"/>
          <w:szCs w:val="24"/>
        </w:rPr>
        <w:t>奇米和亞瑟需要解釋:</w:t>
      </w:r>
    </w:p>
    <w:p w:rsidR="00BF7453" w:rsidRDefault="00BF7453" w:rsidP="00E13702">
      <w:pPr>
        <w:pStyle w:val="a3"/>
        <w:widowControl/>
        <w:spacing w:line="360" w:lineRule="exact"/>
        <w:ind w:leftChars="0" w:left="1200" w:hangingChars="500" w:hanging="1200"/>
        <w:rPr>
          <w:rFonts w:ascii="標楷體" w:eastAsia="標楷體" w:hAnsi="標楷體"/>
          <w:szCs w:val="24"/>
        </w:rPr>
      </w:pPr>
      <w:r w:rsidRPr="00882A24">
        <w:rPr>
          <w:rFonts w:ascii="標楷體" w:eastAsia="標楷體" w:hAnsi="標楷體" w:hint="eastAsia"/>
          <w:szCs w:val="24"/>
        </w:rPr>
        <w:t>巴特婁是一個藝術品靈的哪一個藝術品，藝術品靈又是什麼，從何而來</w:t>
      </w:r>
      <w:r w:rsidRPr="00882A24">
        <w:rPr>
          <w:rFonts w:ascii="標楷體" w:eastAsia="標楷體" w:hAnsi="標楷體"/>
          <w:szCs w:val="24"/>
        </w:rPr>
        <w:t>?</w:t>
      </w:r>
      <w:r w:rsidRPr="00882A24">
        <w:rPr>
          <w:rFonts w:ascii="標楷體" w:eastAsia="標楷體" w:hAnsi="標楷體" w:hint="eastAsia"/>
          <w:szCs w:val="24"/>
        </w:rPr>
        <w:t>和人類有什麼不同</w:t>
      </w:r>
    </w:p>
    <w:p w:rsidR="00BF7453" w:rsidRPr="00882A24" w:rsidRDefault="00BF7453" w:rsidP="00E13702">
      <w:pPr>
        <w:pStyle w:val="a3"/>
        <w:widowControl/>
        <w:spacing w:line="360" w:lineRule="exact"/>
        <w:ind w:leftChars="0" w:left="1200" w:hangingChars="500" w:hanging="1200"/>
        <w:rPr>
          <w:rFonts w:ascii="標楷體" w:eastAsia="標楷體" w:hAnsi="標楷體"/>
          <w:szCs w:val="24"/>
        </w:rPr>
      </w:pPr>
      <w:r>
        <w:rPr>
          <w:rFonts w:ascii="標楷體" w:eastAsia="標楷體" w:hAnsi="標楷體" w:hint="eastAsia"/>
          <w:szCs w:val="24"/>
        </w:rPr>
        <w:t>奇米拿出筆記本給巴特婁看，證明他是藝術品巴特婁之家</w:t>
      </w:r>
    </w:p>
    <w:p w:rsidR="00BF7453" w:rsidRDefault="00BF7453" w:rsidP="00E13702">
      <w:pPr>
        <w:widowControl/>
        <w:spacing w:line="360" w:lineRule="exact"/>
        <w:ind w:left="1200" w:hangingChars="500" w:hanging="1200"/>
        <w:rPr>
          <w:rFonts w:ascii="標楷體" w:eastAsia="標楷體" w:hAnsi="標楷體"/>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44"/>
        <w:gridCol w:w="1896"/>
        <w:gridCol w:w="616"/>
        <w:gridCol w:w="1656"/>
        <w:gridCol w:w="2008"/>
      </w:tblGrid>
      <w:tr w:rsidR="00BF7453" w:rsidRPr="00281B41" w:rsidTr="00BF7453">
        <w:tc>
          <w:tcPr>
            <w:tcW w:w="1101" w:type="dxa"/>
            <w:tcBorders>
              <w:top w:val="single" w:sz="12" w:space="0" w:color="auto"/>
              <w:left w:val="single" w:sz="12" w:space="0" w:color="auto"/>
              <w:bottom w:val="single" w:sz="12" w:space="0" w:color="auto"/>
              <w:right w:val="single" w:sz="12" w:space="0" w:color="auto"/>
            </w:tcBorders>
            <w:hideMark/>
          </w:tcPr>
          <w:p w:rsidR="00BF7453" w:rsidRPr="00281B41" w:rsidRDefault="00BF7453"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992" w:type="dxa"/>
            <w:tcBorders>
              <w:top w:val="single" w:sz="12" w:space="0" w:color="auto"/>
              <w:left w:val="single" w:sz="12" w:space="0" w:color="auto"/>
              <w:bottom w:val="single" w:sz="12" w:space="0" w:color="auto"/>
              <w:right w:val="single" w:sz="12" w:space="0" w:color="auto"/>
            </w:tcBorders>
          </w:tcPr>
          <w:p w:rsidR="00BF7453" w:rsidRPr="00281B41" w:rsidRDefault="00BF7453"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2</w:t>
            </w:r>
          </w:p>
        </w:tc>
        <w:tc>
          <w:tcPr>
            <w:tcW w:w="1134" w:type="dxa"/>
            <w:tcBorders>
              <w:top w:val="single" w:sz="12" w:space="0" w:color="auto"/>
              <w:left w:val="single" w:sz="12" w:space="0" w:color="auto"/>
              <w:bottom w:val="single" w:sz="12" w:space="0" w:color="auto"/>
              <w:right w:val="single" w:sz="12" w:space="0" w:color="auto"/>
            </w:tcBorders>
            <w:hideMark/>
          </w:tcPr>
          <w:p w:rsidR="00BF7453" w:rsidRPr="00281B41" w:rsidRDefault="00BF7453"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17" w:type="dxa"/>
            <w:tcBorders>
              <w:top w:val="single" w:sz="12" w:space="0" w:color="auto"/>
              <w:left w:val="single" w:sz="12" w:space="0" w:color="auto"/>
              <w:bottom w:val="single" w:sz="12" w:space="0" w:color="auto"/>
              <w:right w:val="single" w:sz="12" w:space="0" w:color="auto"/>
            </w:tcBorders>
            <w:hideMark/>
          </w:tcPr>
          <w:p w:rsidR="00BF7453" w:rsidRPr="00281B41" w:rsidRDefault="00BF7453"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276" w:type="dxa"/>
            <w:tcBorders>
              <w:top w:val="single" w:sz="12" w:space="0" w:color="auto"/>
              <w:left w:val="single" w:sz="12" w:space="0" w:color="auto"/>
              <w:bottom w:val="single" w:sz="12" w:space="0" w:color="auto"/>
              <w:right w:val="single" w:sz="12" w:space="0" w:color="auto"/>
            </w:tcBorders>
            <w:hideMark/>
          </w:tcPr>
          <w:p w:rsidR="00BF7453" w:rsidRPr="00281B41" w:rsidRDefault="00BF7453"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774" w:type="dxa"/>
            <w:tcBorders>
              <w:top w:val="single" w:sz="12" w:space="0" w:color="auto"/>
              <w:left w:val="single" w:sz="12" w:space="0" w:color="auto"/>
              <w:bottom w:val="single" w:sz="12" w:space="0" w:color="auto"/>
              <w:right w:val="single" w:sz="12" w:space="0" w:color="auto"/>
            </w:tcBorders>
            <w:hideMark/>
          </w:tcPr>
          <w:p w:rsidR="00BF7453" w:rsidRPr="00281B41" w:rsidRDefault="00BF7453"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北方王國街道01</w:t>
            </w:r>
          </w:p>
        </w:tc>
      </w:tr>
      <w:tr w:rsidR="00BF7453" w:rsidRPr="00281B41" w:rsidTr="00BF7453">
        <w:tc>
          <w:tcPr>
            <w:tcW w:w="1101" w:type="dxa"/>
            <w:tcBorders>
              <w:top w:val="single" w:sz="12" w:space="0" w:color="auto"/>
              <w:left w:val="single" w:sz="12" w:space="0" w:color="auto"/>
              <w:bottom w:val="single" w:sz="12" w:space="0" w:color="auto"/>
              <w:right w:val="single" w:sz="12" w:space="0" w:color="auto"/>
            </w:tcBorders>
            <w:hideMark/>
          </w:tcPr>
          <w:p w:rsidR="00BF7453" w:rsidRPr="00281B41" w:rsidRDefault="00BF7453"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8593" w:type="dxa"/>
            <w:gridSpan w:val="5"/>
            <w:tcBorders>
              <w:top w:val="single" w:sz="12" w:space="0" w:color="auto"/>
              <w:left w:val="single" w:sz="12" w:space="0" w:color="auto"/>
              <w:bottom w:val="single" w:sz="12" w:space="0" w:color="auto"/>
              <w:right w:val="single" w:sz="12" w:space="0" w:color="auto"/>
            </w:tcBorders>
            <w:hideMark/>
          </w:tcPr>
          <w:p w:rsidR="00BF7453" w:rsidRPr="00281B41" w:rsidRDefault="00BF7453"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w:t>
            </w:r>
          </w:p>
        </w:tc>
      </w:tr>
    </w:tbl>
    <w:p w:rsidR="00BF7453" w:rsidRDefault="00BF7453" w:rsidP="00E13702">
      <w:pPr>
        <w:widowControl/>
        <w:spacing w:line="360" w:lineRule="exact"/>
        <w:ind w:left="1200" w:hangingChars="500" w:hanging="1200"/>
        <w:rPr>
          <w:rFonts w:ascii="標楷體" w:eastAsia="標楷體" w:hAnsi="標楷體"/>
          <w:szCs w:val="24"/>
        </w:rPr>
      </w:pPr>
      <w:r>
        <w:rPr>
          <w:rFonts w:ascii="標楷體" w:eastAsia="標楷體" w:hAnsi="標楷體" w:hint="eastAsia"/>
          <w:szCs w:val="24"/>
        </w:rPr>
        <w:t>巴特婁說:</w:t>
      </w:r>
      <w:r w:rsidR="006E6262">
        <w:rPr>
          <w:rFonts w:ascii="標楷體" w:eastAsia="標楷體" w:hAnsi="標楷體" w:hint="eastAsia"/>
          <w:szCs w:val="24"/>
        </w:rPr>
        <w:t>既然妳們說找到我，就能找到霍伯特，霍伯特院長發生什麼事?</w:t>
      </w:r>
    </w:p>
    <w:p w:rsidR="006E6262" w:rsidRDefault="006E6262" w:rsidP="00E13702">
      <w:pPr>
        <w:widowControl/>
        <w:spacing w:line="360" w:lineRule="exact"/>
        <w:ind w:left="1200" w:hangingChars="500" w:hanging="1200"/>
        <w:rPr>
          <w:rFonts w:ascii="標楷體" w:eastAsia="標楷體" w:hAnsi="標楷體"/>
          <w:szCs w:val="24"/>
        </w:rPr>
      </w:pPr>
    </w:p>
    <w:p w:rsidR="00C94C87" w:rsidRDefault="00A25A13" w:rsidP="00E13702">
      <w:pPr>
        <w:widowControl/>
        <w:spacing w:line="360" w:lineRule="exact"/>
        <w:ind w:left="1200" w:hangingChars="500" w:hanging="1200"/>
        <w:rPr>
          <w:rFonts w:ascii="標楷體" w:eastAsia="標楷體" w:hAnsi="標楷體"/>
          <w:szCs w:val="24"/>
        </w:rPr>
      </w:pPr>
      <w:r>
        <w:rPr>
          <w:rFonts w:ascii="標楷體" w:eastAsia="標楷體" w:hAnsi="標楷體" w:hint="eastAsia"/>
          <w:szCs w:val="24"/>
        </w:rPr>
        <w:t>然而，關於</w:t>
      </w:r>
      <w:r>
        <w:rPr>
          <w:rFonts w:ascii="標楷體" w:eastAsia="標楷體" w:hAnsi="標楷體"/>
          <w:szCs w:val="24"/>
        </w:rPr>
        <w:t>霍伯特</w:t>
      </w:r>
      <w:r>
        <w:rPr>
          <w:rFonts w:ascii="標楷體" w:eastAsia="標楷體" w:hAnsi="標楷體" w:hint="eastAsia"/>
          <w:szCs w:val="24"/>
        </w:rPr>
        <w:t>的</w:t>
      </w:r>
      <w:r>
        <w:rPr>
          <w:rFonts w:ascii="標楷體" w:eastAsia="標楷體" w:hAnsi="標楷體"/>
          <w:szCs w:val="24"/>
        </w:rPr>
        <w:t>事件</w:t>
      </w:r>
      <w:r>
        <w:rPr>
          <w:rFonts w:ascii="標楷體" w:eastAsia="標楷體" w:hAnsi="標楷體" w:hint="eastAsia"/>
          <w:szCs w:val="24"/>
        </w:rPr>
        <w:t>，巴特婁表示近來</w:t>
      </w:r>
      <w:r>
        <w:rPr>
          <w:rFonts w:ascii="標楷體" w:eastAsia="標楷體" w:hAnsi="標楷體"/>
          <w:szCs w:val="24"/>
        </w:rPr>
        <w:t>並沒有接獲可疑人士的進出城鎮記錄，</w:t>
      </w:r>
      <w:r>
        <w:rPr>
          <w:rFonts w:ascii="標楷體" w:eastAsia="標楷體" w:hAnsi="標楷體" w:hint="eastAsia"/>
          <w:szCs w:val="24"/>
        </w:rPr>
        <w:t>如果是真有心懷不軌的集團份子</w:t>
      </w:r>
      <w:r>
        <w:rPr>
          <w:rFonts w:ascii="標楷體" w:eastAsia="標楷體" w:hAnsi="標楷體"/>
          <w:szCs w:val="24"/>
        </w:rPr>
        <w:t>的</w:t>
      </w:r>
      <w:r>
        <w:rPr>
          <w:rFonts w:ascii="標楷體" w:eastAsia="標楷體" w:hAnsi="標楷體" w:hint="eastAsia"/>
          <w:szCs w:val="24"/>
        </w:rPr>
        <w:t>話，他</w:t>
      </w:r>
      <w:r>
        <w:rPr>
          <w:rFonts w:ascii="標楷體" w:eastAsia="標楷體" w:hAnsi="標楷體"/>
          <w:szCs w:val="24"/>
        </w:rPr>
        <w:t>們會接獲通知的。</w:t>
      </w:r>
    </w:p>
    <w:p w:rsidR="00AA3400" w:rsidRPr="00EB5BBE" w:rsidRDefault="00AA3400" w:rsidP="00E13702">
      <w:pPr>
        <w:widowControl/>
        <w:spacing w:line="360" w:lineRule="exact"/>
        <w:ind w:left="1201" w:hangingChars="500" w:hanging="1201"/>
        <w:rPr>
          <w:rFonts w:ascii="標楷體" w:eastAsia="標楷體" w:hAnsi="標楷體"/>
          <w:b/>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09" w:name="_Toc534212165"/>
      <w:r w:rsidRPr="006B3C6B">
        <w:rPr>
          <w:rFonts w:ascii="標楷體" w:eastAsia="標楷體" w:hAnsi="標楷體" w:hint="eastAsia"/>
        </w:rPr>
        <w:lastRenderedPageBreak/>
        <w:t>第二章 第四節</w:t>
      </w:r>
      <w:bookmarkEnd w:id="6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610" w:author="User" w:date="2019-01-07T09:4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545"/>
        <w:gridCol w:w="326"/>
        <w:gridCol w:w="1767"/>
        <w:gridCol w:w="1546"/>
        <w:gridCol w:w="1546"/>
        <w:gridCol w:w="1546"/>
        <w:tblGridChange w:id="611">
          <w:tblGrid>
            <w:gridCol w:w="1545"/>
            <w:gridCol w:w="326"/>
            <w:gridCol w:w="1767"/>
            <w:gridCol w:w="1546"/>
            <w:gridCol w:w="1546"/>
            <w:gridCol w:w="1546"/>
          </w:tblGrid>
        </w:tblGridChange>
      </w:tblGrid>
      <w:tr w:rsidR="00FD6B9B" w:rsidRPr="00281B41" w:rsidTr="00B23DE6">
        <w:tc>
          <w:tcPr>
            <w:tcW w:w="1119" w:type="dxa"/>
            <w:tcBorders>
              <w:top w:val="single" w:sz="12" w:space="0" w:color="auto"/>
              <w:left w:val="single" w:sz="12" w:space="0" w:color="auto"/>
              <w:bottom w:val="single" w:sz="12" w:space="0" w:color="auto"/>
              <w:right w:val="single" w:sz="12" w:space="0" w:color="auto"/>
            </w:tcBorders>
            <w:hideMark/>
            <w:tcPrChange w:id="612" w:author="User" w:date="2019-01-07T09:47:00Z">
              <w:tcPr>
                <w:tcW w:w="96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752" w:type="dxa"/>
            <w:tcBorders>
              <w:top w:val="single" w:sz="12" w:space="0" w:color="auto"/>
              <w:left w:val="single" w:sz="12" w:space="0" w:color="auto"/>
              <w:bottom w:val="single" w:sz="12" w:space="0" w:color="auto"/>
              <w:right w:val="single" w:sz="12" w:space="0" w:color="auto"/>
            </w:tcBorders>
            <w:tcPrChange w:id="613" w:author="User" w:date="2019-01-07T09:47:00Z">
              <w:tcPr>
                <w:tcW w:w="879" w:type="dxa"/>
                <w:tcBorders>
                  <w:top w:val="single" w:sz="12" w:space="0" w:color="auto"/>
                  <w:left w:val="single" w:sz="12" w:space="0" w:color="auto"/>
                  <w:bottom w:val="single" w:sz="12" w:space="0" w:color="auto"/>
                  <w:right w:val="single" w:sz="12" w:space="0" w:color="auto"/>
                </w:tcBorders>
              </w:tcPr>
            </w:tcPrChange>
          </w:tcPr>
          <w:p w:rsidR="00FD6B9B" w:rsidRPr="00281B41" w:rsidRDefault="00B1552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767" w:type="dxa"/>
            <w:tcBorders>
              <w:top w:val="single" w:sz="12" w:space="0" w:color="auto"/>
              <w:left w:val="single" w:sz="12" w:space="0" w:color="auto"/>
              <w:bottom w:val="single" w:sz="12" w:space="0" w:color="auto"/>
              <w:right w:val="single" w:sz="12" w:space="0" w:color="auto"/>
            </w:tcBorders>
            <w:hideMark/>
            <w:tcPrChange w:id="614" w:author="User" w:date="2019-01-07T09:47:00Z">
              <w:tcPr>
                <w:tcW w:w="1042"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546" w:type="dxa"/>
            <w:tcBorders>
              <w:top w:val="single" w:sz="12" w:space="0" w:color="auto"/>
              <w:left w:val="single" w:sz="12" w:space="0" w:color="auto"/>
              <w:bottom w:val="single" w:sz="12" w:space="0" w:color="auto"/>
              <w:right w:val="single" w:sz="12" w:space="0" w:color="auto"/>
            </w:tcBorders>
            <w:hideMark/>
            <w:tcPrChange w:id="615" w:author="User" w:date="2019-01-07T09:47:00Z">
              <w:tcPr>
                <w:tcW w:w="121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E02DE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日/下雨</w:t>
            </w:r>
          </w:p>
        </w:tc>
        <w:tc>
          <w:tcPr>
            <w:tcW w:w="1546" w:type="dxa"/>
            <w:tcBorders>
              <w:top w:val="single" w:sz="12" w:space="0" w:color="auto"/>
              <w:left w:val="single" w:sz="12" w:space="0" w:color="auto"/>
              <w:bottom w:val="single" w:sz="12" w:space="0" w:color="auto"/>
              <w:right w:val="single" w:sz="12" w:space="0" w:color="auto"/>
            </w:tcBorders>
            <w:hideMark/>
            <w:tcPrChange w:id="616" w:author="User" w:date="2019-01-07T09:47:00Z">
              <w:tcPr>
                <w:tcW w:w="1103"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1546" w:type="dxa"/>
            <w:tcBorders>
              <w:top w:val="single" w:sz="12" w:space="0" w:color="auto"/>
              <w:left w:val="single" w:sz="12" w:space="0" w:color="auto"/>
              <w:bottom w:val="single" w:sz="12" w:space="0" w:color="auto"/>
              <w:right w:val="single" w:sz="12" w:space="0" w:color="auto"/>
            </w:tcBorders>
            <w:hideMark/>
            <w:tcPrChange w:id="617" w:author="User" w:date="2019-01-07T09:47:00Z">
              <w:tcPr>
                <w:tcW w:w="307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9408F7"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北方王國街道01</w:t>
            </w:r>
          </w:p>
        </w:tc>
      </w:tr>
      <w:tr w:rsidR="00FD6B9B" w:rsidRPr="00281B41" w:rsidTr="00B23DE6">
        <w:tc>
          <w:tcPr>
            <w:tcW w:w="1119" w:type="dxa"/>
            <w:tcBorders>
              <w:top w:val="single" w:sz="12" w:space="0" w:color="auto"/>
              <w:left w:val="single" w:sz="12" w:space="0" w:color="auto"/>
              <w:bottom w:val="single" w:sz="12" w:space="0" w:color="auto"/>
              <w:right w:val="single" w:sz="12" w:space="0" w:color="auto"/>
            </w:tcBorders>
            <w:hideMark/>
            <w:tcPrChange w:id="618" w:author="User" w:date="2019-01-07T09:47:00Z">
              <w:tcPr>
                <w:tcW w:w="964" w:type="dxa"/>
                <w:tcBorders>
                  <w:top w:val="single" w:sz="12" w:space="0" w:color="auto"/>
                  <w:left w:val="single" w:sz="12" w:space="0" w:color="auto"/>
                  <w:bottom w:val="single" w:sz="12" w:space="0" w:color="auto"/>
                  <w:right w:val="single" w:sz="12" w:space="0" w:color="auto"/>
                </w:tcBorders>
                <w:hideMark/>
              </w:tcPr>
            </w:tcPrChange>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157" w:type="dxa"/>
            <w:gridSpan w:val="5"/>
            <w:tcBorders>
              <w:top w:val="single" w:sz="12" w:space="0" w:color="auto"/>
              <w:left w:val="single" w:sz="12" w:space="0" w:color="auto"/>
              <w:bottom w:val="single" w:sz="12" w:space="0" w:color="auto"/>
              <w:right w:val="single" w:sz="12" w:space="0" w:color="auto"/>
            </w:tcBorders>
            <w:hideMark/>
            <w:tcPrChange w:id="619" w:author="User" w:date="2019-01-07T09:47:00Z">
              <w:tcPr>
                <w:tcW w:w="7312" w:type="dxa"/>
                <w:gridSpan w:val="5"/>
                <w:tcBorders>
                  <w:top w:val="single" w:sz="12" w:space="0" w:color="auto"/>
                  <w:left w:val="single" w:sz="12" w:space="0" w:color="auto"/>
                  <w:bottom w:val="single" w:sz="12" w:space="0" w:color="auto"/>
                  <w:right w:val="single" w:sz="12" w:space="0" w:color="auto"/>
                </w:tcBorders>
                <w:hideMark/>
              </w:tcPr>
            </w:tcPrChange>
          </w:tcPr>
          <w:p w:rsidR="00FD6B9B" w:rsidRPr="00281B41" w:rsidRDefault="009408F7"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奇米、亞瑟</w:t>
            </w:r>
          </w:p>
        </w:tc>
      </w:tr>
    </w:tbl>
    <w:p w:rsidR="00E02DEC" w:rsidRDefault="00E02DEC" w:rsidP="00E13702">
      <w:pPr>
        <w:widowControl/>
        <w:spacing w:line="360" w:lineRule="exact"/>
        <w:ind w:left="1200" w:hangingChars="500" w:hanging="1200"/>
        <w:rPr>
          <w:rFonts w:ascii="標楷體" w:eastAsia="標楷體" w:hAnsi="標楷體"/>
          <w:szCs w:val="24"/>
        </w:rPr>
      </w:pPr>
      <w:r>
        <w:rPr>
          <w:rFonts w:ascii="標楷體" w:eastAsia="標楷體" w:hAnsi="標楷體" w:hint="eastAsia"/>
          <w:szCs w:val="24"/>
        </w:rPr>
        <w:t>由於奇米還是很擔心</w:t>
      </w:r>
      <w:r>
        <w:rPr>
          <w:rFonts w:ascii="標楷體" w:eastAsia="標楷體" w:hAnsi="標楷體"/>
          <w:szCs w:val="24"/>
        </w:rPr>
        <w:t>，巴特婁表示</w:t>
      </w:r>
      <w:r>
        <w:rPr>
          <w:rFonts w:ascii="標楷體" w:eastAsia="標楷體" w:hAnsi="標楷體" w:hint="eastAsia"/>
          <w:szCs w:val="24"/>
        </w:rPr>
        <w:t>他回</w:t>
      </w:r>
      <w:r>
        <w:rPr>
          <w:rFonts w:ascii="標楷體" w:eastAsia="標楷體" w:hAnsi="標楷體"/>
          <w:szCs w:val="24"/>
        </w:rPr>
        <w:t>分部向其他人探聽</w:t>
      </w:r>
      <w:r>
        <w:rPr>
          <w:rFonts w:ascii="標楷體" w:eastAsia="標楷體" w:hAnsi="標楷體" w:hint="eastAsia"/>
          <w:szCs w:val="24"/>
        </w:rPr>
        <w:t>看看，若</w:t>
      </w:r>
      <w:r>
        <w:rPr>
          <w:rFonts w:ascii="標楷體" w:eastAsia="標楷體" w:hAnsi="標楷體"/>
          <w:szCs w:val="24"/>
        </w:rPr>
        <w:t>有消息會想辦法轉告</w:t>
      </w:r>
      <w:r>
        <w:rPr>
          <w:rFonts w:ascii="標楷體" w:eastAsia="標楷體" w:hAnsi="標楷體" w:hint="eastAsia"/>
          <w:szCs w:val="24"/>
        </w:rPr>
        <w:t>她</w:t>
      </w:r>
      <w:r>
        <w:rPr>
          <w:rFonts w:ascii="標楷體" w:eastAsia="標楷體" w:hAnsi="標楷體"/>
          <w:szCs w:val="24"/>
        </w:rPr>
        <w:t>，</w:t>
      </w:r>
      <w:r>
        <w:rPr>
          <w:rFonts w:ascii="標楷體" w:eastAsia="標楷體" w:hAnsi="標楷體" w:hint="eastAsia"/>
          <w:szCs w:val="24"/>
        </w:rPr>
        <w:t>奇米聽完覺得對</w:t>
      </w:r>
      <w:r>
        <w:rPr>
          <w:rFonts w:ascii="標楷體" w:eastAsia="標楷體" w:hAnsi="標楷體"/>
          <w:szCs w:val="24"/>
        </w:rPr>
        <w:t>巴特婁的</w:t>
      </w:r>
      <w:r>
        <w:rPr>
          <w:rFonts w:ascii="標楷體" w:eastAsia="標楷體" w:hAnsi="標楷體" w:hint="eastAsia"/>
          <w:szCs w:val="24"/>
        </w:rPr>
        <w:t>為人不太信任，</w:t>
      </w:r>
      <w:r>
        <w:rPr>
          <w:rFonts w:ascii="標楷體" w:eastAsia="標楷體" w:hAnsi="標楷體"/>
          <w:szCs w:val="24"/>
        </w:rPr>
        <w:t>說</w:t>
      </w:r>
      <w:r>
        <w:rPr>
          <w:rFonts w:ascii="標楷體" w:eastAsia="標楷體" w:hAnsi="標楷體" w:hint="eastAsia"/>
          <w:szCs w:val="24"/>
        </w:rPr>
        <w:t>他如此</w:t>
      </w:r>
      <w:r>
        <w:rPr>
          <w:rFonts w:ascii="標楷體" w:eastAsia="標楷體" w:hAnsi="標楷體"/>
          <w:szCs w:val="24"/>
        </w:rPr>
        <w:t>輕浮怎能夠</w:t>
      </w:r>
      <w:r>
        <w:rPr>
          <w:rFonts w:ascii="標楷體" w:eastAsia="標楷體" w:hAnsi="標楷體" w:hint="eastAsia"/>
          <w:szCs w:val="24"/>
        </w:rPr>
        <w:t>謹慎</w:t>
      </w:r>
      <w:r>
        <w:rPr>
          <w:rFonts w:ascii="標楷體" w:eastAsia="標楷體" w:hAnsi="標楷體"/>
          <w:szCs w:val="24"/>
        </w:rPr>
        <w:t>行事呢？</w:t>
      </w:r>
    </w:p>
    <w:p w:rsidR="00E02DEC" w:rsidRDefault="0002341D" w:rsidP="00E13702">
      <w:pPr>
        <w:widowControl/>
        <w:spacing w:line="360" w:lineRule="exact"/>
        <w:ind w:left="1200" w:hangingChars="500" w:hanging="1200"/>
        <w:rPr>
          <w:rFonts w:ascii="標楷體" w:eastAsia="標楷體" w:hAnsi="標楷體"/>
          <w:szCs w:val="24"/>
        </w:rPr>
      </w:pPr>
      <w:r>
        <w:rPr>
          <w:rFonts w:ascii="標楷體" w:eastAsia="標楷體" w:hAnsi="標楷體" w:hint="eastAsia"/>
          <w:szCs w:val="24"/>
        </w:rPr>
        <w:t>巴</w:t>
      </w:r>
      <w:r>
        <w:rPr>
          <w:rFonts w:ascii="標楷體" w:eastAsia="標楷體" w:hAnsi="標楷體"/>
          <w:szCs w:val="24"/>
        </w:rPr>
        <w:t>特婁說，既然如此，一報還一報，他為奇米查探霍伯特的下落，奇米必須</w:t>
      </w:r>
      <w:r w:rsidR="00E02DEC">
        <w:rPr>
          <w:rFonts w:ascii="標楷體" w:eastAsia="標楷體" w:hAnsi="標楷體"/>
          <w:szCs w:val="24"/>
        </w:rPr>
        <w:t>協助去花坊取</w:t>
      </w:r>
      <w:r w:rsidR="004E2F2C">
        <w:rPr>
          <w:rFonts w:ascii="標楷體" w:eastAsia="標楷體" w:hAnsi="標楷體" w:hint="eastAsia"/>
          <w:szCs w:val="24"/>
        </w:rPr>
        <w:t>玫瑰花苗</w:t>
      </w:r>
      <w:r w:rsidR="00E02DEC">
        <w:rPr>
          <w:rFonts w:ascii="標楷體" w:eastAsia="標楷體" w:hAnsi="標楷體" w:hint="eastAsia"/>
          <w:szCs w:val="24"/>
        </w:rPr>
        <w:t>，此時卻</w:t>
      </w:r>
      <w:r w:rsidR="00E02DEC">
        <w:rPr>
          <w:rFonts w:ascii="標楷體" w:eastAsia="標楷體" w:hAnsi="標楷體"/>
          <w:szCs w:val="24"/>
        </w:rPr>
        <w:t>天氣驟變下了大雨，</w:t>
      </w:r>
      <w:r w:rsidR="00E02DEC">
        <w:rPr>
          <w:rFonts w:ascii="標楷體" w:eastAsia="標楷體" w:hAnsi="標楷體" w:hint="eastAsia"/>
          <w:szCs w:val="24"/>
        </w:rPr>
        <w:t>身上的衣服被淋濕了，奇米需要換一套</w:t>
      </w:r>
      <w:r w:rsidR="00E02DEC">
        <w:rPr>
          <w:rFonts w:ascii="標楷體" w:eastAsia="標楷體" w:hAnsi="標楷體"/>
          <w:szCs w:val="24"/>
        </w:rPr>
        <w:t>乾淨的服裝</w:t>
      </w:r>
      <w:r w:rsidR="00E02DEC">
        <w:rPr>
          <w:rFonts w:ascii="標楷體" w:eastAsia="標楷體" w:hAnsi="標楷體" w:hint="eastAsia"/>
          <w:szCs w:val="24"/>
        </w:rPr>
        <w:t>。</w:t>
      </w:r>
    </w:p>
    <w:p w:rsidR="00E02DEC" w:rsidRPr="00E02DEC" w:rsidRDefault="00E02DEC" w:rsidP="00E13702">
      <w:pPr>
        <w:spacing w:line="360" w:lineRule="exact"/>
        <w:ind w:left="1200" w:hangingChars="500" w:hanging="1200"/>
        <w:rPr>
          <w:rFonts w:ascii="標楷體" w:eastAsia="標楷體" w:hAnsi="標楷體"/>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20" w:name="_Toc534212166"/>
      <w:r w:rsidRPr="006B3C6B">
        <w:rPr>
          <w:rFonts w:ascii="標楷體" w:eastAsia="標楷體" w:hAnsi="標楷體" w:hint="eastAsia"/>
        </w:rPr>
        <w:t>第二章 第五節</w:t>
      </w:r>
      <w:bookmarkEnd w:id="6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625"/>
        <w:gridCol w:w="1896"/>
        <w:gridCol w:w="725"/>
        <w:gridCol w:w="1656"/>
        <w:gridCol w:w="1718"/>
      </w:tblGrid>
      <w:tr w:rsidR="00FD6B9B" w:rsidRPr="00281B41" w:rsidTr="003E4259">
        <w:tc>
          <w:tcPr>
            <w:tcW w:w="97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86" w:type="dxa"/>
            <w:tcBorders>
              <w:top w:val="single" w:sz="12" w:space="0" w:color="auto"/>
              <w:left w:val="single" w:sz="12" w:space="0" w:color="auto"/>
              <w:bottom w:val="single" w:sz="12" w:space="0" w:color="auto"/>
              <w:right w:val="single" w:sz="12" w:space="0" w:color="auto"/>
            </w:tcBorders>
          </w:tcPr>
          <w:p w:rsidR="00FD6B9B" w:rsidRPr="00281B41" w:rsidRDefault="00B1552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color w:val="000000" w:themeColor="text1"/>
                <w:szCs w:val="24"/>
              </w:rPr>
              <w:t>1</w:t>
            </w:r>
          </w:p>
        </w:tc>
        <w:tc>
          <w:tcPr>
            <w:tcW w:w="1048"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1"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c>
          <w:tcPr>
            <w:tcW w:w="111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3"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D6B9B" w:rsidRPr="00281B41" w:rsidTr="003E4259">
        <w:tc>
          <w:tcPr>
            <w:tcW w:w="97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bl>
    <w:p w:rsidR="00FD6B9B" w:rsidRDefault="00512EE5" w:rsidP="00E13702">
      <w:pPr>
        <w:spacing w:line="360" w:lineRule="exact"/>
        <w:ind w:left="1200" w:hangingChars="500" w:hanging="1200"/>
        <w:rPr>
          <w:rFonts w:ascii="標楷體" w:eastAsia="標楷體" w:hAnsi="標楷體"/>
          <w:szCs w:val="24"/>
        </w:rPr>
      </w:pPr>
      <w:r w:rsidRPr="00512EE5">
        <w:rPr>
          <w:rFonts w:ascii="標楷體" w:eastAsia="標楷體" w:hAnsi="標楷體" w:hint="eastAsia"/>
          <w:szCs w:val="24"/>
        </w:rPr>
        <w:t>換裝：</w:t>
      </w:r>
      <w:r w:rsidR="004E2F2C">
        <w:rPr>
          <w:rFonts w:ascii="標楷體" w:eastAsia="標楷體" w:hAnsi="標楷體" w:hint="eastAsia"/>
          <w:szCs w:val="24"/>
        </w:rPr>
        <w:t>下雨穿著+雨傘+雨靴</w:t>
      </w:r>
    </w:p>
    <w:p w:rsidR="00512EE5" w:rsidRPr="00512EE5" w:rsidRDefault="00512EE5"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屬性：</w:t>
      </w:r>
      <w:r>
        <w:rPr>
          <w:rFonts w:ascii="標楷體" w:eastAsia="標楷體" w:hAnsi="標楷體"/>
          <w:szCs w:val="24"/>
        </w:rPr>
        <w:t>甜美</w:t>
      </w:r>
    </w:p>
    <w:p w:rsidR="00512EE5" w:rsidRDefault="00512EE5" w:rsidP="00E13702">
      <w:pPr>
        <w:spacing w:line="360" w:lineRule="exact"/>
        <w:ind w:left="1201" w:hangingChars="500" w:hanging="1201"/>
        <w:rPr>
          <w:rFonts w:ascii="標楷體" w:eastAsia="標楷體" w:hAnsi="標楷體"/>
          <w:b/>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21" w:name="_Toc534212167"/>
      <w:r w:rsidRPr="006B3C6B">
        <w:rPr>
          <w:rFonts w:ascii="標楷體" w:eastAsia="標楷體" w:hAnsi="標楷體" w:hint="eastAsia"/>
        </w:rPr>
        <w:t>第二章 第六節</w:t>
      </w:r>
      <w:bookmarkEnd w:id="6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58"/>
        <w:gridCol w:w="1896"/>
        <w:gridCol w:w="624"/>
        <w:gridCol w:w="1656"/>
        <w:gridCol w:w="1986"/>
      </w:tblGrid>
      <w:tr w:rsidR="00975517" w:rsidRPr="00281B41" w:rsidTr="00853124">
        <w:tc>
          <w:tcPr>
            <w:tcW w:w="975" w:type="dxa"/>
            <w:tcBorders>
              <w:top w:val="single" w:sz="12" w:space="0" w:color="auto"/>
              <w:left w:val="single" w:sz="12" w:space="0" w:color="auto"/>
              <w:bottom w:val="single" w:sz="12" w:space="0" w:color="auto"/>
              <w:right w:val="single" w:sz="12" w:space="0" w:color="auto"/>
            </w:tcBorders>
            <w:hideMark/>
          </w:tcPr>
          <w:p w:rsidR="00975517" w:rsidRPr="00281B41" w:rsidRDefault="0097551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65" w:type="dxa"/>
            <w:tcBorders>
              <w:top w:val="single" w:sz="12" w:space="0" w:color="auto"/>
              <w:left w:val="single" w:sz="12" w:space="0" w:color="auto"/>
              <w:bottom w:val="single" w:sz="12" w:space="0" w:color="auto"/>
              <w:right w:val="single" w:sz="12" w:space="0" w:color="auto"/>
            </w:tcBorders>
          </w:tcPr>
          <w:p w:rsidR="00975517" w:rsidRPr="00281B41" w:rsidRDefault="00975517"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9" w:type="dxa"/>
            <w:tcBorders>
              <w:top w:val="single" w:sz="12" w:space="0" w:color="auto"/>
              <w:left w:val="single" w:sz="12" w:space="0" w:color="auto"/>
              <w:bottom w:val="single" w:sz="12" w:space="0" w:color="auto"/>
              <w:right w:val="single" w:sz="12" w:space="0" w:color="auto"/>
            </w:tcBorders>
            <w:hideMark/>
          </w:tcPr>
          <w:p w:rsidR="00975517" w:rsidRPr="00281B41" w:rsidRDefault="0097551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5" w:type="dxa"/>
            <w:tcBorders>
              <w:top w:val="single" w:sz="12" w:space="0" w:color="auto"/>
              <w:left w:val="single" w:sz="12" w:space="0" w:color="auto"/>
              <w:bottom w:val="single" w:sz="12" w:space="0" w:color="auto"/>
              <w:right w:val="single" w:sz="12" w:space="0" w:color="auto"/>
            </w:tcBorders>
            <w:hideMark/>
          </w:tcPr>
          <w:p w:rsidR="00975517" w:rsidRPr="00281B41" w:rsidRDefault="00975517"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17" w:type="dxa"/>
            <w:tcBorders>
              <w:top w:val="single" w:sz="12" w:space="0" w:color="auto"/>
              <w:left w:val="single" w:sz="12" w:space="0" w:color="auto"/>
              <w:bottom w:val="single" w:sz="12" w:space="0" w:color="auto"/>
              <w:right w:val="single" w:sz="12" w:space="0" w:color="auto"/>
            </w:tcBorders>
            <w:hideMark/>
          </w:tcPr>
          <w:p w:rsidR="00975517" w:rsidRPr="00281B41" w:rsidRDefault="0097551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85" w:type="dxa"/>
            <w:tcBorders>
              <w:top w:val="single" w:sz="12" w:space="0" w:color="auto"/>
              <w:left w:val="single" w:sz="12" w:space="0" w:color="auto"/>
              <w:bottom w:val="single" w:sz="12" w:space="0" w:color="auto"/>
              <w:right w:val="single" w:sz="12" w:space="0" w:color="auto"/>
            </w:tcBorders>
            <w:hideMark/>
          </w:tcPr>
          <w:p w:rsidR="00975517" w:rsidRPr="00281B41" w:rsidRDefault="00975517"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北方王國街道01</w:t>
            </w:r>
          </w:p>
        </w:tc>
      </w:tr>
      <w:tr w:rsidR="00975517" w:rsidRPr="00281B41" w:rsidTr="00853124">
        <w:tc>
          <w:tcPr>
            <w:tcW w:w="975" w:type="dxa"/>
            <w:tcBorders>
              <w:top w:val="single" w:sz="12" w:space="0" w:color="auto"/>
              <w:left w:val="single" w:sz="12" w:space="0" w:color="auto"/>
              <w:bottom w:val="single" w:sz="12" w:space="0" w:color="auto"/>
              <w:right w:val="single" w:sz="12" w:space="0" w:color="auto"/>
            </w:tcBorders>
            <w:hideMark/>
          </w:tcPr>
          <w:p w:rsidR="00975517" w:rsidRPr="00281B41" w:rsidRDefault="0097551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1" w:type="dxa"/>
            <w:gridSpan w:val="5"/>
            <w:tcBorders>
              <w:top w:val="single" w:sz="12" w:space="0" w:color="auto"/>
              <w:left w:val="single" w:sz="12" w:space="0" w:color="auto"/>
              <w:bottom w:val="single" w:sz="12" w:space="0" w:color="auto"/>
              <w:right w:val="single" w:sz="12" w:space="0" w:color="auto"/>
            </w:tcBorders>
            <w:hideMark/>
          </w:tcPr>
          <w:p w:rsidR="00975517" w:rsidRPr="00281B41" w:rsidRDefault="00975517"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奇米、花坊女子</w:t>
            </w:r>
          </w:p>
        </w:tc>
      </w:tr>
    </w:tbl>
    <w:p w:rsidR="00F47B36" w:rsidRDefault="0002341D"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花坊女子</w:t>
      </w:r>
      <w:r>
        <w:rPr>
          <w:rFonts w:ascii="標楷體" w:eastAsia="標楷體" w:hAnsi="標楷體"/>
          <w:szCs w:val="24"/>
        </w:rPr>
        <w:t>對奇米的到訪感到很失望，</w:t>
      </w:r>
      <w:r w:rsidR="00B1552E">
        <w:rPr>
          <w:rFonts w:ascii="標楷體" w:eastAsia="標楷體" w:hAnsi="標楷體" w:hint="eastAsia"/>
          <w:szCs w:val="24"/>
        </w:rPr>
        <w:t>說明明約好</w:t>
      </w:r>
      <w:r>
        <w:rPr>
          <w:rFonts w:ascii="標楷體" w:eastAsia="標楷體" w:hAnsi="標楷體"/>
          <w:szCs w:val="24"/>
        </w:rPr>
        <w:t>巴特婁大人親自過來篩選，</w:t>
      </w:r>
      <w:r>
        <w:rPr>
          <w:rFonts w:ascii="標楷體" w:eastAsia="標楷體" w:hAnsi="標楷體" w:hint="eastAsia"/>
          <w:szCs w:val="24"/>
        </w:rPr>
        <w:t>怎麼</w:t>
      </w:r>
      <w:r w:rsidR="00B1552E">
        <w:rPr>
          <w:rFonts w:ascii="標楷體" w:eastAsia="標楷體" w:hAnsi="標楷體" w:hint="eastAsia"/>
          <w:szCs w:val="24"/>
        </w:rPr>
        <w:t>突然</w:t>
      </w:r>
      <w:r>
        <w:rPr>
          <w:rFonts w:ascii="標楷體" w:eastAsia="標楷體" w:hAnsi="標楷體" w:hint="eastAsia"/>
          <w:szCs w:val="24"/>
        </w:rPr>
        <w:t>就讓一個</w:t>
      </w:r>
      <w:r>
        <w:rPr>
          <w:rFonts w:ascii="標楷體" w:eastAsia="標楷體" w:hAnsi="標楷體"/>
          <w:szCs w:val="24"/>
        </w:rPr>
        <w:t>素昧平生的女子來取呢？</w:t>
      </w:r>
    </w:p>
    <w:p w:rsidR="0002341D" w:rsidRDefault="0002341D"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好奇</w:t>
      </w:r>
      <w:r>
        <w:rPr>
          <w:rFonts w:ascii="標楷體" w:eastAsia="標楷體" w:hAnsi="標楷體"/>
          <w:szCs w:val="24"/>
        </w:rPr>
        <w:t>之下奇米向花坊女子詢問</w:t>
      </w:r>
      <w:r>
        <w:rPr>
          <w:rFonts w:ascii="標楷體" w:eastAsia="標楷體" w:hAnsi="標楷體" w:hint="eastAsia"/>
          <w:szCs w:val="24"/>
        </w:rPr>
        <w:t>為何巴特婁要蒐集玫瑰花。</w:t>
      </w:r>
    </w:p>
    <w:p w:rsidR="0002341D" w:rsidRDefault="0002341D"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得知原來</w:t>
      </w:r>
      <w:r w:rsidR="007A0146">
        <w:rPr>
          <w:rFonts w:ascii="標楷體" w:eastAsia="標楷體" w:hAnsi="標楷體"/>
          <w:szCs w:val="24"/>
        </w:rPr>
        <w:t>巴特婁</w:t>
      </w:r>
      <w:r w:rsidR="007A0146">
        <w:rPr>
          <w:rFonts w:ascii="標楷體" w:eastAsia="標楷體" w:hAnsi="標楷體" w:hint="eastAsia"/>
          <w:szCs w:val="24"/>
        </w:rPr>
        <w:t>喜愛玫瑰，擁有一座相當華麗的</w:t>
      </w:r>
      <w:r>
        <w:rPr>
          <w:rFonts w:ascii="標楷體" w:eastAsia="標楷體" w:hAnsi="標楷體"/>
          <w:szCs w:val="24"/>
        </w:rPr>
        <w:t>玫瑰</w:t>
      </w:r>
      <w:r w:rsidR="007A0146">
        <w:rPr>
          <w:rFonts w:ascii="標楷體" w:eastAsia="標楷體" w:hAnsi="標楷體" w:hint="eastAsia"/>
          <w:szCs w:val="24"/>
        </w:rPr>
        <w:t>宮殿，就在騎士團分部</w:t>
      </w:r>
      <w:r w:rsidR="00BD3028">
        <w:rPr>
          <w:rFonts w:ascii="標楷體" w:eastAsia="標楷體" w:hAnsi="標楷體" w:hint="eastAsia"/>
          <w:szCs w:val="24"/>
        </w:rPr>
        <w:t>附近</w:t>
      </w:r>
      <w:r>
        <w:rPr>
          <w:rFonts w:ascii="標楷體" w:eastAsia="標楷體" w:hAnsi="標楷體"/>
          <w:szCs w:val="24"/>
        </w:rPr>
        <w:t>，</w:t>
      </w:r>
      <w:r w:rsidR="007A0146">
        <w:rPr>
          <w:rFonts w:ascii="標楷體" w:eastAsia="標楷體" w:hAnsi="標楷體" w:hint="eastAsia"/>
          <w:szCs w:val="24"/>
        </w:rPr>
        <w:t>除了巴特婁之外</w:t>
      </w:r>
      <w:r w:rsidR="007A0146">
        <w:rPr>
          <w:rFonts w:ascii="標楷體" w:eastAsia="標楷體" w:hAnsi="標楷體"/>
          <w:szCs w:val="24"/>
        </w:rPr>
        <w:t>，沒有人能夠進去那裏</w:t>
      </w:r>
      <w:r>
        <w:rPr>
          <w:rFonts w:ascii="標楷體" w:eastAsia="標楷體" w:hAnsi="標楷體"/>
          <w:szCs w:val="24"/>
        </w:rPr>
        <w:t>。</w:t>
      </w:r>
    </w:p>
    <w:p w:rsidR="0002341D" w:rsidRPr="0002341D" w:rsidRDefault="0002341D"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花坊女子透漏，</w:t>
      </w:r>
      <w:r>
        <w:rPr>
          <w:rFonts w:ascii="標楷體" w:eastAsia="標楷體" w:hAnsi="標楷體"/>
          <w:szCs w:val="24"/>
        </w:rPr>
        <w:t>巴特婁很會討女子歡心，</w:t>
      </w:r>
      <w:r>
        <w:rPr>
          <w:rFonts w:ascii="標楷體" w:eastAsia="標楷體" w:hAnsi="標楷體" w:hint="eastAsia"/>
          <w:szCs w:val="24"/>
        </w:rPr>
        <w:t>圍繞在他身邊的</w:t>
      </w:r>
      <w:r>
        <w:rPr>
          <w:rFonts w:ascii="標楷體" w:eastAsia="標楷體" w:hAnsi="標楷體"/>
          <w:szCs w:val="24"/>
        </w:rPr>
        <w:t>女子每天都不同個，但卻沒有人能進得了巴特婁</w:t>
      </w:r>
      <w:r w:rsidR="007A0146">
        <w:rPr>
          <w:rFonts w:ascii="標楷體" w:eastAsia="標楷體" w:hAnsi="標楷體" w:hint="eastAsia"/>
          <w:szCs w:val="24"/>
        </w:rPr>
        <w:t>打造</w:t>
      </w:r>
      <w:r w:rsidR="007A5A4B">
        <w:rPr>
          <w:rFonts w:ascii="標楷體" w:eastAsia="標楷體" w:hAnsi="標楷體" w:hint="eastAsia"/>
          <w:szCs w:val="24"/>
        </w:rPr>
        <w:t>的</w:t>
      </w:r>
      <w:r w:rsidR="007A0146">
        <w:rPr>
          <w:rFonts w:ascii="標楷體" w:eastAsia="標楷體" w:hAnsi="標楷體" w:hint="eastAsia"/>
          <w:szCs w:val="24"/>
        </w:rPr>
        <w:t>玫瑰園，</w:t>
      </w:r>
      <w:r w:rsidR="007A0146">
        <w:rPr>
          <w:rFonts w:ascii="標楷體" w:eastAsia="標楷體" w:hAnsi="標楷體"/>
          <w:szCs w:val="24"/>
        </w:rPr>
        <w:t>每當有人開口說想看看那座玫瑰宮殿時</w:t>
      </w:r>
      <w:r w:rsidR="007A0146">
        <w:rPr>
          <w:rFonts w:ascii="標楷體" w:eastAsia="標楷體" w:hAnsi="標楷體" w:hint="eastAsia"/>
          <w:szCs w:val="24"/>
        </w:rPr>
        <w:t>，</w:t>
      </w:r>
      <w:r w:rsidR="007A0146">
        <w:rPr>
          <w:rFonts w:ascii="標楷體" w:eastAsia="標楷體" w:hAnsi="標楷體"/>
          <w:szCs w:val="24"/>
        </w:rPr>
        <w:t>就會被巴特婁用巧妙的方式迴避</w:t>
      </w:r>
      <w:r w:rsidR="007A0146">
        <w:rPr>
          <w:rFonts w:ascii="標楷體" w:eastAsia="標楷體" w:hAnsi="標楷體" w:hint="eastAsia"/>
          <w:szCs w:val="24"/>
        </w:rPr>
        <w:t>。</w:t>
      </w:r>
    </w:p>
    <w:p w:rsidR="0002341D" w:rsidRPr="007A0146" w:rsidRDefault="0002341D" w:rsidP="00E13702">
      <w:pPr>
        <w:spacing w:line="360" w:lineRule="exact"/>
        <w:ind w:left="1200" w:hangingChars="500" w:hanging="1200"/>
        <w:rPr>
          <w:rFonts w:ascii="標楷體" w:eastAsia="標楷體" w:hAnsi="標楷體"/>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22" w:name="_Toc534212168"/>
      <w:r w:rsidRPr="006B3C6B">
        <w:rPr>
          <w:rFonts w:ascii="標楷體" w:eastAsia="標楷體" w:hAnsi="標楷體" w:hint="eastAsia"/>
        </w:rPr>
        <w:t>第二章 第七節</w:t>
      </w:r>
      <w:bookmarkEnd w:id="6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60"/>
        <w:gridCol w:w="1896"/>
        <w:gridCol w:w="629"/>
        <w:gridCol w:w="1656"/>
        <w:gridCol w:w="1979"/>
      </w:tblGrid>
      <w:tr w:rsidR="00FD6B9B" w:rsidRPr="00281B41" w:rsidTr="00772087">
        <w:tc>
          <w:tcPr>
            <w:tcW w:w="96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FD6B9B" w:rsidRPr="00281B41" w:rsidRDefault="00B1552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2"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FD6B9B" w:rsidRPr="00281B41" w:rsidRDefault="00AF3464"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3"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hideMark/>
          </w:tcPr>
          <w:p w:rsidR="00FD6B9B" w:rsidRPr="00281B41" w:rsidRDefault="00C20C1B"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騎士團分部-門口</w:t>
            </w:r>
          </w:p>
        </w:tc>
      </w:tr>
      <w:tr w:rsidR="00FD6B9B" w:rsidRPr="00281B41" w:rsidTr="00772087">
        <w:tc>
          <w:tcPr>
            <w:tcW w:w="96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AF3464"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p>
        </w:tc>
      </w:tr>
    </w:tbl>
    <w:p w:rsidR="00772087" w:rsidRDefault="00BD3028" w:rsidP="00E13702">
      <w:pPr>
        <w:spacing w:line="360" w:lineRule="exact"/>
        <w:ind w:left="1200" w:hangingChars="500" w:hanging="1200"/>
        <w:rPr>
          <w:rFonts w:ascii="標楷體" w:eastAsia="標楷體" w:hAnsi="標楷體"/>
          <w:szCs w:val="24"/>
        </w:rPr>
      </w:pPr>
      <w:r w:rsidRPr="00BD3028">
        <w:rPr>
          <w:rFonts w:ascii="標楷體" w:eastAsia="標楷體" w:hAnsi="標楷體" w:hint="eastAsia"/>
          <w:szCs w:val="24"/>
        </w:rPr>
        <w:t>奇米取回種子後，</w:t>
      </w:r>
      <w:r w:rsidRPr="00BD3028">
        <w:rPr>
          <w:rFonts w:ascii="標楷體" w:eastAsia="標楷體" w:hAnsi="標楷體"/>
          <w:szCs w:val="24"/>
        </w:rPr>
        <w:t>心想究竟為何巴特婁如此喜愛玫瑰呢？</w:t>
      </w:r>
    </w:p>
    <w:p w:rsidR="00B1552E" w:rsidRPr="00B1552E" w:rsidRDefault="00C20C1B"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一邊走著</w:t>
      </w:r>
      <w:r>
        <w:rPr>
          <w:rFonts w:ascii="標楷體" w:eastAsia="標楷體" w:hAnsi="標楷體"/>
          <w:szCs w:val="24"/>
        </w:rPr>
        <w:t>就到了騎士團分部門口，</w:t>
      </w:r>
      <w:r w:rsidR="00B1552E">
        <w:rPr>
          <w:rFonts w:ascii="標楷體" w:eastAsia="標楷體" w:hAnsi="標楷體" w:hint="eastAsia"/>
          <w:szCs w:val="24"/>
        </w:rPr>
        <w:t>想起自己忘了和</w:t>
      </w:r>
      <w:r w:rsidR="00B1552E">
        <w:rPr>
          <w:rFonts w:ascii="標楷體" w:eastAsia="標楷體" w:hAnsi="標楷體"/>
          <w:szCs w:val="24"/>
        </w:rPr>
        <w:t>巴特婁索取騎士團通行令</w:t>
      </w:r>
      <w:r w:rsidR="00B1552E">
        <w:rPr>
          <w:rFonts w:ascii="標楷體" w:eastAsia="標楷體" w:hAnsi="標楷體"/>
          <w:szCs w:val="24"/>
        </w:rPr>
        <w:lastRenderedPageBreak/>
        <w:t>牌，</w:t>
      </w:r>
      <w:r w:rsidR="00B1552E">
        <w:rPr>
          <w:rFonts w:ascii="標楷體" w:eastAsia="標楷體" w:hAnsi="標楷體" w:hint="eastAsia"/>
          <w:szCs w:val="24"/>
        </w:rPr>
        <w:t>就</w:t>
      </w:r>
      <w:r w:rsidR="00B1552E">
        <w:rPr>
          <w:rFonts w:ascii="標楷體" w:eastAsia="標楷體" w:hAnsi="標楷體"/>
          <w:szCs w:val="24"/>
        </w:rPr>
        <w:t>這樣過去可能不好處理，</w:t>
      </w:r>
      <w:r w:rsidR="00B1552E">
        <w:rPr>
          <w:rFonts w:ascii="標楷體" w:eastAsia="標楷體" w:hAnsi="標楷體" w:hint="eastAsia"/>
          <w:szCs w:val="24"/>
        </w:rPr>
        <w:t>因此</w:t>
      </w:r>
      <w:r w:rsidR="00B1552E">
        <w:rPr>
          <w:rFonts w:ascii="標楷體" w:eastAsia="標楷體" w:hAnsi="標楷體"/>
          <w:szCs w:val="24"/>
        </w:rPr>
        <w:t>奇米決定裝扮成花坊女子的樣子。</w:t>
      </w:r>
    </w:p>
    <w:p w:rsidR="00C20C1B" w:rsidRPr="00BD3028" w:rsidRDefault="00C20C1B" w:rsidP="00E13702">
      <w:pPr>
        <w:spacing w:line="360" w:lineRule="exact"/>
        <w:ind w:left="1200" w:hangingChars="500" w:hanging="1200"/>
        <w:rPr>
          <w:rFonts w:ascii="標楷體" w:eastAsia="標楷體" w:hAnsi="標楷體"/>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23" w:name="_Toc534212169"/>
      <w:r w:rsidRPr="006B3C6B">
        <w:rPr>
          <w:rFonts w:ascii="標楷體" w:eastAsia="標楷體" w:hAnsi="標楷體" w:hint="eastAsia"/>
        </w:rPr>
        <w:t>第二章 第八節</w:t>
      </w:r>
      <w:bookmarkEnd w:id="6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97"/>
        <w:gridCol w:w="1896"/>
        <w:gridCol w:w="838"/>
        <w:gridCol w:w="1656"/>
        <w:gridCol w:w="1633"/>
      </w:tblGrid>
      <w:tr w:rsidR="00FD6B9B" w:rsidRPr="00281B41" w:rsidTr="003E4259">
        <w:tc>
          <w:tcPr>
            <w:tcW w:w="1101"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992" w:type="dxa"/>
            <w:tcBorders>
              <w:top w:val="single" w:sz="12" w:space="0" w:color="auto"/>
              <w:left w:val="single" w:sz="12" w:space="0" w:color="auto"/>
              <w:bottom w:val="single" w:sz="12" w:space="0" w:color="auto"/>
              <w:right w:val="single" w:sz="12" w:space="0" w:color="auto"/>
            </w:tcBorders>
          </w:tcPr>
          <w:p w:rsidR="00FD6B9B" w:rsidRPr="00281B41" w:rsidRDefault="00B1552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13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417" w:type="dxa"/>
            <w:tcBorders>
              <w:top w:val="single" w:sz="12" w:space="0" w:color="auto"/>
              <w:left w:val="single" w:sz="12" w:space="0" w:color="auto"/>
              <w:bottom w:val="single" w:sz="12" w:space="0" w:color="auto"/>
              <w:right w:val="single" w:sz="12" w:space="0" w:color="auto"/>
            </w:tcBorders>
            <w:hideMark/>
          </w:tcPr>
          <w:p w:rsidR="00FD6B9B" w:rsidRPr="00281B41" w:rsidRDefault="00FE75F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276"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77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D6B9B" w:rsidRPr="00281B41" w:rsidTr="003E4259">
        <w:tc>
          <w:tcPr>
            <w:tcW w:w="1101"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8593"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p>
        </w:tc>
      </w:tr>
    </w:tbl>
    <w:p w:rsidR="00FD6B9B" w:rsidRPr="001B16A1" w:rsidRDefault="001B16A1" w:rsidP="00E13702">
      <w:pPr>
        <w:spacing w:line="360" w:lineRule="exact"/>
        <w:ind w:left="1200" w:hangingChars="500" w:hanging="1200"/>
        <w:rPr>
          <w:rFonts w:ascii="標楷體" w:eastAsia="標楷體" w:hAnsi="標楷體"/>
          <w:szCs w:val="24"/>
        </w:rPr>
      </w:pPr>
      <w:r w:rsidRPr="001B16A1">
        <w:rPr>
          <w:rFonts w:ascii="標楷體" w:eastAsia="標楷體" w:hAnsi="標楷體" w:hint="eastAsia"/>
          <w:szCs w:val="24"/>
        </w:rPr>
        <w:t>換裝</w:t>
      </w:r>
      <w:r w:rsidRPr="001B16A1">
        <w:rPr>
          <w:rFonts w:ascii="標楷體" w:eastAsia="標楷體" w:hAnsi="標楷體"/>
          <w:szCs w:val="24"/>
        </w:rPr>
        <w:t>：</w:t>
      </w:r>
      <w:r w:rsidR="00B1552E">
        <w:rPr>
          <w:rFonts w:ascii="標楷體" w:eastAsia="標楷體" w:hAnsi="標楷體" w:hint="eastAsia"/>
          <w:szCs w:val="24"/>
        </w:rPr>
        <w:t>花坊制服</w:t>
      </w:r>
    </w:p>
    <w:p w:rsidR="001B16A1" w:rsidRDefault="001B16A1"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屬性：典雅</w:t>
      </w:r>
    </w:p>
    <w:p w:rsidR="00BD3028" w:rsidRPr="00512EE5" w:rsidRDefault="00BD3028" w:rsidP="00E13702">
      <w:pPr>
        <w:spacing w:line="360" w:lineRule="exact"/>
        <w:ind w:left="1200" w:hangingChars="500" w:hanging="1200"/>
        <w:rPr>
          <w:rFonts w:ascii="標楷體" w:eastAsia="標楷體" w:hAnsi="標楷體"/>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24" w:name="_Toc534212170"/>
      <w:r w:rsidRPr="006B3C6B">
        <w:rPr>
          <w:rFonts w:ascii="標楷體" w:eastAsia="標楷體" w:hAnsi="標楷體" w:hint="eastAsia"/>
        </w:rPr>
        <w:t>第二章 第九節</w:t>
      </w:r>
      <w:bookmarkEnd w:id="6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60"/>
        <w:gridCol w:w="1896"/>
        <w:gridCol w:w="629"/>
        <w:gridCol w:w="1656"/>
        <w:gridCol w:w="1979"/>
      </w:tblGrid>
      <w:tr w:rsidR="00FD6B9B" w:rsidRPr="00281B41" w:rsidTr="00772087">
        <w:tc>
          <w:tcPr>
            <w:tcW w:w="96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FD6B9B" w:rsidRPr="00281B41" w:rsidRDefault="00B1552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2"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FD6B9B" w:rsidRPr="00281B41" w:rsidRDefault="00FE75F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3"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hideMark/>
          </w:tcPr>
          <w:p w:rsidR="00FD6B9B" w:rsidRPr="00281B41" w:rsidRDefault="001B16A1"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騎士團分部-</w:t>
            </w:r>
            <w:r w:rsidR="007126FC">
              <w:rPr>
                <w:rFonts w:ascii="標楷體" w:eastAsia="標楷體" w:hAnsi="標楷體"/>
                <w:color w:val="000000" w:themeColor="text1"/>
                <w:szCs w:val="24"/>
              </w:rPr>
              <w:t xml:space="preserve"> </w:t>
            </w:r>
            <w:r w:rsidR="00162F4A">
              <w:rPr>
                <w:rFonts w:ascii="標楷體" w:eastAsia="標楷體" w:hAnsi="標楷體" w:hint="eastAsia"/>
                <w:color w:val="000000" w:themeColor="text1"/>
                <w:szCs w:val="24"/>
              </w:rPr>
              <w:t>門口</w:t>
            </w:r>
          </w:p>
        </w:tc>
      </w:tr>
      <w:tr w:rsidR="00FD6B9B" w:rsidRPr="00281B41" w:rsidTr="00772087">
        <w:tc>
          <w:tcPr>
            <w:tcW w:w="96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FD6B9B"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奇米、守門侍衛</w:t>
            </w:r>
          </w:p>
        </w:tc>
      </w:tr>
    </w:tbl>
    <w:p w:rsidR="00443ACE" w:rsidRPr="00162F4A" w:rsidRDefault="00162F4A"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奇米向</w:t>
      </w:r>
      <w:r>
        <w:rPr>
          <w:rFonts w:ascii="標楷體" w:eastAsia="標楷體" w:hAnsi="標楷體"/>
          <w:szCs w:val="24"/>
        </w:rPr>
        <w:t>侍衛</w:t>
      </w:r>
      <w:r>
        <w:rPr>
          <w:rFonts w:ascii="標楷體" w:eastAsia="標楷體" w:hAnsi="標楷體" w:hint="eastAsia"/>
          <w:szCs w:val="24"/>
        </w:rPr>
        <w:t>亮出</w:t>
      </w:r>
      <w:r>
        <w:rPr>
          <w:rFonts w:ascii="標楷體" w:eastAsia="標楷體" w:hAnsi="標楷體"/>
          <w:szCs w:val="24"/>
        </w:rPr>
        <w:t>手中的</w:t>
      </w:r>
      <w:r w:rsidR="004E2F2C">
        <w:rPr>
          <w:rFonts w:ascii="標楷體" w:eastAsia="標楷體" w:hAnsi="標楷體"/>
          <w:szCs w:val="24"/>
        </w:rPr>
        <w:t>玫瑰花苗</w:t>
      </w:r>
      <w:r>
        <w:rPr>
          <w:rFonts w:ascii="標楷體" w:eastAsia="標楷體" w:hAnsi="標楷體"/>
          <w:szCs w:val="24"/>
        </w:rPr>
        <w:t>，</w:t>
      </w:r>
      <w:r>
        <w:rPr>
          <w:rFonts w:ascii="標楷體" w:eastAsia="標楷體" w:hAnsi="標楷體" w:hint="eastAsia"/>
          <w:szCs w:val="24"/>
        </w:rPr>
        <w:t>說</w:t>
      </w:r>
      <w:r>
        <w:rPr>
          <w:rFonts w:ascii="標楷體" w:eastAsia="標楷體" w:hAnsi="標楷體"/>
          <w:szCs w:val="24"/>
        </w:rPr>
        <w:t>自己不小心把通行證給弄丟了，是否能通融</w:t>
      </w:r>
      <w:r>
        <w:rPr>
          <w:rFonts w:ascii="標楷體" w:eastAsia="標楷體" w:hAnsi="標楷體" w:hint="eastAsia"/>
          <w:szCs w:val="24"/>
        </w:rPr>
        <w:t>一</w:t>
      </w:r>
      <w:r>
        <w:rPr>
          <w:rFonts w:ascii="標楷體" w:eastAsia="標楷體" w:hAnsi="標楷體"/>
          <w:szCs w:val="24"/>
        </w:rPr>
        <w:t>次，</w:t>
      </w:r>
      <w:r>
        <w:rPr>
          <w:rFonts w:ascii="標楷體" w:eastAsia="標楷體" w:hAnsi="標楷體" w:hint="eastAsia"/>
          <w:szCs w:val="24"/>
        </w:rPr>
        <w:t>沒想到守門侍衛</w:t>
      </w:r>
      <w:r>
        <w:rPr>
          <w:rFonts w:ascii="標楷體" w:eastAsia="標楷體" w:hAnsi="標楷體"/>
          <w:szCs w:val="24"/>
        </w:rPr>
        <w:t>竟然認得</w:t>
      </w:r>
      <w:r>
        <w:rPr>
          <w:rFonts w:ascii="標楷體" w:eastAsia="標楷體" w:hAnsi="標楷體" w:hint="eastAsia"/>
          <w:szCs w:val="24"/>
        </w:rPr>
        <w:t>花坊女子，</w:t>
      </w:r>
      <w:r w:rsidR="00E02238">
        <w:rPr>
          <w:rFonts w:ascii="標楷體" w:eastAsia="標楷體" w:hAnsi="標楷體" w:hint="eastAsia"/>
          <w:szCs w:val="24"/>
        </w:rPr>
        <w:t>並</w:t>
      </w:r>
      <w:r w:rsidR="00E02238">
        <w:rPr>
          <w:rFonts w:ascii="標楷體" w:eastAsia="標楷體" w:hAnsi="標楷體"/>
          <w:szCs w:val="24"/>
        </w:rPr>
        <w:t>寒暄了一番</w:t>
      </w:r>
      <w:r w:rsidR="00E02238">
        <w:rPr>
          <w:rFonts w:ascii="標楷體" w:eastAsia="標楷體" w:hAnsi="標楷體" w:hint="eastAsia"/>
          <w:szCs w:val="24"/>
        </w:rPr>
        <w:t>，甚至還想約她出去</w:t>
      </w:r>
      <w:r w:rsidR="00E02238">
        <w:rPr>
          <w:rFonts w:ascii="標楷體" w:eastAsia="標楷體" w:hAnsi="標楷體"/>
          <w:szCs w:val="24"/>
        </w:rPr>
        <w:t>喝杯茶</w:t>
      </w:r>
      <w:r w:rsidR="00E02238">
        <w:rPr>
          <w:rFonts w:ascii="標楷體" w:eastAsia="標楷體" w:hAnsi="標楷體" w:hint="eastAsia"/>
          <w:szCs w:val="24"/>
        </w:rPr>
        <w:t>。</w:t>
      </w:r>
      <w:r w:rsidR="00E02238" w:rsidRPr="00162F4A">
        <w:rPr>
          <w:rFonts w:ascii="標楷體" w:eastAsia="標楷體" w:hAnsi="標楷體" w:hint="eastAsia"/>
          <w:szCs w:val="24"/>
        </w:rPr>
        <w:t xml:space="preserve"> </w:t>
      </w:r>
    </w:p>
    <w:p w:rsidR="00162F4A" w:rsidRPr="00162F4A" w:rsidRDefault="00162F4A" w:rsidP="00E13702">
      <w:pPr>
        <w:spacing w:line="360" w:lineRule="exact"/>
        <w:ind w:left="1201" w:hangingChars="500" w:hanging="1201"/>
        <w:rPr>
          <w:rFonts w:ascii="標楷體" w:eastAsia="標楷體" w:hAnsi="標楷體"/>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60"/>
        <w:gridCol w:w="1896"/>
        <w:gridCol w:w="629"/>
        <w:gridCol w:w="1656"/>
        <w:gridCol w:w="1979"/>
      </w:tblGrid>
      <w:tr w:rsidR="00162F4A" w:rsidRPr="00281B41" w:rsidTr="00244D17">
        <w:tc>
          <w:tcPr>
            <w:tcW w:w="964" w:type="dxa"/>
            <w:tcBorders>
              <w:top w:val="single" w:sz="12" w:space="0" w:color="auto"/>
              <w:left w:val="single" w:sz="12" w:space="0" w:color="auto"/>
              <w:bottom w:val="single" w:sz="12" w:space="0" w:color="auto"/>
              <w:right w:val="single" w:sz="12" w:space="0" w:color="auto"/>
            </w:tcBorders>
            <w:hideMark/>
          </w:tcPr>
          <w:p w:rsidR="00162F4A"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162F4A"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2</w:t>
            </w:r>
          </w:p>
        </w:tc>
        <w:tc>
          <w:tcPr>
            <w:tcW w:w="1042" w:type="dxa"/>
            <w:tcBorders>
              <w:top w:val="single" w:sz="12" w:space="0" w:color="auto"/>
              <w:left w:val="single" w:sz="12" w:space="0" w:color="auto"/>
              <w:bottom w:val="single" w:sz="12" w:space="0" w:color="auto"/>
              <w:right w:val="single" w:sz="12" w:space="0" w:color="auto"/>
            </w:tcBorders>
            <w:hideMark/>
          </w:tcPr>
          <w:p w:rsidR="00162F4A"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162F4A"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3" w:type="dxa"/>
            <w:tcBorders>
              <w:top w:val="single" w:sz="12" w:space="0" w:color="auto"/>
              <w:left w:val="single" w:sz="12" w:space="0" w:color="auto"/>
              <w:bottom w:val="single" w:sz="12" w:space="0" w:color="auto"/>
              <w:right w:val="single" w:sz="12" w:space="0" w:color="auto"/>
            </w:tcBorders>
            <w:hideMark/>
          </w:tcPr>
          <w:p w:rsidR="00162F4A"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hideMark/>
          </w:tcPr>
          <w:p w:rsidR="00162F4A"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騎士團分部-</w:t>
            </w:r>
            <w:r>
              <w:rPr>
                <w:rFonts w:ascii="標楷體" w:eastAsia="標楷體" w:hAnsi="標楷體"/>
                <w:color w:val="000000" w:themeColor="text1"/>
                <w:szCs w:val="24"/>
              </w:rPr>
              <w:t xml:space="preserve"> </w:t>
            </w:r>
            <w:r>
              <w:rPr>
                <w:rFonts w:ascii="標楷體" w:eastAsia="標楷體" w:hAnsi="標楷體" w:hint="eastAsia"/>
                <w:color w:val="000000" w:themeColor="text1"/>
                <w:szCs w:val="24"/>
              </w:rPr>
              <w:t>辦公室</w:t>
            </w:r>
          </w:p>
        </w:tc>
      </w:tr>
      <w:tr w:rsidR="00162F4A" w:rsidRPr="00281B41" w:rsidTr="00244D17">
        <w:tc>
          <w:tcPr>
            <w:tcW w:w="964" w:type="dxa"/>
            <w:tcBorders>
              <w:top w:val="single" w:sz="12" w:space="0" w:color="auto"/>
              <w:left w:val="single" w:sz="12" w:space="0" w:color="auto"/>
              <w:bottom w:val="single" w:sz="12" w:space="0" w:color="auto"/>
              <w:right w:val="single" w:sz="12" w:space="0" w:color="auto"/>
            </w:tcBorders>
            <w:hideMark/>
          </w:tcPr>
          <w:p w:rsidR="00162F4A"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162F4A" w:rsidRPr="00281B41" w:rsidRDefault="00162F4A"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w:t>
            </w:r>
            <w:r w:rsidR="00E02238">
              <w:rPr>
                <w:rFonts w:ascii="標楷體" w:eastAsia="標楷體" w:hAnsi="標楷體" w:hint="eastAsia"/>
                <w:color w:val="000000" w:themeColor="text1"/>
                <w:szCs w:val="24"/>
              </w:rPr>
              <w:t>、</w:t>
            </w:r>
            <w:r w:rsidR="0049290A">
              <w:rPr>
                <w:rFonts w:ascii="標楷體" w:eastAsia="標楷體" w:hAnsi="標楷體" w:hint="eastAsia"/>
                <w:color w:val="000000" w:themeColor="text1"/>
                <w:szCs w:val="24"/>
              </w:rPr>
              <w:t>侍衛</w:t>
            </w:r>
          </w:p>
        </w:tc>
      </w:tr>
    </w:tbl>
    <w:p w:rsidR="00162F4A" w:rsidRDefault="001D6E5A"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見到</w:t>
      </w:r>
      <w:r>
        <w:rPr>
          <w:rFonts w:ascii="標楷體" w:eastAsia="標楷體" w:hAnsi="標楷體"/>
          <w:szCs w:val="24"/>
        </w:rPr>
        <w:t>巴特婁後順利交付</w:t>
      </w:r>
      <w:r w:rsidR="00DF19F9">
        <w:rPr>
          <w:rFonts w:ascii="標楷體" w:eastAsia="標楷體" w:hAnsi="標楷體" w:hint="eastAsia"/>
          <w:szCs w:val="24"/>
        </w:rPr>
        <w:t>種子，</w:t>
      </w:r>
      <w:r w:rsidR="0049290A">
        <w:rPr>
          <w:rFonts w:ascii="標楷體" w:eastAsia="標楷體" w:hAnsi="標楷體" w:hint="eastAsia"/>
          <w:szCs w:val="24"/>
        </w:rPr>
        <w:t>此時剛才</w:t>
      </w:r>
      <w:r w:rsidR="00E02238">
        <w:rPr>
          <w:rFonts w:ascii="標楷體" w:eastAsia="標楷體" w:hAnsi="標楷體"/>
          <w:szCs w:val="24"/>
        </w:rPr>
        <w:t>那名侍衛</w:t>
      </w:r>
      <w:r w:rsidR="0049290A">
        <w:rPr>
          <w:rFonts w:ascii="標楷體" w:eastAsia="標楷體" w:hAnsi="標楷體" w:hint="eastAsia"/>
          <w:szCs w:val="24"/>
        </w:rPr>
        <w:t>進來向巴特婁呈上一封信件，</w:t>
      </w:r>
      <w:r w:rsidR="0049290A">
        <w:rPr>
          <w:rFonts w:ascii="標楷體" w:eastAsia="標楷體" w:hAnsi="標楷體"/>
          <w:szCs w:val="24"/>
        </w:rPr>
        <w:t>說是皇室的人送來的，侍衛離去後，</w:t>
      </w:r>
      <w:r w:rsidR="00DF19F9">
        <w:rPr>
          <w:rFonts w:ascii="標楷體" w:eastAsia="標楷體" w:hAnsi="標楷體"/>
          <w:szCs w:val="24"/>
        </w:rPr>
        <w:t>巴特婁</w:t>
      </w:r>
      <w:r w:rsidR="0049290A">
        <w:rPr>
          <w:rFonts w:ascii="標楷體" w:eastAsia="標楷體" w:hAnsi="標楷體" w:hint="eastAsia"/>
          <w:szCs w:val="24"/>
        </w:rPr>
        <w:t>迅速將</w:t>
      </w:r>
      <w:r w:rsidR="0049290A">
        <w:rPr>
          <w:rFonts w:ascii="標楷體" w:eastAsia="標楷體" w:hAnsi="標楷體"/>
          <w:szCs w:val="24"/>
        </w:rPr>
        <w:t>信件</w:t>
      </w:r>
      <w:r w:rsidR="00DF19F9">
        <w:rPr>
          <w:rFonts w:ascii="標楷體" w:eastAsia="標楷體" w:hAnsi="標楷體"/>
          <w:szCs w:val="24"/>
        </w:rPr>
        <w:t>拆</w:t>
      </w:r>
      <w:r w:rsidR="00E02238">
        <w:rPr>
          <w:rFonts w:ascii="標楷體" w:eastAsia="標楷體" w:hAnsi="標楷體" w:hint="eastAsia"/>
          <w:szCs w:val="24"/>
        </w:rPr>
        <w:t>開</w:t>
      </w:r>
      <w:r w:rsidR="0049290A">
        <w:rPr>
          <w:rFonts w:ascii="標楷體" w:eastAsia="標楷體" w:hAnsi="標楷體" w:hint="eastAsia"/>
          <w:szCs w:val="24"/>
        </w:rPr>
        <w:t>，</w:t>
      </w:r>
      <w:r w:rsidR="00E02238">
        <w:rPr>
          <w:rFonts w:ascii="標楷體" w:eastAsia="標楷體" w:hAnsi="標楷體" w:hint="eastAsia"/>
          <w:szCs w:val="24"/>
        </w:rPr>
        <w:t>大驚失色</w:t>
      </w:r>
      <w:r w:rsidR="00DF19F9">
        <w:rPr>
          <w:rFonts w:ascii="標楷體" w:eastAsia="標楷體" w:hAnsi="標楷體"/>
          <w:szCs w:val="24"/>
        </w:rPr>
        <w:t>。</w:t>
      </w:r>
    </w:p>
    <w:p w:rsidR="00DF19F9" w:rsidRDefault="00E02238"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原來那是</w:t>
      </w:r>
      <w:r>
        <w:rPr>
          <w:rFonts w:ascii="標楷體" w:eastAsia="標楷體" w:hAnsi="標楷體"/>
          <w:szCs w:val="24"/>
        </w:rPr>
        <w:t>一封皇室婚宴的邀請</w:t>
      </w:r>
      <w:r>
        <w:rPr>
          <w:rFonts w:ascii="標楷體" w:eastAsia="標楷體" w:hAnsi="標楷體" w:hint="eastAsia"/>
          <w:szCs w:val="24"/>
        </w:rPr>
        <w:t>函</w:t>
      </w:r>
      <w:r w:rsidR="0049290A">
        <w:rPr>
          <w:rFonts w:ascii="標楷體" w:eastAsia="標楷體" w:hAnsi="標楷體" w:hint="eastAsia"/>
          <w:szCs w:val="24"/>
        </w:rPr>
        <w:t>，</w:t>
      </w:r>
      <w:r w:rsidR="0049290A">
        <w:rPr>
          <w:rFonts w:ascii="標楷體" w:eastAsia="標楷體" w:hAnsi="標楷體"/>
          <w:szCs w:val="24"/>
        </w:rPr>
        <w:t>婚宴的女主角是北方王</w:t>
      </w:r>
      <w:r w:rsidR="0049290A">
        <w:rPr>
          <w:rFonts w:ascii="標楷體" w:eastAsia="標楷體" w:hAnsi="標楷體" w:hint="eastAsia"/>
          <w:szCs w:val="24"/>
        </w:rPr>
        <w:t>國的公主，</w:t>
      </w:r>
      <w:r w:rsidR="0049290A">
        <w:rPr>
          <w:rFonts w:ascii="標楷體" w:eastAsia="標楷體" w:hAnsi="標楷體"/>
          <w:szCs w:val="24"/>
        </w:rPr>
        <w:t>她即將出嫁鄰國</w:t>
      </w:r>
      <w:r w:rsidR="0049290A">
        <w:rPr>
          <w:rFonts w:ascii="標楷體" w:eastAsia="標楷體" w:hAnsi="標楷體" w:hint="eastAsia"/>
          <w:szCs w:val="24"/>
        </w:rPr>
        <w:t>的貴族</w:t>
      </w:r>
      <w:r w:rsidR="0049290A">
        <w:rPr>
          <w:rFonts w:ascii="標楷體" w:eastAsia="標楷體" w:hAnsi="標楷體"/>
          <w:szCs w:val="24"/>
        </w:rPr>
        <w:t>。</w:t>
      </w:r>
    </w:p>
    <w:p w:rsidR="007A5A4B" w:rsidRPr="00DF19F9" w:rsidRDefault="007A5A4B"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巴特婁：</w:t>
      </w:r>
      <w:r>
        <w:rPr>
          <w:rFonts w:ascii="標楷體" w:eastAsia="標楷體" w:hAnsi="標楷體"/>
          <w:szCs w:val="24"/>
        </w:rPr>
        <w:t>我以為她只是說說而已，沒想到真的……</w:t>
      </w:r>
    </w:p>
    <w:p w:rsidR="00162F4A" w:rsidRPr="007A5A4B" w:rsidRDefault="007A5A4B" w:rsidP="00E13702">
      <w:pPr>
        <w:spacing w:line="360" w:lineRule="exact"/>
        <w:ind w:left="1200" w:hangingChars="500" w:hanging="1200"/>
        <w:rPr>
          <w:rFonts w:ascii="標楷體" w:eastAsia="標楷體" w:hAnsi="標楷體"/>
          <w:szCs w:val="24"/>
        </w:rPr>
      </w:pPr>
      <w:r w:rsidRPr="007A5A4B">
        <w:rPr>
          <w:rFonts w:ascii="標楷體" w:eastAsia="標楷體" w:hAnsi="標楷體" w:hint="eastAsia"/>
          <w:szCs w:val="24"/>
        </w:rPr>
        <w:t>見巴特婁如此失措</w:t>
      </w:r>
      <w:r w:rsidRPr="007A5A4B">
        <w:rPr>
          <w:rFonts w:ascii="標楷體" w:eastAsia="標楷體" w:hAnsi="標楷體"/>
          <w:szCs w:val="24"/>
        </w:rPr>
        <w:t>，</w:t>
      </w:r>
      <w:r>
        <w:rPr>
          <w:rFonts w:ascii="標楷體" w:eastAsia="標楷體" w:hAnsi="標楷體" w:hint="eastAsia"/>
          <w:szCs w:val="24"/>
        </w:rPr>
        <w:t>奇米便詢問發生何事</w:t>
      </w:r>
      <w:r>
        <w:rPr>
          <w:rFonts w:ascii="標楷體" w:eastAsia="標楷體" w:hAnsi="標楷體"/>
          <w:szCs w:val="24"/>
        </w:rPr>
        <w:t>？</w:t>
      </w:r>
    </w:p>
    <w:p w:rsidR="007A5A4B" w:rsidRPr="00D10372" w:rsidRDefault="007A5A4B" w:rsidP="00E13702">
      <w:pPr>
        <w:spacing w:line="360" w:lineRule="exact"/>
        <w:ind w:left="1201" w:hangingChars="500" w:hanging="1201"/>
        <w:rPr>
          <w:rFonts w:ascii="標楷體" w:eastAsia="標楷體" w:hAnsi="標楷體"/>
          <w:b/>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25" w:name="_Toc534212171"/>
      <w:r w:rsidRPr="006B3C6B">
        <w:rPr>
          <w:rFonts w:ascii="標楷體" w:eastAsia="標楷體" w:hAnsi="標楷體" w:hint="eastAsia"/>
        </w:rPr>
        <w:t>第二章 第十節</w:t>
      </w:r>
      <w:bookmarkEnd w:id="6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40"/>
        <w:gridCol w:w="1896"/>
        <w:gridCol w:w="597"/>
        <w:gridCol w:w="1656"/>
        <w:gridCol w:w="1931"/>
      </w:tblGrid>
      <w:tr w:rsidR="00FD6B9B" w:rsidRPr="00281B41" w:rsidTr="00C94C87">
        <w:tc>
          <w:tcPr>
            <w:tcW w:w="97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86" w:type="dxa"/>
            <w:tcBorders>
              <w:top w:val="single" w:sz="12" w:space="0" w:color="auto"/>
              <w:left w:val="single" w:sz="12" w:space="0" w:color="auto"/>
              <w:bottom w:val="single" w:sz="12" w:space="0" w:color="auto"/>
              <w:right w:val="single" w:sz="12" w:space="0" w:color="auto"/>
            </w:tcBorders>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30</w:t>
            </w:r>
          </w:p>
        </w:tc>
        <w:tc>
          <w:tcPr>
            <w:tcW w:w="1048"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1" w:type="dxa"/>
            <w:tcBorders>
              <w:top w:val="single" w:sz="12" w:space="0" w:color="auto"/>
              <w:left w:val="single" w:sz="12" w:space="0" w:color="auto"/>
              <w:bottom w:val="single" w:sz="12" w:space="0" w:color="auto"/>
              <w:right w:val="single" w:sz="12" w:space="0" w:color="auto"/>
            </w:tcBorders>
            <w:hideMark/>
          </w:tcPr>
          <w:p w:rsidR="00FD6B9B" w:rsidRPr="00281B41" w:rsidRDefault="00FE75F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14" w:type="dxa"/>
            <w:tcBorders>
              <w:top w:val="single" w:sz="12" w:space="0" w:color="auto"/>
              <w:left w:val="single" w:sz="12" w:space="0" w:color="auto"/>
              <w:bottom w:val="single" w:sz="12" w:space="0" w:color="auto"/>
              <w:right w:val="single" w:sz="12" w:space="0" w:color="auto"/>
            </w:tcBorders>
            <w:hideMark/>
          </w:tcPr>
          <w:p w:rsidR="00FD6B9B" w:rsidRPr="00281B41" w:rsidRDefault="00FD6B9B"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3" w:type="dxa"/>
            <w:tcBorders>
              <w:top w:val="single" w:sz="12" w:space="0" w:color="auto"/>
              <w:left w:val="single" w:sz="12" w:space="0" w:color="auto"/>
              <w:bottom w:val="single" w:sz="12" w:space="0" w:color="auto"/>
              <w:right w:val="single" w:sz="12" w:space="0" w:color="auto"/>
            </w:tcBorders>
            <w:hideMark/>
          </w:tcPr>
          <w:p w:rsidR="00FD6B9B" w:rsidRPr="00281B41" w:rsidRDefault="00AC205B"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騎士團分部-</w:t>
            </w:r>
            <w:r>
              <w:rPr>
                <w:rFonts w:ascii="標楷體" w:eastAsia="標楷體" w:hAnsi="標楷體"/>
                <w:color w:val="000000" w:themeColor="text1"/>
                <w:szCs w:val="24"/>
              </w:rPr>
              <w:t xml:space="preserve"> </w:t>
            </w:r>
            <w:r>
              <w:rPr>
                <w:rFonts w:ascii="標楷體" w:eastAsia="標楷體" w:hAnsi="標楷體" w:hint="eastAsia"/>
                <w:color w:val="000000" w:themeColor="text1"/>
                <w:szCs w:val="24"/>
              </w:rPr>
              <w:t>辦公室</w:t>
            </w:r>
          </w:p>
        </w:tc>
      </w:tr>
      <w:tr w:rsidR="00C94C87" w:rsidRPr="00281B41" w:rsidTr="00C94C87">
        <w:tc>
          <w:tcPr>
            <w:tcW w:w="974" w:type="dxa"/>
            <w:tcBorders>
              <w:top w:val="single" w:sz="12" w:space="0" w:color="auto"/>
              <w:left w:val="single" w:sz="12" w:space="0" w:color="auto"/>
              <w:bottom w:val="single" w:sz="12" w:space="0" w:color="auto"/>
              <w:right w:val="single" w:sz="12" w:space="0" w:color="auto"/>
            </w:tcBorders>
            <w:hideMark/>
          </w:tcPr>
          <w:p w:rsidR="00C94C87" w:rsidRPr="00281B41" w:rsidRDefault="00C94C87"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C94C87" w:rsidRPr="00281B41" w:rsidRDefault="00C94C87"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w:t>
            </w:r>
          </w:p>
        </w:tc>
      </w:tr>
    </w:tbl>
    <w:p w:rsidR="004325AC" w:rsidRDefault="007A5A4B"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原來，</w:t>
      </w:r>
      <w:r w:rsidR="00BD3028" w:rsidRPr="000E0FE5">
        <w:rPr>
          <w:rFonts w:ascii="標楷體" w:eastAsia="標楷體" w:hAnsi="標楷體" w:hint="eastAsia"/>
          <w:color w:val="000000" w:themeColor="text1"/>
          <w:szCs w:val="24"/>
        </w:rPr>
        <w:t>巴特婁和公主一直是</w:t>
      </w:r>
      <w:r w:rsidR="004325AC">
        <w:rPr>
          <w:rFonts w:ascii="標楷體" w:eastAsia="標楷體" w:hAnsi="標楷體" w:hint="eastAsia"/>
          <w:color w:val="000000" w:themeColor="text1"/>
          <w:szCs w:val="24"/>
        </w:rPr>
        <w:t>情投意合、卻又曖昧</w:t>
      </w:r>
      <w:r w:rsidR="004325AC">
        <w:rPr>
          <w:rFonts w:ascii="標楷體" w:eastAsia="標楷體" w:hAnsi="標楷體"/>
          <w:color w:val="000000" w:themeColor="text1"/>
          <w:szCs w:val="24"/>
        </w:rPr>
        <w:t>不明</w:t>
      </w:r>
      <w:r w:rsidR="004325AC">
        <w:rPr>
          <w:rFonts w:ascii="標楷體" w:eastAsia="標楷體" w:hAnsi="標楷體" w:hint="eastAsia"/>
          <w:color w:val="000000" w:themeColor="text1"/>
          <w:szCs w:val="24"/>
        </w:rPr>
        <w:t>的狀態（礙於身分無法公開），</w:t>
      </w:r>
      <w:r>
        <w:rPr>
          <w:rFonts w:ascii="標楷體" w:eastAsia="標楷體" w:hAnsi="標楷體" w:hint="eastAsia"/>
          <w:color w:val="000000" w:themeColor="text1"/>
          <w:szCs w:val="24"/>
        </w:rPr>
        <w:t>巴特婁一直記得</w:t>
      </w:r>
      <w:r>
        <w:rPr>
          <w:rFonts w:ascii="標楷體" w:eastAsia="標楷體" w:hAnsi="標楷體"/>
          <w:color w:val="000000" w:themeColor="text1"/>
          <w:szCs w:val="24"/>
        </w:rPr>
        <w:t>公主的心願</w:t>
      </w:r>
      <w:r w:rsidR="004325AC">
        <w:rPr>
          <w:rFonts w:ascii="標楷體" w:eastAsia="標楷體" w:hAnsi="標楷體"/>
          <w:color w:val="000000" w:themeColor="text1"/>
          <w:szCs w:val="24"/>
        </w:rPr>
        <w:t>—</w:t>
      </w:r>
      <w:r w:rsidR="004325AC">
        <w:rPr>
          <w:rFonts w:ascii="標楷體" w:eastAsia="標楷體" w:hAnsi="標楷體" w:hint="eastAsia"/>
          <w:color w:val="000000" w:themeColor="text1"/>
          <w:szCs w:val="24"/>
        </w:rPr>
        <w:t>想要</w:t>
      </w:r>
      <w:r w:rsidR="004325AC">
        <w:rPr>
          <w:rFonts w:ascii="標楷體" w:eastAsia="標楷體" w:hAnsi="標楷體"/>
          <w:color w:val="000000" w:themeColor="text1"/>
          <w:szCs w:val="24"/>
        </w:rPr>
        <w:t>看到世界上所有的玫瑰一齊盛開</w:t>
      </w:r>
      <w:r w:rsidR="004325AC">
        <w:rPr>
          <w:rFonts w:ascii="標楷體" w:eastAsia="標楷體" w:hAnsi="標楷體" w:hint="eastAsia"/>
          <w:color w:val="000000" w:themeColor="text1"/>
          <w:szCs w:val="24"/>
        </w:rPr>
        <w:t>，</w:t>
      </w:r>
      <w:r w:rsidR="004325AC">
        <w:rPr>
          <w:rFonts w:ascii="標楷體" w:eastAsia="標楷體" w:hAnsi="標楷體"/>
          <w:color w:val="000000" w:themeColor="text1"/>
          <w:szCs w:val="24"/>
        </w:rPr>
        <w:t>因此打造</w:t>
      </w:r>
      <w:r w:rsidR="004325AC">
        <w:rPr>
          <w:rFonts w:ascii="標楷體" w:eastAsia="標楷體" w:hAnsi="標楷體" w:hint="eastAsia"/>
          <w:color w:val="000000" w:themeColor="text1"/>
          <w:szCs w:val="24"/>
        </w:rPr>
        <w:t>一座</w:t>
      </w:r>
      <w:r w:rsidR="004325AC">
        <w:rPr>
          <w:rFonts w:ascii="標楷體" w:eastAsia="標楷體" w:hAnsi="標楷體"/>
          <w:color w:val="000000" w:themeColor="text1"/>
          <w:szCs w:val="24"/>
        </w:rPr>
        <w:t>玫瑰宮殿，那是兩人定情的場所。</w:t>
      </w:r>
    </w:p>
    <w:p w:rsidR="00DB6B97" w:rsidRDefault="00DB6B97"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現在只缺一朵</w:t>
      </w:r>
      <w:r>
        <w:rPr>
          <w:rFonts w:ascii="標楷體" w:eastAsia="標楷體" w:hAnsi="標楷體"/>
          <w:color w:val="000000" w:themeColor="text1"/>
          <w:szCs w:val="24"/>
        </w:rPr>
        <w:t>在北方王國</w:t>
      </w:r>
      <w:r>
        <w:rPr>
          <w:rFonts w:ascii="標楷體" w:eastAsia="標楷體" w:hAnsi="標楷體" w:hint="eastAsia"/>
          <w:color w:val="000000" w:themeColor="text1"/>
          <w:szCs w:val="24"/>
        </w:rPr>
        <w:t>北部山上</w:t>
      </w:r>
      <w:r>
        <w:rPr>
          <w:rFonts w:ascii="標楷體" w:eastAsia="標楷體" w:hAnsi="標楷體"/>
          <w:color w:val="000000" w:themeColor="text1"/>
          <w:szCs w:val="24"/>
        </w:rPr>
        <w:t>特有</w:t>
      </w:r>
      <w:r>
        <w:rPr>
          <w:rFonts w:ascii="標楷體" w:eastAsia="標楷體" w:hAnsi="標楷體" w:hint="eastAsia"/>
          <w:color w:val="000000" w:themeColor="text1"/>
          <w:szCs w:val="24"/>
        </w:rPr>
        <w:t>的</w:t>
      </w:r>
      <w:r w:rsidR="004E2F2C">
        <w:rPr>
          <w:rFonts w:ascii="標楷體" w:eastAsia="標楷體" w:hAnsi="標楷體"/>
          <w:color w:val="000000" w:themeColor="text1"/>
          <w:szCs w:val="24"/>
        </w:rPr>
        <w:t>冰雕玫瑰（要改成冰xx玫瑰）</w:t>
      </w:r>
      <w:r>
        <w:rPr>
          <w:rFonts w:ascii="標楷體" w:eastAsia="標楷體" w:hAnsi="標楷體"/>
          <w:color w:val="000000" w:themeColor="text1"/>
          <w:szCs w:val="24"/>
        </w:rPr>
        <w:t>，</w:t>
      </w:r>
      <w:r>
        <w:rPr>
          <w:rFonts w:ascii="標楷體" w:eastAsia="標楷體" w:hAnsi="標楷體" w:hint="eastAsia"/>
          <w:color w:val="000000" w:themeColor="text1"/>
          <w:szCs w:val="24"/>
        </w:rPr>
        <w:t>據說極難取得，</w:t>
      </w:r>
      <w:r>
        <w:rPr>
          <w:rFonts w:ascii="標楷體" w:eastAsia="標楷體" w:hAnsi="標楷體"/>
          <w:color w:val="000000" w:themeColor="text1"/>
          <w:szCs w:val="24"/>
        </w:rPr>
        <w:t>希望有一日</w:t>
      </w:r>
      <w:r>
        <w:rPr>
          <w:rFonts w:ascii="標楷體" w:eastAsia="標楷體" w:hAnsi="標楷體" w:hint="eastAsia"/>
          <w:color w:val="000000" w:themeColor="text1"/>
          <w:szCs w:val="24"/>
        </w:rPr>
        <w:t>能</w:t>
      </w:r>
      <w:r>
        <w:rPr>
          <w:rFonts w:ascii="標楷體" w:eastAsia="標楷體" w:hAnsi="標楷體"/>
          <w:color w:val="000000" w:themeColor="text1"/>
          <w:szCs w:val="24"/>
        </w:rPr>
        <w:t>找到。</w:t>
      </w:r>
    </w:p>
    <w:p w:rsidR="00DB6B97" w:rsidRPr="00DB6B97" w:rsidRDefault="00DB6B97" w:rsidP="00E13702">
      <w:pPr>
        <w:spacing w:line="360" w:lineRule="exact"/>
        <w:ind w:left="1200" w:hangingChars="500" w:hanging="1200"/>
        <w:rPr>
          <w:rFonts w:ascii="標楷體" w:eastAsia="標楷體" w:hAnsi="標楷體"/>
          <w:color w:val="000000" w:themeColor="text1"/>
          <w:szCs w:val="24"/>
        </w:rPr>
      </w:pPr>
    </w:p>
    <w:p w:rsidR="001C67CC" w:rsidRDefault="00DB6B97"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他們的</w:t>
      </w:r>
      <w:r w:rsidR="004325AC">
        <w:rPr>
          <w:rFonts w:ascii="標楷體" w:eastAsia="標楷體" w:hAnsi="標楷體" w:hint="eastAsia"/>
          <w:color w:val="000000" w:themeColor="text1"/>
          <w:szCs w:val="24"/>
        </w:rPr>
        <w:t>事</w:t>
      </w:r>
      <w:r>
        <w:rPr>
          <w:rFonts w:ascii="標楷體" w:eastAsia="標楷體" w:hAnsi="標楷體" w:hint="eastAsia"/>
          <w:color w:val="000000" w:themeColor="text1"/>
          <w:szCs w:val="24"/>
        </w:rPr>
        <w:t>情，</w:t>
      </w:r>
      <w:r w:rsidR="004325AC">
        <w:rPr>
          <w:rFonts w:ascii="標楷體" w:eastAsia="標楷體" w:hAnsi="標楷體"/>
          <w:color w:val="000000" w:themeColor="text1"/>
          <w:szCs w:val="24"/>
        </w:rPr>
        <w:t>恰好被</w:t>
      </w:r>
      <w:r w:rsidR="004325AC">
        <w:rPr>
          <w:rFonts w:ascii="標楷體" w:eastAsia="標楷體" w:hAnsi="標楷體" w:hint="eastAsia"/>
          <w:color w:val="000000" w:themeColor="text1"/>
          <w:szCs w:val="24"/>
        </w:rPr>
        <w:t>國王知道了，</w:t>
      </w:r>
      <w:r w:rsidR="004325AC">
        <w:rPr>
          <w:rFonts w:ascii="標楷體" w:eastAsia="標楷體" w:hAnsi="標楷體"/>
          <w:color w:val="000000" w:themeColor="text1"/>
          <w:szCs w:val="24"/>
        </w:rPr>
        <w:t>國王其實早已定下公主與鄰國王子的婚約</w:t>
      </w:r>
      <w:r w:rsidR="004325AC">
        <w:rPr>
          <w:rFonts w:ascii="標楷體" w:eastAsia="標楷體" w:hAnsi="標楷體" w:hint="eastAsia"/>
          <w:color w:val="000000" w:themeColor="text1"/>
          <w:szCs w:val="24"/>
        </w:rPr>
        <w:t>，因此找來</w:t>
      </w:r>
      <w:r w:rsidR="004325AC">
        <w:rPr>
          <w:rFonts w:ascii="標楷體" w:eastAsia="標楷體" w:hAnsi="標楷體"/>
          <w:color w:val="000000" w:themeColor="text1"/>
          <w:szCs w:val="24"/>
        </w:rPr>
        <w:t>巴特婁</w:t>
      </w:r>
      <w:r w:rsidR="004325AC">
        <w:rPr>
          <w:rFonts w:ascii="標楷體" w:eastAsia="標楷體" w:hAnsi="標楷體" w:hint="eastAsia"/>
          <w:color w:val="000000" w:themeColor="text1"/>
          <w:szCs w:val="24"/>
        </w:rPr>
        <w:t>商談，</w:t>
      </w:r>
      <w:r w:rsidR="00BD3028" w:rsidRPr="000E0FE5">
        <w:rPr>
          <w:rFonts w:ascii="標楷體" w:eastAsia="標楷體" w:hAnsi="標楷體" w:hint="eastAsia"/>
          <w:color w:val="000000" w:themeColor="text1"/>
          <w:szCs w:val="24"/>
        </w:rPr>
        <w:t>要他以大局為重</w:t>
      </w:r>
      <w:r w:rsidR="001C67CC">
        <w:rPr>
          <w:rFonts w:ascii="標楷體" w:eastAsia="標楷體" w:hAnsi="標楷體" w:hint="eastAsia"/>
          <w:color w:val="000000" w:themeColor="text1"/>
          <w:szCs w:val="24"/>
        </w:rPr>
        <w:t>。</w:t>
      </w:r>
    </w:p>
    <w:p w:rsidR="00BD3028" w:rsidRPr="000E0FE5" w:rsidRDefault="004325AC"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從此之後，</w:t>
      </w:r>
      <w:r w:rsidRPr="000E0FE5">
        <w:rPr>
          <w:rFonts w:ascii="標楷體" w:eastAsia="標楷體" w:hAnsi="標楷體" w:hint="eastAsia"/>
          <w:color w:val="000000" w:themeColor="text1"/>
          <w:szCs w:val="24"/>
        </w:rPr>
        <w:t>就裝成花花公子的樣子來</w:t>
      </w:r>
      <w:r>
        <w:rPr>
          <w:rFonts w:ascii="標楷體" w:eastAsia="標楷體" w:hAnsi="標楷體" w:hint="eastAsia"/>
          <w:color w:val="000000" w:themeColor="text1"/>
          <w:szCs w:val="24"/>
        </w:rPr>
        <w:t>假裝</w:t>
      </w:r>
      <w:r w:rsidRPr="000E0FE5">
        <w:rPr>
          <w:rFonts w:ascii="標楷體" w:eastAsia="標楷體" w:hAnsi="標楷體" w:hint="eastAsia"/>
          <w:color w:val="000000" w:themeColor="text1"/>
          <w:szCs w:val="24"/>
        </w:rPr>
        <w:t>自己不在乎</w:t>
      </w:r>
      <w:r>
        <w:rPr>
          <w:rFonts w:ascii="標楷體" w:eastAsia="標楷體" w:hAnsi="標楷體" w:hint="eastAsia"/>
          <w:color w:val="000000" w:themeColor="text1"/>
          <w:szCs w:val="24"/>
        </w:rPr>
        <w:t>公主的去留</w:t>
      </w:r>
      <w:r w:rsidRPr="000E0FE5">
        <w:rPr>
          <w:rFonts w:ascii="標楷體" w:eastAsia="標楷體" w:hAnsi="標楷體" w:hint="eastAsia"/>
          <w:color w:val="000000" w:themeColor="text1"/>
          <w:szCs w:val="24"/>
        </w:rPr>
        <w:t>。</w:t>
      </w:r>
    </w:p>
    <w:p w:rsidR="00F47B36" w:rsidRPr="00BD3028" w:rsidRDefault="00F47B36" w:rsidP="00E13702">
      <w:pPr>
        <w:spacing w:line="360" w:lineRule="exact"/>
        <w:ind w:left="1200" w:hangingChars="500" w:hanging="1200"/>
        <w:rPr>
          <w:rFonts w:ascii="標楷體" w:eastAsia="標楷體" w:hAnsi="標楷體"/>
        </w:rPr>
      </w:pPr>
    </w:p>
    <w:p w:rsidR="00F47B36" w:rsidRDefault="00F47B36" w:rsidP="00E13702">
      <w:pPr>
        <w:widowControl/>
        <w:spacing w:line="360" w:lineRule="exact"/>
        <w:ind w:left="1200" w:hangingChars="500" w:hanging="1200"/>
        <w:rPr>
          <w:rFonts w:ascii="標楷體" w:eastAsia="標楷體" w:hAnsi="標楷體"/>
        </w:rPr>
      </w:pPr>
      <w:r>
        <w:rPr>
          <w:rFonts w:ascii="標楷體" w:eastAsia="標楷體" w:hAnsi="標楷體"/>
        </w:rPr>
        <w:br w:type="page"/>
      </w:r>
    </w:p>
    <w:p w:rsidR="00F47B36" w:rsidRPr="006B3C6B" w:rsidRDefault="00F47B36" w:rsidP="00E13702">
      <w:pPr>
        <w:pStyle w:val="ab"/>
        <w:spacing w:before="0" w:after="0" w:line="360" w:lineRule="exact"/>
        <w:ind w:left="1602" w:hangingChars="500" w:hanging="1602"/>
        <w:jc w:val="left"/>
        <w:rPr>
          <w:rFonts w:ascii="標楷體" w:eastAsia="標楷體" w:hAnsi="標楷體"/>
        </w:rPr>
      </w:pPr>
      <w:bookmarkStart w:id="626" w:name="_Toc534212172"/>
      <w:r w:rsidRPr="006B3C6B">
        <w:rPr>
          <w:rFonts w:ascii="標楷體" w:eastAsia="標楷體" w:hAnsi="標楷體" w:hint="eastAsia"/>
        </w:rPr>
        <w:lastRenderedPageBreak/>
        <w:t>第三章</w:t>
      </w:r>
      <w:bookmarkEnd w:id="626"/>
    </w:p>
    <w:p w:rsidR="00F47B36" w:rsidRDefault="00F47B36" w:rsidP="00E13702">
      <w:pPr>
        <w:spacing w:line="360" w:lineRule="exact"/>
        <w:ind w:left="1201" w:hangingChars="500" w:hanging="1201"/>
        <w:rPr>
          <w:rFonts w:ascii="標楷體" w:eastAsia="標楷體" w:hAnsi="標楷體"/>
          <w:b/>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27" w:name="_Toc534212173"/>
      <w:r w:rsidRPr="006B3C6B">
        <w:rPr>
          <w:rFonts w:ascii="標楷體" w:eastAsia="標楷體" w:hAnsi="標楷體" w:hint="eastAsia"/>
        </w:rPr>
        <w:t>第三</w:t>
      </w:r>
      <w:r w:rsidR="00F47B36" w:rsidRPr="006B3C6B">
        <w:rPr>
          <w:rFonts w:ascii="標楷體" w:eastAsia="標楷體" w:hAnsi="標楷體" w:hint="eastAsia"/>
        </w:rPr>
        <w:t>章 第一節</w:t>
      </w:r>
      <w:bookmarkEnd w:id="6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60"/>
        <w:gridCol w:w="1896"/>
        <w:gridCol w:w="629"/>
        <w:gridCol w:w="1656"/>
        <w:gridCol w:w="1979"/>
      </w:tblGrid>
      <w:tr w:rsidR="00F47B36" w:rsidRPr="00281B41" w:rsidTr="00AC205B">
        <w:tc>
          <w:tcPr>
            <w:tcW w:w="96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F47B36" w:rsidRPr="00281B41" w:rsidRDefault="003F5FE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2"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F47B36" w:rsidRPr="00281B41" w:rsidRDefault="00FE75F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3"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hideMark/>
          </w:tcPr>
          <w:p w:rsidR="00F47B36" w:rsidRPr="00281B41" w:rsidRDefault="00E712CA"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騎士團分部-</w:t>
            </w:r>
            <w:r>
              <w:rPr>
                <w:rFonts w:ascii="標楷體" w:eastAsia="標楷體" w:hAnsi="標楷體"/>
                <w:color w:val="000000" w:themeColor="text1"/>
                <w:szCs w:val="24"/>
              </w:rPr>
              <w:t xml:space="preserve"> </w:t>
            </w:r>
            <w:r>
              <w:rPr>
                <w:rFonts w:ascii="標楷體" w:eastAsia="標楷體" w:hAnsi="標楷體" w:hint="eastAsia"/>
                <w:color w:val="000000" w:themeColor="text1"/>
                <w:szCs w:val="24"/>
              </w:rPr>
              <w:t>辦公室</w:t>
            </w:r>
          </w:p>
        </w:tc>
      </w:tr>
      <w:tr w:rsidR="00F47B36" w:rsidRPr="00281B41" w:rsidTr="00AC205B">
        <w:tc>
          <w:tcPr>
            <w:tcW w:w="96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F47B36" w:rsidRPr="00281B41" w:rsidRDefault="00FE75F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w:t>
            </w:r>
          </w:p>
        </w:tc>
      </w:tr>
    </w:tbl>
    <w:p w:rsidR="004325AC" w:rsidRDefault="00832E09"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奇米表示願意協助</w:t>
      </w:r>
      <w:r>
        <w:rPr>
          <w:rFonts w:ascii="標楷體" w:eastAsia="標楷體" w:hAnsi="標楷體"/>
          <w:color w:val="000000" w:themeColor="text1"/>
          <w:szCs w:val="24"/>
        </w:rPr>
        <w:t>巴特婁前去</w:t>
      </w:r>
      <w:r>
        <w:rPr>
          <w:rFonts w:ascii="標楷體" w:eastAsia="標楷體" w:hAnsi="標楷體" w:hint="eastAsia"/>
          <w:color w:val="000000" w:themeColor="text1"/>
          <w:szCs w:val="24"/>
        </w:rPr>
        <w:t>試探</w:t>
      </w:r>
      <w:r>
        <w:rPr>
          <w:rFonts w:ascii="標楷體" w:eastAsia="標楷體" w:hAnsi="標楷體"/>
          <w:color w:val="000000" w:themeColor="text1"/>
          <w:szCs w:val="24"/>
        </w:rPr>
        <w:t>公主的心意，</w:t>
      </w:r>
      <w:r>
        <w:rPr>
          <w:rFonts w:ascii="標楷體" w:eastAsia="標楷體" w:hAnsi="標楷體" w:hint="eastAsia"/>
          <w:color w:val="000000" w:themeColor="text1"/>
          <w:szCs w:val="24"/>
        </w:rPr>
        <w:t>要他別灰心</w:t>
      </w:r>
      <w:r w:rsidR="005B7DD9">
        <w:rPr>
          <w:rFonts w:ascii="標楷體" w:eastAsia="標楷體" w:hAnsi="標楷體" w:hint="eastAsia"/>
          <w:color w:val="000000" w:themeColor="text1"/>
          <w:szCs w:val="24"/>
        </w:rPr>
        <w:t>，</w:t>
      </w:r>
    </w:p>
    <w:p w:rsidR="005B7DD9" w:rsidRPr="005B7DD9" w:rsidRDefault="005B7DD9"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巴特婁表示</w:t>
      </w:r>
      <w:r w:rsidR="006335A3">
        <w:rPr>
          <w:rFonts w:ascii="標楷體" w:eastAsia="標楷體" w:hAnsi="標楷體" w:hint="eastAsia"/>
          <w:color w:val="000000" w:themeColor="text1"/>
          <w:szCs w:val="24"/>
        </w:rPr>
        <w:t>公主</w:t>
      </w:r>
      <w:r w:rsidR="00302096">
        <w:rPr>
          <w:rFonts w:ascii="標楷體" w:eastAsia="標楷體" w:hAnsi="標楷體" w:hint="eastAsia"/>
          <w:color w:val="000000" w:themeColor="text1"/>
          <w:szCs w:val="24"/>
        </w:rPr>
        <w:t>約下午4.5點</w:t>
      </w:r>
      <w:r w:rsidR="00302096">
        <w:rPr>
          <w:rFonts w:ascii="標楷體" w:eastAsia="標楷體" w:hAnsi="標楷體"/>
          <w:color w:val="000000" w:themeColor="text1"/>
          <w:szCs w:val="24"/>
        </w:rPr>
        <w:t>會</w:t>
      </w:r>
      <w:r w:rsidR="006335A3">
        <w:rPr>
          <w:rFonts w:ascii="標楷體" w:eastAsia="標楷體" w:hAnsi="標楷體" w:hint="eastAsia"/>
          <w:color w:val="000000" w:themeColor="text1"/>
          <w:szCs w:val="24"/>
        </w:rPr>
        <w:t>前往</w:t>
      </w:r>
      <w:r>
        <w:rPr>
          <w:rFonts w:ascii="標楷體" w:eastAsia="標楷體" w:hAnsi="標楷體"/>
          <w:color w:val="000000" w:themeColor="text1"/>
          <w:szCs w:val="24"/>
        </w:rPr>
        <w:t>表演廳練習</w:t>
      </w:r>
      <w:r w:rsidR="006335A3">
        <w:rPr>
          <w:rFonts w:ascii="標楷體" w:eastAsia="標楷體" w:hAnsi="標楷體" w:hint="eastAsia"/>
          <w:color w:val="000000" w:themeColor="text1"/>
          <w:szCs w:val="24"/>
        </w:rPr>
        <w:t>室</w:t>
      </w:r>
      <w:r>
        <w:rPr>
          <w:rFonts w:ascii="標楷體" w:eastAsia="標楷體" w:hAnsi="標楷體"/>
          <w:color w:val="000000" w:themeColor="text1"/>
          <w:szCs w:val="24"/>
        </w:rPr>
        <w:t>練習</w:t>
      </w:r>
      <w:r w:rsidR="006335A3">
        <w:rPr>
          <w:rFonts w:ascii="標楷體" w:eastAsia="標楷體" w:hAnsi="標楷體" w:hint="eastAsia"/>
          <w:color w:val="000000" w:themeColor="text1"/>
          <w:szCs w:val="24"/>
        </w:rPr>
        <w:t>芭蕾舞</w:t>
      </w:r>
      <w:r>
        <w:rPr>
          <w:rFonts w:ascii="標楷體" w:eastAsia="標楷體" w:hAnsi="標楷體"/>
          <w:color w:val="000000" w:themeColor="text1"/>
          <w:szCs w:val="24"/>
        </w:rPr>
        <w:t>。</w:t>
      </w:r>
    </w:p>
    <w:p w:rsidR="00832E09" w:rsidRPr="00302096" w:rsidRDefault="00832E09" w:rsidP="00E13702">
      <w:pPr>
        <w:spacing w:line="360" w:lineRule="exact"/>
        <w:ind w:left="1200" w:hangingChars="500" w:hanging="1200"/>
        <w:rPr>
          <w:rFonts w:ascii="標楷體" w:eastAsia="標楷體" w:hAnsi="標楷體"/>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28" w:name="_Toc534212174"/>
      <w:r w:rsidRPr="006B3C6B">
        <w:rPr>
          <w:rFonts w:ascii="標楷體" w:eastAsia="標楷體" w:hAnsi="標楷體" w:hint="eastAsia"/>
        </w:rPr>
        <w:t>第三</w:t>
      </w:r>
      <w:r w:rsidR="00F47B36" w:rsidRPr="006B3C6B">
        <w:rPr>
          <w:rFonts w:ascii="標楷體" w:eastAsia="標楷體" w:hAnsi="標楷體" w:hint="eastAsia"/>
        </w:rPr>
        <w:t>章 第</w:t>
      </w:r>
      <w:r w:rsidRPr="006B3C6B">
        <w:rPr>
          <w:rFonts w:ascii="標楷體" w:eastAsia="標楷體" w:hAnsi="標楷體" w:hint="eastAsia"/>
        </w:rPr>
        <w:t>二</w:t>
      </w:r>
      <w:r w:rsidR="00F47B36" w:rsidRPr="006B3C6B">
        <w:rPr>
          <w:rFonts w:ascii="標楷體" w:eastAsia="標楷體" w:hAnsi="標楷體" w:hint="eastAsia"/>
        </w:rPr>
        <w:t>節</w:t>
      </w:r>
      <w:bookmarkEnd w:id="6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625"/>
        <w:gridCol w:w="1896"/>
        <w:gridCol w:w="725"/>
        <w:gridCol w:w="1656"/>
        <w:gridCol w:w="1718"/>
      </w:tblGrid>
      <w:tr w:rsidR="00F47B36" w:rsidRPr="00281B41" w:rsidTr="00853124">
        <w:tc>
          <w:tcPr>
            <w:tcW w:w="9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86" w:type="dxa"/>
            <w:tcBorders>
              <w:top w:val="single" w:sz="12" w:space="0" w:color="auto"/>
              <w:left w:val="single" w:sz="12" w:space="0" w:color="auto"/>
              <w:bottom w:val="single" w:sz="12" w:space="0" w:color="auto"/>
              <w:right w:val="single" w:sz="12" w:space="0" w:color="auto"/>
            </w:tcBorders>
          </w:tcPr>
          <w:p w:rsidR="00F47B36" w:rsidRPr="00281B41" w:rsidRDefault="003F5FE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8"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1"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p>
        </w:tc>
        <w:tc>
          <w:tcPr>
            <w:tcW w:w="111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3"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47B36" w:rsidRPr="00281B41" w:rsidTr="00853124">
        <w:tc>
          <w:tcPr>
            <w:tcW w:w="9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F47B36" w:rsidRPr="00281B41" w:rsidRDefault="00453B9F"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sidR="00AC205B">
              <w:rPr>
                <w:rFonts w:ascii="標楷體" w:eastAsia="標楷體" w:hAnsi="標楷體" w:hint="eastAsia"/>
                <w:color w:val="000000" w:themeColor="text1"/>
                <w:szCs w:val="24"/>
              </w:rPr>
              <w:t>巴特婁</w:t>
            </w:r>
          </w:p>
        </w:tc>
      </w:tr>
    </w:tbl>
    <w:p w:rsidR="00772087" w:rsidRDefault="00772087" w:rsidP="00E13702">
      <w:pPr>
        <w:spacing w:line="360" w:lineRule="exact"/>
        <w:ind w:left="1201" w:hangingChars="500" w:hanging="1201"/>
        <w:rPr>
          <w:rFonts w:ascii="標楷體" w:eastAsia="標楷體" w:hAnsi="標楷體"/>
          <w:b/>
          <w:szCs w:val="24"/>
        </w:rPr>
      </w:pPr>
      <w:r>
        <w:rPr>
          <w:rFonts w:ascii="標楷體" w:eastAsia="標楷體" w:hAnsi="標楷體" w:hint="eastAsia"/>
          <w:b/>
          <w:szCs w:val="24"/>
        </w:rPr>
        <w:t>換裝：</w:t>
      </w:r>
      <w:r w:rsidR="006335A3">
        <w:rPr>
          <w:rFonts w:ascii="標楷體" w:eastAsia="標楷體" w:hAnsi="標楷體" w:hint="eastAsia"/>
          <w:b/>
          <w:szCs w:val="24"/>
        </w:rPr>
        <w:t>芭蕾舞服</w:t>
      </w:r>
    </w:p>
    <w:p w:rsidR="00772087" w:rsidRDefault="00772087" w:rsidP="00E13702">
      <w:pPr>
        <w:spacing w:line="360" w:lineRule="exact"/>
        <w:ind w:left="1201" w:hangingChars="500" w:hanging="1201"/>
        <w:rPr>
          <w:rFonts w:ascii="標楷體" w:eastAsia="標楷體" w:hAnsi="標楷體"/>
          <w:b/>
          <w:szCs w:val="24"/>
        </w:rPr>
      </w:pPr>
      <w:r>
        <w:rPr>
          <w:rFonts w:ascii="標楷體" w:eastAsia="標楷體" w:hAnsi="標楷體" w:hint="eastAsia"/>
          <w:b/>
          <w:szCs w:val="24"/>
        </w:rPr>
        <w:t>屬性：</w:t>
      </w:r>
      <w:r w:rsidR="000E35DB">
        <w:rPr>
          <w:rFonts w:ascii="標楷體" w:eastAsia="標楷體" w:hAnsi="標楷體" w:hint="eastAsia"/>
          <w:b/>
          <w:szCs w:val="24"/>
        </w:rPr>
        <w:t>典雅</w:t>
      </w:r>
    </w:p>
    <w:p w:rsidR="00AC205B" w:rsidRPr="00AC205B" w:rsidRDefault="00AC205B" w:rsidP="00E13702">
      <w:pPr>
        <w:spacing w:line="360" w:lineRule="exact"/>
        <w:ind w:left="1200" w:hangingChars="500" w:hanging="1200"/>
        <w:rPr>
          <w:rFonts w:ascii="標楷體" w:eastAsia="標楷體" w:hAnsi="標楷體"/>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29" w:name="_Toc534212175"/>
      <w:r w:rsidRPr="006B3C6B">
        <w:rPr>
          <w:rFonts w:ascii="標楷體" w:eastAsia="標楷體" w:hAnsi="標楷體" w:hint="eastAsia"/>
        </w:rPr>
        <w:t>第三</w:t>
      </w:r>
      <w:r w:rsidR="00F47B36" w:rsidRPr="006B3C6B">
        <w:rPr>
          <w:rFonts w:ascii="標楷體" w:eastAsia="標楷體" w:hAnsi="標楷體" w:hint="eastAsia"/>
        </w:rPr>
        <w:t>章 第</w:t>
      </w:r>
      <w:r w:rsidRPr="006B3C6B">
        <w:rPr>
          <w:rFonts w:ascii="標楷體" w:eastAsia="標楷體" w:hAnsi="標楷體" w:hint="eastAsia"/>
        </w:rPr>
        <w:t>三</w:t>
      </w:r>
      <w:r w:rsidR="00F47B36" w:rsidRPr="006B3C6B">
        <w:rPr>
          <w:rFonts w:ascii="標楷體" w:eastAsia="標楷體" w:hAnsi="標楷體" w:hint="eastAsia"/>
        </w:rPr>
        <w:t>節</w:t>
      </w:r>
      <w:bookmarkEnd w:id="6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326"/>
        <w:gridCol w:w="1767"/>
        <w:gridCol w:w="1546"/>
        <w:gridCol w:w="1546"/>
        <w:gridCol w:w="1546"/>
      </w:tblGrid>
      <w:tr w:rsidR="00F47B36" w:rsidRPr="00281B41" w:rsidTr="00AC205B">
        <w:tc>
          <w:tcPr>
            <w:tcW w:w="9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86" w:type="dxa"/>
            <w:tcBorders>
              <w:top w:val="single" w:sz="12" w:space="0" w:color="auto"/>
              <w:left w:val="single" w:sz="12" w:space="0" w:color="auto"/>
              <w:bottom w:val="single" w:sz="12" w:space="0" w:color="auto"/>
              <w:right w:val="single" w:sz="12" w:space="0" w:color="auto"/>
            </w:tcBorders>
          </w:tcPr>
          <w:p w:rsidR="00F47B36" w:rsidRPr="00281B41" w:rsidRDefault="003F5FE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8"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1" w:type="dxa"/>
            <w:tcBorders>
              <w:top w:val="single" w:sz="12" w:space="0" w:color="auto"/>
              <w:left w:val="single" w:sz="12" w:space="0" w:color="auto"/>
              <w:bottom w:val="single" w:sz="12" w:space="0" w:color="auto"/>
              <w:right w:val="single" w:sz="12" w:space="0" w:color="auto"/>
            </w:tcBorders>
            <w:hideMark/>
          </w:tcPr>
          <w:p w:rsidR="00F47B36" w:rsidRPr="00281B41" w:rsidRDefault="00302096"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傍晚</w:t>
            </w:r>
          </w:p>
        </w:tc>
        <w:tc>
          <w:tcPr>
            <w:tcW w:w="111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3" w:type="dxa"/>
            <w:tcBorders>
              <w:top w:val="single" w:sz="12" w:space="0" w:color="auto"/>
              <w:left w:val="single" w:sz="12" w:space="0" w:color="auto"/>
              <w:bottom w:val="single" w:sz="12" w:space="0" w:color="auto"/>
              <w:right w:val="single" w:sz="12" w:space="0" w:color="auto"/>
            </w:tcBorders>
            <w:hideMark/>
          </w:tcPr>
          <w:p w:rsidR="00F47B36" w:rsidRPr="00281B41" w:rsidRDefault="005B7DD9"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芭蕾舞練習室</w:t>
            </w:r>
          </w:p>
        </w:tc>
      </w:tr>
      <w:tr w:rsidR="00F47B36" w:rsidRPr="00281B41" w:rsidTr="00AC205B">
        <w:tc>
          <w:tcPr>
            <w:tcW w:w="9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F47B36" w:rsidRPr="00281B41" w:rsidRDefault="006335A3"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奇米、娜塔莉</w:t>
            </w:r>
            <w:r w:rsidR="00CF2A9A">
              <w:rPr>
                <w:rFonts w:ascii="標楷體" w:eastAsia="標楷體" w:hAnsi="標楷體" w:hint="eastAsia"/>
                <w:color w:val="000000" w:themeColor="text1"/>
                <w:szCs w:val="24"/>
              </w:rPr>
              <w:t>、亞瑟</w:t>
            </w:r>
          </w:p>
        </w:tc>
      </w:tr>
    </w:tbl>
    <w:p w:rsidR="000E35DB" w:rsidRDefault="006335A3"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奇米偽裝成</w:t>
      </w:r>
      <w:r>
        <w:rPr>
          <w:rFonts w:ascii="標楷體" w:eastAsia="標楷體" w:hAnsi="標楷體"/>
          <w:szCs w:val="24"/>
        </w:rPr>
        <w:t>芭蕾舞學生潛入練習室，</w:t>
      </w:r>
      <w:r>
        <w:rPr>
          <w:rFonts w:ascii="標楷體" w:eastAsia="標楷體" w:hAnsi="標楷體" w:hint="eastAsia"/>
          <w:szCs w:val="24"/>
        </w:rPr>
        <w:t>遇到一</w:t>
      </w:r>
      <w:r>
        <w:rPr>
          <w:rFonts w:ascii="標楷體" w:eastAsia="標楷體" w:hAnsi="標楷體"/>
          <w:szCs w:val="24"/>
        </w:rPr>
        <w:t>名為娜塔莉</w:t>
      </w:r>
      <w:r>
        <w:rPr>
          <w:rFonts w:ascii="標楷體" w:eastAsia="標楷體" w:hAnsi="標楷體" w:hint="eastAsia"/>
          <w:szCs w:val="24"/>
        </w:rPr>
        <w:t>的學生</w:t>
      </w:r>
      <w:r w:rsidR="000E35DB">
        <w:rPr>
          <w:rFonts w:ascii="標楷體" w:eastAsia="標楷體" w:hAnsi="標楷體" w:hint="eastAsia"/>
          <w:szCs w:val="24"/>
        </w:rPr>
        <w:t>。</w:t>
      </w:r>
    </w:p>
    <w:p w:rsidR="00337663" w:rsidRPr="00EA7DDC" w:rsidRDefault="00337663" w:rsidP="00E13702">
      <w:pPr>
        <w:spacing w:line="360" w:lineRule="exact"/>
        <w:ind w:left="1200" w:hangingChars="500" w:hanging="1200"/>
        <w:rPr>
          <w:rFonts w:ascii="標楷體" w:eastAsia="標楷體" w:hAnsi="標楷體"/>
          <w:color w:val="00B050"/>
          <w:szCs w:val="24"/>
        </w:rPr>
      </w:pPr>
      <w:r w:rsidRPr="00EA7DDC">
        <w:rPr>
          <w:rFonts w:ascii="標楷體" w:eastAsia="標楷體" w:hAnsi="標楷體" w:hint="eastAsia"/>
          <w:color w:val="00B050"/>
          <w:szCs w:val="24"/>
        </w:rPr>
        <w:t>[娜塔莉</w:t>
      </w:r>
      <w:r w:rsidRPr="00EA7DDC">
        <w:rPr>
          <w:rFonts w:ascii="標楷體" w:eastAsia="標楷體" w:hAnsi="標楷體"/>
          <w:color w:val="00B050"/>
          <w:szCs w:val="24"/>
        </w:rPr>
        <w:t>登場動畫</w:t>
      </w:r>
      <w:r w:rsidRPr="00EA7DDC">
        <w:rPr>
          <w:rFonts w:ascii="標楷體" w:eastAsia="標楷體" w:hAnsi="標楷體" w:hint="eastAsia"/>
          <w:color w:val="00B050"/>
          <w:szCs w:val="24"/>
        </w:rPr>
        <w:t>]</w:t>
      </w:r>
    </w:p>
    <w:p w:rsidR="00CF2A9A" w:rsidRDefault="00CF2A9A"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正在勤奮的練習舞蹈</w:t>
      </w:r>
      <w:r>
        <w:rPr>
          <w:rFonts w:ascii="標楷體" w:eastAsia="標楷體" w:hAnsi="標楷體"/>
          <w:szCs w:val="24"/>
        </w:rPr>
        <w:t>。</w:t>
      </w:r>
    </w:p>
    <w:p w:rsidR="000E35DB" w:rsidRDefault="000E35DB"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該生雖然冷言冷語，</w:t>
      </w:r>
      <w:r>
        <w:rPr>
          <w:rFonts w:ascii="標楷體" w:eastAsia="標楷體" w:hAnsi="標楷體"/>
          <w:szCs w:val="24"/>
        </w:rPr>
        <w:t>卻還是引導</w:t>
      </w:r>
      <w:r>
        <w:rPr>
          <w:rFonts w:ascii="標楷體" w:eastAsia="標楷體" w:hAnsi="標楷體" w:hint="eastAsia"/>
          <w:szCs w:val="24"/>
        </w:rPr>
        <w:t>她去找</w:t>
      </w:r>
      <w:r>
        <w:rPr>
          <w:rFonts w:ascii="標楷體" w:eastAsia="標楷體" w:hAnsi="標楷體"/>
          <w:szCs w:val="24"/>
        </w:rPr>
        <w:t>公主</w:t>
      </w:r>
      <w:r>
        <w:rPr>
          <w:rFonts w:ascii="標楷體" w:eastAsia="標楷體" w:hAnsi="標楷體" w:hint="eastAsia"/>
          <w:szCs w:val="24"/>
        </w:rPr>
        <w:t>，</w:t>
      </w:r>
      <w:r w:rsidR="00CF2A9A">
        <w:rPr>
          <w:rFonts w:ascii="標楷體" w:eastAsia="標楷體" w:hAnsi="標楷體" w:hint="eastAsia"/>
          <w:szCs w:val="24"/>
        </w:rPr>
        <w:t>雖然</w:t>
      </w:r>
      <w:r w:rsidR="00CF2A9A">
        <w:rPr>
          <w:rFonts w:ascii="標楷體" w:eastAsia="標楷體" w:hAnsi="標楷體"/>
          <w:szCs w:val="24"/>
        </w:rPr>
        <w:t>亞瑟說覺得</w:t>
      </w:r>
      <w:r w:rsidR="00CF2A9A">
        <w:rPr>
          <w:rFonts w:ascii="標楷體" w:eastAsia="標楷體" w:hAnsi="標楷體" w:hint="eastAsia"/>
          <w:szCs w:val="24"/>
        </w:rPr>
        <w:t>她</w:t>
      </w:r>
      <w:r w:rsidR="00CF2A9A">
        <w:rPr>
          <w:rFonts w:ascii="標楷體" w:eastAsia="標楷體" w:hAnsi="標楷體"/>
          <w:szCs w:val="24"/>
        </w:rPr>
        <w:t>很有可能是藝術品之一，但因為</w:t>
      </w:r>
      <w:r w:rsidR="007A6926">
        <w:rPr>
          <w:rFonts w:ascii="標楷體" w:eastAsia="標楷體" w:hAnsi="標楷體" w:hint="eastAsia"/>
          <w:szCs w:val="24"/>
        </w:rPr>
        <w:t>筆記本</w:t>
      </w:r>
      <w:r w:rsidR="00CF2A9A">
        <w:rPr>
          <w:rFonts w:ascii="標楷體" w:eastAsia="標楷體" w:hAnsi="標楷體" w:hint="eastAsia"/>
          <w:szCs w:val="24"/>
        </w:rPr>
        <w:t>沒有反應，</w:t>
      </w:r>
      <w:r w:rsidR="00CF2A9A">
        <w:rPr>
          <w:rFonts w:ascii="標楷體" w:eastAsia="標楷體" w:hAnsi="標楷體"/>
          <w:szCs w:val="24"/>
        </w:rPr>
        <w:t>所以</w:t>
      </w:r>
      <w:r>
        <w:rPr>
          <w:rFonts w:ascii="標楷體" w:eastAsia="標楷體" w:hAnsi="標楷體" w:hint="eastAsia"/>
          <w:szCs w:val="24"/>
        </w:rPr>
        <w:t>決定先解決</w:t>
      </w:r>
      <w:r>
        <w:rPr>
          <w:rFonts w:ascii="標楷體" w:eastAsia="標楷體" w:hAnsi="標楷體"/>
          <w:szCs w:val="24"/>
        </w:rPr>
        <w:t>巴特婁的事情優先。</w:t>
      </w:r>
    </w:p>
    <w:p w:rsidR="006335A3" w:rsidRPr="00ED7FD1" w:rsidRDefault="006335A3" w:rsidP="00E13702">
      <w:pPr>
        <w:spacing w:line="360" w:lineRule="exact"/>
        <w:ind w:left="1201" w:hangingChars="500" w:hanging="1201"/>
        <w:rPr>
          <w:rFonts w:ascii="標楷體" w:eastAsia="標楷體" w:hAnsi="標楷體"/>
          <w:b/>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30" w:name="_Toc534212176"/>
      <w:r w:rsidRPr="006B3C6B">
        <w:rPr>
          <w:rFonts w:ascii="標楷體" w:eastAsia="標楷體" w:hAnsi="標楷體" w:hint="eastAsia"/>
        </w:rPr>
        <w:t>第三</w:t>
      </w:r>
      <w:r w:rsidR="00F47B36" w:rsidRPr="006B3C6B">
        <w:rPr>
          <w:rFonts w:ascii="標楷體" w:eastAsia="標楷體" w:hAnsi="標楷體" w:hint="eastAsia"/>
        </w:rPr>
        <w:t>章 第</w:t>
      </w:r>
      <w:r w:rsidRPr="006B3C6B">
        <w:rPr>
          <w:rFonts w:ascii="標楷體" w:eastAsia="標楷體" w:hAnsi="標楷體" w:hint="eastAsia"/>
        </w:rPr>
        <w:t>四</w:t>
      </w:r>
      <w:r w:rsidR="00F47B36" w:rsidRPr="006B3C6B">
        <w:rPr>
          <w:rFonts w:ascii="標楷體" w:eastAsia="標楷體" w:hAnsi="標楷體" w:hint="eastAsia"/>
        </w:rPr>
        <w:t>節</w:t>
      </w:r>
      <w:bookmarkEnd w:id="6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60"/>
        <w:gridCol w:w="1896"/>
        <w:gridCol w:w="629"/>
        <w:gridCol w:w="1656"/>
        <w:gridCol w:w="1979"/>
      </w:tblGrid>
      <w:tr w:rsidR="007A6926" w:rsidRPr="00281B41" w:rsidTr="00244D17">
        <w:tc>
          <w:tcPr>
            <w:tcW w:w="964" w:type="dxa"/>
            <w:tcBorders>
              <w:top w:val="single" w:sz="12" w:space="0" w:color="auto"/>
              <w:left w:val="single" w:sz="12" w:space="0" w:color="auto"/>
              <w:bottom w:val="single" w:sz="12" w:space="0" w:color="auto"/>
              <w:right w:val="single" w:sz="12" w:space="0" w:color="auto"/>
            </w:tcBorders>
            <w:hideMark/>
          </w:tcPr>
          <w:p w:rsidR="007A6926" w:rsidRPr="00281B41" w:rsidRDefault="007A692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7A6926" w:rsidRPr="00281B41" w:rsidRDefault="007A6926"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2" w:type="dxa"/>
            <w:tcBorders>
              <w:top w:val="single" w:sz="12" w:space="0" w:color="auto"/>
              <w:left w:val="single" w:sz="12" w:space="0" w:color="auto"/>
              <w:bottom w:val="single" w:sz="12" w:space="0" w:color="auto"/>
              <w:right w:val="single" w:sz="12" w:space="0" w:color="auto"/>
            </w:tcBorders>
            <w:hideMark/>
          </w:tcPr>
          <w:p w:rsidR="007A6926" w:rsidRPr="00281B41" w:rsidRDefault="007A692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7A6926" w:rsidRPr="00281B41" w:rsidRDefault="00302096"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夜</w:t>
            </w:r>
          </w:p>
        </w:tc>
        <w:tc>
          <w:tcPr>
            <w:tcW w:w="1103" w:type="dxa"/>
            <w:tcBorders>
              <w:top w:val="single" w:sz="12" w:space="0" w:color="auto"/>
              <w:left w:val="single" w:sz="12" w:space="0" w:color="auto"/>
              <w:bottom w:val="single" w:sz="12" w:space="0" w:color="auto"/>
              <w:right w:val="single" w:sz="12" w:space="0" w:color="auto"/>
            </w:tcBorders>
            <w:hideMark/>
          </w:tcPr>
          <w:p w:rsidR="007A6926" w:rsidRPr="00281B41" w:rsidRDefault="007A692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tcPr>
          <w:p w:rsidR="007A6926" w:rsidRPr="00281B41" w:rsidRDefault="007A6926"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芭蕾舞練習室</w:t>
            </w:r>
          </w:p>
        </w:tc>
      </w:tr>
      <w:tr w:rsidR="007A6926" w:rsidRPr="00281B41" w:rsidTr="00244D17">
        <w:tc>
          <w:tcPr>
            <w:tcW w:w="964" w:type="dxa"/>
            <w:tcBorders>
              <w:top w:val="single" w:sz="12" w:space="0" w:color="auto"/>
              <w:left w:val="single" w:sz="12" w:space="0" w:color="auto"/>
              <w:bottom w:val="single" w:sz="12" w:space="0" w:color="auto"/>
              <w:right w:val="single" w:sz="12" w:space="0" w:color="auto"/>
            </w:tcBorders>
            <w:hideMark/>
          </w:tcPr>
          <w:p w:rsidR="007A6926" w:rsidRPr="00281B41" w:rsidRDefault="007A692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7A6926" w:rsidRPr="00281B41" w:rsidRDefault="007A6926"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Pr>
                <w:rFonts w:ascii="標楷體" w:eastAsia="標楷體" w:hAnsi="標楷體"/>
                <w:color w:val="000000" w:themeColor="text1"/>
                <w:szCs w:val="24"/>
              </w:rPr>
              <w:t>、公主</w:t>
            </w:r>
          </w:p>
        </w:tc>
      </w:tr>
    </w:tbl>
    <w:p w:rsidR="007A6926" w:rsidRPr="006335A3" w:rsidRDefault="007A6926"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Pr>
          <w:rFonts w:ascii="標楷體" w:eastAsia="標楷體" w:hAnsi="標楷體"/>
          <w:color w:val="000000" w:themeColor="text1"/>
          <w:szCs w:val="24"/>
        </w:rPr>
        <w:t>向公主表明自己的</w:t>
      </w:r>
      <w:r>
        <w:rPr>
          <w:rFonts w:ascii="標楷體" w:eastAsia="標楷體" w:hAnsi="標楷體" w:hint="eastAsia"/>
          <w:color w:val="000000" w:themeColor="text1"/>
          <w:szCs w:val="24"/>
        </w:rPr>
        <w:t>來由</w:t>
      </w:r>
      <w:r>
        <w:rPr>
          <w:rFonts w:ascii="標楷體" w:eastAsia="標楷體" w:hAnsi="標楷體"/>
          <w:color w:val="000000" w:themeColor="text1"/>
          <w:szCs w:val="24"/>
        </w:rPr>
        <w:t>，</w:t>
      </w:r>
      <w:r>
        <w:rPr>
          <w:rFonts w:ascii="標楷體" w:eastAsia="標楷體" w:hAnsi="標楷體" w:hint="eastAsia"/>
          <w:color w:val="000000" w:themeColor="text1"/>
          <w:szCs w:val="24"/>
        </w:rPr>
        <w:t>而後公主表示她</w:t>
      </w:r>
      <w:r w:rsidRPr="000E0FE5">
        <w:rPr>
          <w:rFonts w:ascii="標楷體" w:eastAsia="標楷體" w:hAnsi="標楷體" w:hint="eastAsia"/>
          <w:color w:val="000000" w:themeColor="text1"/>
          <w:szCs w:val="24"/>
        </w:rPr>
        <w:t>一直在等待巴特婁勇敢爭取</w:t>
      </w:r>
      <w:r>
        <w:rPr>
          <w:rFonts w:ascii="標楷體" w:eastAsia="標楷體" w:hAnsi="標楷體" w:hint="eastAsia"/>
          <w:color w:val="000000" w:themeColor="text1"/>
          <w:szCs w:val="24"/>
        </w:rPr>
        <w:t>他們</w:t>
      </w:r>
      <w:r w:rsidRPr="000E0FE5">
        <w:rPr>
          <w:rFonts w:ascii="標楷體" w:eastAsia="標楷體" w:hAnsi="標楷體" w:hint="eastAsia"/>
          <w:color w:val="000000" w:themeColor="text1"/>
          <w:szCs w:val="24"/>
        </w:rPr>
        <w:t>的幸福，但巴特婁</w:t>
      </w:r>
      <w:r>
        <w:rPr>
          <w:rFonts w:ascii="標楷體" w:eastAsia="標楷體" w:hAnsi="標楷體" w:hint="eastAsia"/>
          <w:color w:val="000000" w:themeColor="text1"/>
          <w:szCs w:val="24"/>
        </w:rPr>
        <w:t>卻</w:t>
      </w:r>
      <w:r w:rsidRPr="000E0FE5">
        <w:rPr>
          <w:rFonts w:ascii="標楷體" w:eastAsia="標楷體" w:hAnsi="標楷體" w:hint="eastAsia"/>
          <w:color w:val="000000" w:themeColor="text1"/>
          <w:szCs w:val="24"/>
        </w:rPr>
        <w:t>礙於身份不敢提出，公主覺得巴特婁是戰場的勇者，情場的懦夫。</w:t>
      </w:r>
    </w:p>
    <w:p w:rsidR="007A6926" w:rsidRDefault="007A6926"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因此</w:t>
      </w:r>
      <w:r>
        <w:rPr>
          <w:rFonts w:ascii="標楷體" w:eastAsia="標楷體" w:hAnsi="標楷體"/>
          <w:color w:val="000000" w:themeColor="text1"/>
          <w:szCs w:val="24"/>
        </w:rPr>
        <w:t>她派遣花坊女子作為臥底</w:t>
      </w:r>
      <w:r w:rsidRPr="000E0FE5">
        <w:rPr>
          <w:rFonts w:ascii="標楷體" w:eastAsia="標楷體" w:hAnsi="標楷體" w:hint="eastAsia"/>
          <w:color w:val="000000" w:themeColor="text1"/>
          <w:szCs w:val="24"/>
        </w:rPr>
        <w:t>暗中觀察巴特婁</w:t>
      </w:r>
      <w:r>
        <w:rPr>
          <w:rFonts w:ascii="標楷體" w:eastAsia="標楷體" w:hAnsi="標楷體" w:hint="eastAsia"/>
          <w:color w:val="000000" w:themeColor="text1"/>
          <w:szCs w:val="24"/>
        </w:rPr>
        <w:t>，</w:t>
      </w:r>
      <w:r>
        <w:rPr>
          <w:rFonts w:ascii="標楷體" w:eastAsia="標楷體" w:hAnsi="標楷體"/>
          <w:color w:val="000000" w:themeColor="text1"/>
          <w:szCs w:val="24"/>
        </w:rPr>
        <w:t>發現他</w:t>
      </w:r>
      <w:r>
        <w:rPr>
          <w:rFonts w:ascii="標楷體" w:eastAsia="標楷體" w:hAnsi="標楷體" w:hint="eastAsia"/>
          <w:color w:val="000000" w:themeColor="text1"/>
          <w:szCs w:val="24"/>
        </w:rPr>
        <w:t>現在</w:t>
      </w:r>
      <w:r w:rsidRPr="000E0FE5">
        <w:rPr>
          <w:rFonts w:ascii="標楷體" w:eastAsia="標楷體" w:hAnsi="標楷體" w:hint="eastAsia"/>
          <w:color w:val="000000" w:themeColor="text1"/>
          <w:szCs w:val="24"/>
        </w:rPr>
        <w:t>的樣子</w:t>
      </w:r>
      <w:r>
        <w:rPr>
          <w:rFonts w:ascii="標楷體" w:eastAsia="標楷體" w:hAnsi="標楷體" w:hint="eastAsia"/>
          <w:color w:val="000000" w:themeColor="text1"/>
          <w:szCs w:val="24"/>
        </w:rPr>
        <w:t>覺得</w:t>
      </w:r>
      <w:r w:rsidRPr="000E0FE5">
        <w:rPr>
          <w:rFonts w:ascii="標楷體" w:eastAsia="標楷體" w:hAnsi="標楷體" w:hint="eastAsia"/>
          <w:color w:val="000000" w:themeColor="text1"/>
          <w:szCs w:val="24"/>
        </w:rPr>
        <w:t>失望難過</w:t>
      </w:r>
      <w:r>
        <w:rPr>
          <w:rFonts w:ascii="標楷體" w:eastAsia="標楷體" w:hAnsi="標楷體" w:hint="eastAsia"/>
          <w:color w:val="000000" w:themeColor="text1"/>
          <w:szCs w:val="24"/>
        </w:rPr>
        <w:t>。</w:t>
      </w:r>
    </w:p>
    <w:p w:rsidR="007A6926" w:rsidRDefault="007A6926"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公主不想被打擾，</w:t>
      </w:r>
      <w:r w:rsidR="00302096">
        <w:rPr>
          <w:rFonts w:ascii="標楷體" w:eastAsia="標楷體" w:hAnsi="標楷體" w:hint="eastAsia"/>
          <w:szCs w:val="24"/>
        </w:rPr>
        <w:t>便說：晚了，</w:t>
      </w:r>
      <w:r w:rsidR="00302096" w:rsidRPr="00302096">
        <w:rPr>
          <w:rFonts w:ascii="標楷體" w:eastAsia="標楷體" w:hAnsi="標楷體" w:hint="eastAsia"/>
          <w:szCs w:val="24"/>
        </w:rPr>
        <w:t>你家人在等你</w:t>
      </w:r>
      <w:r w:rsidR="00302096">
        <w:rPr>
          <w:rFonts w:ascii="標楷體" w:eastAsia="標楷體" w:hAnsi="標楷體" w:hint="eastAsia"/>
          <w:szCs w:val="24"/>
        </w:rPr>
        <w:t>，示意</w:t>
      </w:r>
      <w:r>
        <w:rPr>
          <w:rFonts w:ascii="標楷體" w:eastAsia="標楷體" w:hAnsi="標楷體" w:hint="eastAsia"/>
          <w:szCs w:val="24"/>
        </w:rPr>
        <w:t>奇米離開。</w:t>
      </w:r>
    </w:p>
    <w:p w:rsidR="00CF2A9A" w:rsidRPr="00302096" w:rsidRDefault="00CF2A9A" w:rsidP="00E13702">
      <w:pPr>
        <w:spacing w:line="360" w:lineRule="exact"/>
        <w:ind w:left="1200" w:hangingChars="500" w:hanging="1200"/>
        <w:rPr>
          <w:rFonts w:ascii="標楷體" w:eastAsia="標楷體" w:hAnsi="標楷體"/>
          <w:color w:val="000000" w:themeColor="text1"/>
          <w:szCs w:val="24"/>
        </w:rPr>
      </w:pPr>
    </w:p>
    <w:p w:rsidR="00ED7FD1" w:rsidRDefault="00ED7FD1" w:rsidP="00E13702">
      <w:pPr>
        <w:spacing w:line="360" w:lineRule="exact"/>
        <w:ind w:left="1200" w:hangingChars="500" w:hanging="1200"/>
        <w:rPr>
          <w:rFonts w:ascii="標楷體" w:eastAsia="標楷體" w:hAnsi="標楷體"/>
          <w:szCs w:val="24"/>
        </w:rPr>
      </w:pPr>
    </w:p>
    <w:p w:rsidR="007A6926" w:rsidRDefault="007A6926" w:rsidP="00E13702">
      <w:pPr>
        <w:spacing w:line="360" w:lineRule="exact"/>
        <w:ind w:left="1200" w:hangingChars="500" w:hanging="1200"/>
        <w:rPr>
          <w:rFonts w:ascii="標楷體" w:eastAsia="標楷體" w:hAnsi="標楷體"/>
          <w:szCs w:val="24"/>
        </w:rPr>
      </w:pPr>
    </w:p>
    <w:p w:rsidR="007A6926" w:rsidRDefault="007A6926" w:rsidP="00E13702">
      <w:pPr>
        <w:spacing w:line="360" w:lineRule="exact"/>
        <w:ind w:left="1200" w:hangingChars="500" w:hanging="1200"/>
        <w:rPr>
          <w:rFonts w:ascii="標楷體" w:eastAsia="標楷體" w:hAnsi="標楷體"/>
          <w:szCs w:val="24"/>
        </w:rPr>
      </w:pPr>
    </w:p>
    <w:p w:rsidR="007A6926" w:rsidRPr="00ED7FD1" w:rsidRDefault="007A6926" w:rsidP="00E13702">
      <w:pPr>
        <w:spacing w:line="360" w:lineRule="exact"/>
        <w:ind w:left="1200" w:hangingChars="500" w:hanging="1200"/>
        <w:rPr>
          <w:rFonts w:ascii="標楷體" w:eastAsia="標楷體" w:hAnsi="標楷體"/>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326"/>
        <w:gridCol w:w="1767"/>
        <w:gridCol w:w="1546"/>
        <w:gridCol w:w="1546"/>
        <w:gridCol w:w="1546"/>
      </w:tblGrid>
      <w:tr w:rsidR="00ED7FD1" w:rsidRPr="00281B41" w:rsidTr="00244D17">
        <w:tc>
          <w:tcPr>
            <w:tcW w:w="964" w:type="dxa"/>
            <w:tcBorders>
              <w:top w:val="single" w:sz="12" w:space="0" w:color="auto"/>
              <w:left w:val="single" w:sz="12" w:space="0" w:color="auto"/>
              <w:bottom w:val="single" w:sz="12" w:space="0" w:color="auto"/>
              <w:right w:val="single" w:sz="12" w:space="0" w:color="auto"/>
            </w:tcBorders>
            <w:hideMark/>
          </w:tcPr>
          <w:p w:rsidR="00ED7FD1" w:rsidRPr="00281B41" w:rsidRDefault="00ED7FD1"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ED7FD1" w:rsidRPr="00281B41" w:rsidRDefault="007A6926"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2</w:t>
            </w:r>
          </w:p>
        </w:tc>
        <w:tc>
          <w:tcPr>
            <w:tcW w:w="1042" w:type="dxa"/>
            <w:tcBorders>
              <w:top w:val="single" w:sz="12" w:space="0" w:color="auto"/>
              <w:left w:val="single" w:sz="12" w:space="0" w:color="auto"/>
              <w:bottom w:val="single" w:sz="12" w:space="0" w:color="auto"/>
              <w:right w:val="single" w:sz="12" w:space="0" w:color="auto"/>
            </w:tcBorders>
            <w:hideMark/>
          </w:tcPr>
          <w:p w:rsidR="00ED7FD1" w:rsidRPr="00281B41" w:rsidRDefault="00ED7FD1"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ED7FD1" w:rsidRPr="00281B41" w:rsidRDefault="00337663"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傍晚</w:t>
            </w:r>
          </w:p>
        </w:tc>
        <w:tc>
          <w:tcPr>
            <w:tcW w:w="1103" w:type="dxa"/>
            <w:tcBorders>
              <w:top w:val="single" w:sz="12" w:space="0" w:color="auto"/>
              <w:left w:val="single" w:sz="12" w:space="0" w:color="auto"/>
              <w:bottom w:val="single" w:sz="12" w:space="0" w:color="auto"/>
              <w:right w:val="single" w:sz="12" w:space="0" w:color="auto"/>
            </w:tcBorders>
            <w:hideMark/>
          </w:tcPr>
          <w:p w:rsidR="00ED7FD1" w:rsidRPr="00281B41" w:rsidRDefault="00ED7FD1"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tcPr>
          <w:p w:rsidR="00ED7FD1" w:rsidRPr="00281B41" w:rsidRDefault="00DE5F94"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霍伯特的書房</w:t>
            </w:r>
          </w:p>
        </w:tc>
      </w:tr>
      <w:tr w:rsidR="00ED7FD1" w:rsidRPr="00281B41" w:rsidTr="00244D17">
        <w:tc>
          <w:tcPr>
            <w:tcW w:w="964" w:type="dxa"/>
            <w:tcBorders>
              <w:top w:val="single" w:sz="12" w:space="0" w:color="auto"/>
              <w:left w:val="single" w:sz="12" w:space="0" w:color="auto"/>
              <w:bottom w:val="single" w:sz="12" w:space="0" w:color="auto"/>
              <w:right w:val="single" w:sz="12" w:space="0" w:color="auto"/>
            </w:tcBorders>
            <w:hideMark/>
          </w:tcPr>
          <w:p w:rsidR="00ED7FD1" w:rsidRPr="00281B41" w:rsidRDefault="00ED7FD1"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ED7FD1" w:rsidRPr="00281B41" w:rsidRDefault="00ED7FD1"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Pr>
                <w:rFonts w:ascii="標楷體" w:eastAsia="標楷體" w:hAnsi="標楷體"/>
                <w:color w:val="000000" w:themeColor="text1"/>
                <w:szCs w:val="24"/>
              </w:rPr>
              <w:t>、</w:t>
            </w:r>
            <w:r w:rsidR="00337663">
              <w:rPr>
                <w:rFonts w:ascii="標楷體" w:eastAsia="標楷體" w:hAnsi="標楷體" w:hint="eastAsia"/>
                <w:color w:val="000000" w:themeColor="text1"/>
                <w:szCs w:val="24"/>
              </w:rPr>
              <w:t>研究員</w:t>
            </w:r>
            <w:r w:rsidR="00337663">
              <w:rPr>
                <w:rFonts w:ascii="標楷體" w:eastAsia="標楷體" w:hAnsi="標楷體"/>
                <w:color w:val="000000" w:themeColor="text1"/>
                <w:szCs w:val="24"/>
              </w:rPr>
              <w:t>A</w:t>
            </w:r>
            <w:r w:rsidR="00EA7DDC">
              <w:rPr>
                <w:rFonts w:ascii="標楷體" w:eastAsia="標楷體" w:hAnsi="標楷體" w:hint="eastAsia"/>
                <w:color w:val="000000" w:themeColor="text1"/>
                <w:szCs w:val="24"/>
              </w:rPr>
              <w:t>、亞瑟</w:t>
            </w:r>
          </w:p>
        </w:tc>
      </w:tr>
    </w:tbl>
    <w:p w:rsidR="00302096" w:rsidRDefault="00302096"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回到家後，</w:t>
      </w:r>
    </w:p>
    <w:p w:rsidR="004158EF" w:rsidRDefault="00ED7FD1"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霍伯特</w:t>
      </w:r>
      <w:r>
        <w:rPr>
          <w:rFonts w:ascii="標楷體" w:eastAsia="標楷體" w:hAnsi="標楷體"/>
          <w:szCs w:val="24"/>
        </w:rPr>
        <w:t>仍是沒有回來，奇米越來越擔心。</w:t>
      </w:r>
    </w:p>
    <w:p w:rsidR="007A6926" w:rsidRDefault="007A6926"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便和亞瑟</w:t>
      </w:r>
      <w:r>
        <w:rPr>
          <w:rFonts w:ascii="標楷體" w:eastAsia="標楷體" w:hAnsi="標楷體"/>
          <w:szCs w:val="24"/>
        </w:rPr>
        <w:t>討論，黑衣人</w:t>
      </w:r>
      <w:r>
        <w:rPr>
          <w:rFonts w:ascii="標楷體" w:eastAsia="標楷體" w:hAnsi="標楷體" w:hint="eastAsia"/>
          <w:szCs w:val="24"/>
        </w:rPr>
        <w:t>的來歷</w:t>
      </w:r>
      <w:r>
        <w:rPr>
          <w:rFonts w:ascii="標楷體" w:eastAsia="標楷體" w:hAnsi="標楷體"/>
          <w:szCs w:val="24"/>
        </w:rPr>
        <w:t>。</w:t>
      </w:r>
    </w:p>
    <w:p w:rsidR="007A6926" w:rsidRDefault="007A6926" w:rsidP="00E13702">
      <w:pPr>
        <w:spacing w:line="360" w:lineRule="exact"/>
        <w:ind w:left="1200" w:hangingChars="500" w:hanging="1200"/>
        <w:rPr>
          <w:rFonts w:ascii="標楷體" w:eastAsia="標楷體" w:hAnsi="標楷體"/>
          <w:szCs w:val="24"/>
        </w:rPr>
      </w:pPr>
    </w:p>
    <w:p w:rsidR="00EA7DDC" w:rsidRDefault="00EA7DDC" w:rsidP="00E13702">
      <w:pPr>
        <w:spacing w:line="360" w:lineRule="exact"/>
        <w:ind w:left="1200" w:hangingChars="500" w:hanging="1200"/>
        <w:rPr>
          <w:rFonts w:ascii="標楷體" w:eastAsia="標楷體" w:hAnsi="標楷體"/>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326"/>
        <w:gridCol w:w="1767"/>
        <w:gridCol w:w="1546"/>
        <w:gridCol w:w="1546"/>
        <w:gridCol w:w="1546"/>
      </w:tblGrid>
      <w:tr w:rsidR="00EA7DDC" w:rsidRPr="00281B41" w:rsidTr="00244D17">
        <w:tc>
          <w:tcPr>
            <w:tcW w:w="964"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3</w:t>
            </w:r>
          </w:p>
        </w:tc>
        <w:tc>
          <w:tcPr>
            <w:tcW w:w="1042"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傍晚</w:t>
            </w:r>
          </w:p>
        </w:tc>
        <w:tc>
          <w:tcPr>
            <w:tcW w:w="1103"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奇米的房間</w:t>
            </w:r>
          </w:p>
        </w:tc>
      </w:tr>
      <w:tr w:rsidR="00EA7DDC" w:rsidRPr="00281B41" w:rsidTr="00244D17">
        <w:tc>
          <w:tcPr>
            <w:tcW w:w="964"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Pr>
                <w:rFonts w:ascii="標楷體" w:eastAsia="標楷體" w:hAnsi="標楷體"/>
                <w:color w:val="000000" w:themeColor="text1"/>
                <w:szCs w:val="24"/>
              </w:rPr>
              <w:t>、</w:t>
            </w:r>
            <w:r>
              <w:rPr>
                <w:rFonts w:ascii="標楷體" w:eastAsia="標楷體" w:hAnsi="標楷體" w:hint="eastAsia"/>
                <w:color w:val="000000" w:themeColor="text1"/>
                <w:szCs w:val="24"/>
              </w:rPr>
              <w:t>亞瑟</w:t>
            </w:r>
          </w:p>
        </w:tc>
      </w:tr>
    </w:tbl>
    <w:p w:rsidR="00EA7DDC" w:rsidRDefault="00EA7DDC"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奇米想著該如何讓公主了解</w:t>
      </w:r>
      <w:r w:rsidR="0009192C">
        <w:rPr>
          <w:rFonts w:ascii="標楷體" w:eastAsia="標楷體" w:hAnsi="標楷體"/>
          <w:szCs w:val="24"/>
        </w:rPr>
        <w:t>巴特婁的心意</w:t>
      </w:r>
      <w:r>
        <w:rPr>
          <w:rFonts w:ascii="標楷體" w:eastAsia="標楷體" w:hAnsi="標楷體" w:hint="eastAsia"/>
          <w:szCs w:val="24"/>
        </w:rPr>
        <w:t>。</w:t>
      </w:r>
    </w:p>
    <w:p w:rsidR="007A6926" w:rsidRPr="00DB6B97" w:rsidRDefault="00EA7DDC"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若把</w:t>
      </w:r>
      <w:r w:rsidR="00DB6B97">
        <w:rPr>
          <w:rFonts w:ascii="標楷體" w:eastAsia="標楷體" w:hAnsi="標楷體" w:hint="eastAsia"/>
          <w:szCs w:val="24"/>
        </w:rPr>
        <w:t>巴特婁所說的</w:t>
      </w:r>
      <w:r w:rsidR="004E2F2C">
        <w:rPr>
          <w:rFonts w:ascii="標楷體" w:eastAsia="標楷體" w:hAnsi="標楷體" w:hint="eastAsia"/>
          <w:szCs w:val="24"/>
        </w:rPr>
        <w:t>冰雕玫瑰（要改成冰xx玫瑰）</w:t>
      </w:r>
      <w:r w:rsidR="00DB6B97">
        <w:rPr>
          <w:rFonts w:ascii="標楷體" w:eastAsia="標楷體" w:hAnsi="標楷體" w:hint="eastAsia"/>
          <w:szCs w:val="24"/>
        </w:rPr>
        <w:t>取下來送給公主</w:t>
      </w:r>
      <w:r>
        <w:rPr>
          <w:rFonts w:ascii="標楷體" w:eastAsia="標楷體" w:hAnsi="標楷體"/>
          <w:szCs w:val="24"/>
        </w:rPr>
        <w:t>，</w:t>
      </w:r>
      <w:r w:rsidR="00DB6B97">
        <w:rPr>
          <w:rFonts w:ascii="標楷體" w:eastAsia="標楷體" w:hAnsi="標楷體" w:hint="eastAsia"/>
          <w:szCs w:val="24"/>
        </w:rPr>
        <w:t>也許就能</w:t>
      </w:r>
      <w:r w:rsidR="00DB6B97">
        <w:rPr>
          <w:rFonts w:ascii="標楷體" w:eastAsia="標楷體" w:hAnsi="標楷體"/>
          <w:szCs w:val="24"/>
        </w:rPr>
        <w:t>讓</w:t>
      </w:r>
      <w:r w:rsidR="00DB6B97">
        <w:rPr>
          <w:rFonts w:ascii="標楷體" w:eastAsia="標楷體" w:hAnsi="標楷體" w:hint="eastAsia"/>
          <w:szCs w:val="24"/>
        </w:rPr>
        <w:t>公主</w:t>
      </w:r>
      <w:r w:rsidR="00DB6B97">
        <w:rPr>
          <w:rFonts w:ascii="標楷體" w:eastAsia="標楷體" w:hAnsi="標楷體"/>
          <w:szCs w:val="24"/>
        </w:rPr>
        <w:t>明白</w:t>
      </w:r>
      <w:r w:rsidR="0009192C">
        <w:rPr>
          <w:rFonts w:ascii="標楷體" w:eastAsia="標楷體" w:hAnsi="標楷體" w:hint="eastAsia"/>
          <w:szCs w:val="24"/>
        </w:rPr>
        <w:t>一切。</w:t>
      </w:r>
    </w:p>
    <w:p w:rsidR="00ED7FD1" w:rsidRPr="007A6926" w:rsidRDefault="00EA7DDC"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打算隔天</w:t>
      </w:r>
      <w:r>
        <w:rPr>
          <w:rFonts w:ascii="標楷體" w:eastAsia="標楷體" w:hAnsi="標楷體"/>
          <w:szCs w:val="24"/>
        </w:rPr>
        <w:t>早上就出發找巴特婁</w:t>
      </w:r>
      <w:r>
        <w:rPr>
          <w:rFonts w:ascii="標楷體" w:eastAsia="標楷體" w:hAnsi="標楷體" w:hint="eastAsia"/>
          <w:szCs w:val="24"/>
        </w:rPr>
        <w:t>去取</w:t>
      </w:r>
      <w:r w:rsidR="004E2F2C">
        <w:rPr>
          <w:rFonts w:ascii="標楷體" w:eastAsia="標楷體" w:hAnsi="標楷體" w:hint="eastAsia"/>
          <w:szCs w:val="24"/>
        </w:rPr>
        <w:t>冰雕玫瑰（要改成冰xx玫瑰）</w:t>
      </w:r>
      <w:r>
        <w:rPr>
          <w:rFonts w:ascii="標楷體" w:eastAsia="標楷體" w:hAnsi="標楷體"/>
          <w:szCs w:val="24"/>
        </w:rPr>
        <w:t>。</w:t>
      </w:r>
    </w:p>
    <w:p w:rsidR="007A6926" w:rsidRPr="00EA7DDC" w:rsidRDefault="007A6926" w:rsidP="00E13702">
      <w:pPr>
        <w:spacing w:line="360" w:lineRule="exact"/>
        <w:ind w:left="1200" w:hangingChars="500" w:hanging="1200"/>
        <w:rPr>
          <w:rFonts w:ascii="標楷體" w:eastAsia="標楷體" w:hAnsi="標楷體"/>
          <w:szCs w:val="24"/>
        </w:rPr>
      </w:pPr>
    </w:p>
    <w:p w:rsidR="004158EF" w:rsidRPr="00CF2A9A" w:rsidRDefault="004158EF" w:rsidP="00E13702">
      <w:pPr>
        <w:spacing w:line="360" w:lineRule="exact"/>
        <w:ind w:left="1200" w:hangingChars="500" w:hanging="1200"/>
        <w:rPr>
          <w:rFonts w:ascii="標楷體" w:eastAsia="標楷體" w:hAnsi="標楷體"/>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31" w:name="_Toc534212177"/>
      <w:r w:rsidRPr="006B3C6B">
        <w:rPr>
          <w:rFonts w:ascii="標楷體" w:eastAsia="標楷體" w:hAnsi="標楷體" w:hint="eastAsia"/>
        </w:rPr>
        <w:t>第三</w:t>
      </w:r>
      <w:r w:rsidR="00F47B36" w:rsidRPr="006B3C6B">
        <w:rPr>
          <w:rFonts w:ascii="標楷體" w:eastAsia="標楷體" w:hAnsi="標楷體" w:hint="eastAsia"/>
        </w:rPr>
        <w:t>章 第</w:t>
      </w:r>
      <w:r w:rsidR="008914ED" w:rsidRPr="006B3C6B">
        <w:rPr>
          <w:rFonts w:ascii="標楷體" w:eastAsia="標楷體" w:hAnsi="標楷體" w:hint="eastAsia"/>
        </w:rPr>
        <w:t>五</w:t>
      </w:r>
      <w:r w:rsidR="00F47B36" w:rsidRPr="006B3C6B">
        <w:rPr>
          <w:rFonts w:ascii="標楷體" w:eastAsia="標楷體" w:hAnsi="標楷體" w:hint="eastAsia"/>
        </w:rPr>
        <w:t>節</w:t>
      </w:r>
      <w:bookmarkEnd w:id="6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610"/>
        <w:gridCol w:w="1896"/>
        <w:gridCol w:w="817"/>
        <w:gridCol w:w="1656"/>
        <w:gridCol w:w="1641"/>
      </w:tblGrid>
      <w:tr w:rsidR="00F47B36" w:rsidRPr="00281B41" w:rsidTr="00853124">
        <w:tc>
          <w:tcPr>
            <w:tcW w:w="9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86" w:type="dxa"/>
            <w:tcBorders>
              <w:top w:val="single" w:sz="12" w:space="0" w:color="auto"/>
              <w:left w:val="single" w:sz="12" w:space="0" w:color="auto"/>
              <w:bottom w:val="single" w:sz="12" w:space="0" w:color="auto"/>
              <w:right w:val="single" w:sz="12" w:space="0" w:color="auto"/>
            </w:tcBorders>
          </w:tcPr>
          <w:p w:rsidR="00F47B36" w:rsidRPr="00281B41" w:rsidRDefault="003F5FE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8"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1" w:type="dxa"/>
            <w:tcBorders>
              <w:top w:val="single" w:sz="12" w:space="0" w:color="auto"/>
              <w:left w:val="single" w:sz="12" w:space="0" w:color="auto"/>
              <w:bottom w:val="single" w:sz="12" w:space="0" w:color="auto"/>
              <w:right w:val="single" w:sz="12" w:space="0" w:color="auto"/>
            </w:tcBorders>
            <w:hideMark/>
          </w:tcPr>
          <w:p w:rsidR="00F47B36" w:rsidRPr="00281B41" w:rsidRDefault="008914ED"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1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3"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47B36" w:rsidRPr="00281B41" w:rsidTr="00853124">
        <w:tc>
          <w:tcPr>
            <w:tcW w:w="9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F47B36"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p>
        </w:tc>
      </w:tr>
    </w:tbl>
    <w:p w:rsidR="00FE7B53" w:rsidRDefault="00FE7B53" w:rsidP="00E13702">
      <w:pPr>
        <w:spacing w:line="360" w:lineRule="exact"/>
        <w:ind w:left="1201" w:hangingChars="500" w:hanging="1201"/>
        <w:rPr>
          <w:rFonts w:ascii="標楷體" w:eastAsia="標楷體" w:hAnsi="標楷體"/>
          <w:b/>
          <w:szCs w:val="24"/>
        </w:rPr>
      </w:pPr>
      <w:r>
        <w:rPr>
          <w:rFonts w:ascii="標楷體" w:eastAsia="標楷體" w:hAnsi="標楷體" w:hint="eastAsia"/>
          <w:b/>
          <w:szCs w:val="24"/>
        </w:rPr>
        <w:t>換裝：</w:t>
      </w:r>
      <w:r w:rsidR="00EA7DDC">
        <w:rPr>
          <w:rFonts w:ascii="標楷體" w:eastAsia="標楷體" w:hAnsi="標楷體" w:hint="eastAsia"/>
          <w:b/>
          <w:szCs w:val="24"/>
        </w:rPr>
        <w:t>保暖衣物</w:t>
      </w:r>
      <w:r w:rsidR="00131BCF">
        <w:rPr>
          <w:rFonts w:ascii="標楷體" w:eastAsia="標楷體" w:hAnsi="標楷體" w:hint="eastAsia"/>
          <w:b/>
          <w:szCs w:val="24"/>
        </w:rPr>
        <w:t>+撬冰</w:t>
      </w:r>
      <w:r w:rsidR="00131BCF">
        <w:rPr>
          <w:rFonts w:ascii="標楷體" w:eastAsia="標楷體" w:hAnsi="標楷體"/>
          <w:b/>
          <w:szCs w:val="24"/>
        </w:rPr>
        <w:t>工具</w:t>
      </w:r>
    </w:p>
    <w:p w:rsidR="00FE7B53" w:rsidRDefault="00FE7B53" w:rsidP="00E13702">
      <w:pPr>
        <w:spacing w:line="360" w:lineRule="exact"/>
        <w:ind w:left="1201" w:hangingChars="500" w:hanging="1201"/>
        <w:rPr>
          <w:rFonts w:ascii="標楷體" w:eastAsia="標楷體" w:hAnsi="標楷體"/>
          <w:b/>
          <w:szCs w:val="24"/>
        </w:rPr>
      </w:pPr>
      <w:r>
        <w:rPr>
          <w:rFonts w:ascii="標楷體" w:eastAsia="標楷體" w:hAnsi="標楷體" w:hint="eastAsia"/>
          <w:b/>
          <w:szCs w:val="24"/>
        </w:rPr>
        <w:t>屬性：</w:t>
      </w:r>
      <w:r w:rsidR="00EA7DDC">
        <w:rPr>
          <w:rFonts w:ascii="標楷體" w:eastAsia="標楷體" w:hAnsi="標楷體" w:hint="eastAsia"/>
          <w:b/>
          <w:szCs w:val="24"/>
        </w:rPr>
        <w:t>保暖</w:t>
      </w:r>
    </w:p>
    <w:p w:rsidR="008914ED" w:rsidRPr="008914ED" w:rsidRDefault="008914ED" w:rsidP="00E13702">
      <w:pPr>
        <w:spacing w:line="360" w:lineRule="exact"/>
        <w:ind w:left="1201" w:hangingChars="500" w:hanging="1201"/>
        <w:rPr>
          <w:rFonts w:ascii="標楷體" w:eastAsia="標楷體" w:hAnsi="標楷體"/>
          <w:b/>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32" w:name="_Toc534212178"/>
      <w:r w:rsidRPr="006B3C6B">
        <w:rPr>
          <w:rFonts w:ascii="標楷體" w:eastAsia="標楷體" w:hAnsi="標楷體" w:hint="eastAsia"/>
        </w:rPr>
        <w:t>第三</w:t>
      </w:r>
      <w:r w:rsidR="00F47B36" w:rsidRPr="006B3C6B">
        <w:rPr>
          <w:rFonts w:ascii="標楷體" w:eastAsia="標楷體" w:hAnsi="標楷體" w:hint="eastAsia"/>
        </w:rPr>
        <w:t>章 第</w:t>
      </w:r>
      <w:r w:rsidR="008914ED" w:rsidRPr="006B3C6B">
        <w:rPr>
          <w:rFonts w:ascii="標楷體" w:eastAsia="標楷體" w:hAnsi="標楷體" w:hint="eastAsia"/>
        </w:rPr>
        <w:t>六</w:t>
      </w:r>
      <w:r w:rsidR="00F47B36" w:rsidRPr="006B3C6B">
        <w:rPr>
          <w:rFonts w:ascii="標楷體" w:eastAsia="標楷體" w:hAnsi="標楷體" w:hint="eastAsia"/>
        </w:rPr>
        <w:t>節</w:t>
      </w:r>
      <w:bookmarkEnd w:id="632"/>
    </w:p>
    <w:p w:rsidR="00EA7DDC" w:rsidRDefault="00EA7DDC" w:rsidP="00E13702">
      <w:pPr>
        <w:spacing w:line="360" w:lineRule="exact"/>
        <w:ind w:left="1201" w:hangingChars="500" w:hanging="1201"/>
        <w:rPr>
          <w:rFonts w:ascii="標楷體" w:eastAsia="標楷體" w:hAnsi="標楷體"/>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58"/>
        <w:gridCol w:w="1896"/>
        <w:gridCol w:w="624"/>
        <w:gridCol w:w="1656"/>
        <w:gridCol w:w="1986"/>
      </w:tblGrid>
      <w:tr w:rsidR="00EA7DDC" w:rsidRPr="00281B41" w:rsidTr="00244D17">
        <w:tc>
          <w:tcPr>
            <w:tcW w:w="974"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65" w:type="dxa"/>
            <w:tcBorders>
              <w:top w:val="single" w:sz="12" w:space="0" w:color="auto"/>
              <w:left w:val="single" w:sz="12" w:space="0" w:color="auto"/>
              <w:bottom w:val="single" w:sz="12" w:space="0" w:color="auto"/>
              <w:right w:val="single" w:sz="12" w:space="0" w:color="auto"/>
            </w:tcBorders>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9"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5"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17"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86"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騎士團分部-辦公室</w:t>
            </w:r>
          </w:p>
        </w:tc>
      </w:tr>
      <w:tr w:rsidR="00EA7DDC" w:rsidRPr="00281B41" w:rsidTr="00244D17">
        <w:tc>
          <w:tcPr>
            <w:tcW w:w="974" w:type="dxa"/>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EA7DDC"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w:t>
            </w:r>
          </w:p>
        </w:tc>
      </w:tr>
    </w:tbl>
    <w:p w:rsidR="00EA7DDC" w:rsidRPr="00EA7DDC" w:rsidRDefault="00EA7DDC"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隔日一大早，</w:t>
      </w:r>
      <w:r>
        <w:rPr>
          <w:rFonts w:ascii="標楷體" w:eastAsia="標楷體" w:hAnsi="標楷體"/>
          <w:szCs w:val="24"/>
        </w:rPr>
        <w:t>奇米穿著厚重的衣服</w:t>
      </w:r>
      <w:r>
        <w:rPr>
          <w:rFonts w:ascii="標楷體" w:eastAsia="標楷體" w:hAnsi="標楷體" w:hint="eastAsia"/>
          <w:szCs w:val="24"/>
        </w:rPr>
        <w:t>前往騎士團找</w:t>
      </w:r>
      <w:r>
        <w:rPr>
          <w:rFonts w:ascii="標楷體" w:eastAsia="標楷體" w:hAnsi="標楷體"/>
          <w:szCs w:val="24"/>
        </w:rPr>
        <w:t>巴特婁，說</w:t>
      </w:r>
      <w:r w:rsidR="0009192C">
        <w:rPr>
          <w:rFonts w:ascii="標楷體" w:eastAsia="標楷體" w:hAnsi="標楷體" w:hint="eastAsia"/>
          <w:szCs w:val="24"/>
        </w:rPr>
        <w:t>走吧！去找</w:t>
      </w:r>
      <w:r w:rsidR="004E2F2C">
        <w:rPr>
          <w:rFonts w:ascii="標楷體" w:eastAsia="標楷體" w:hAnsi="標楷體" w:hint="eastAsia"/>
          <w:szCs w:val="24"/>
        </w:rPr>
        <w:t>冰雕玫瑰（要改成冰xx玫瑰）</w:t>
      </w:r>
      <w:r w:rsidR="0009192C">
        <w:rPr>
          <w:rFonts w:ascii="標楷體" w:eastAsia="標楷體" w:hAnsi="標楷體"/>
          <w:szCs w:val="24"/>
        </w:rPr>
        <w:t>！</w:t>
      </w:r>
      <w:r>
        <w:rPr>
          <w:rFonts w:ascii="標楷體" w:eastAsia="標楷體" w:hAnsi="標楷體" w:hint="eastAsia"/>
          <w:szCs w:val="24"/>
        </w:rPr>
        <w:t>便拉著</w:t>
      </w:r>
      <w:r>
        <w:rPr>
          <w:rFonts w:ascii="標楷體" w:eastAsia="標楷體" w:hAnsi="標楷體"/>
          <w:szCs w:val="24"/>
        </w:rPr>
        <w:t>巴特婁往外跑。</w:t>
      </w:r>
    </w:p>
    <w:p w:rsidR="00EA7DDC" w:rsidRPr="00EA7DDC" w:rsidRDefault="00EA7DDC" w:rsidP="00E13702">
      <w:pPr>
        <w:spacing w:line="360" w:lineRule="exact"/>
        <w:ind w:left="1201" w:hangingChars="500" w:hanging="1201"/>
        <w:rPr>
          <w:rFonts w:ascii="標楷體" w:eastAsia="標楷體" w:hAnsi="標楷體"/>
          <w:b/>
          <w:szCs w:val="24"/>
        </w:rPr>
      </w:pPr>
    </w:p>
    <w:p w:rsidR="00EA7DDC" w:rsidRPr="00EA7DDC" w:rsidRDefault="00EA7DDC" w:rsidP="00E13702">
      <w:pPr>
        <w:spacing w:line="360" w:lineRule="exact"/>
        <w:ind w:left="1201" w:hangingChars="500" w:hanging="1201"/>
        <w:rPr>
          <w:rFonts w:ascii="標楷體" w:eastAsia="標楷體" w:hAnsi="標楷體"/>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58"/>
        <w:gridCol w:w="1896"/>
        <w:gridCol w:w="624"/>
        <w:gridCol w:w="1656"/>
        <w:gridCol w:w="1986"/>
      </w:tblGrid>
      <w:tr w:rsidR="00F47B36" w:rsidRPr="00281B41" w:rsidTr="00853124">
        <w:tc>
          <w:tcPr>
            <w:tcW w:w="9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65" w:type="dxa"/>
            <w:tcBorders>
              <w:top w:val="single" w:sz="12" w:space="0" w:color="auto"/>
              <w:left w:val="single" w:sz="12" w:space="0" w:color="auto"/>
              <w:bottom w:val="single" w:sz="12" w:space="0" w:color="auto"/>
              <w:right w:val="single" w:sz="12" w:space="0" w:color="auto"/>
            </w:tcBorders>
          </w:tcPr>
          <w:p w:rsidR="00F47B36"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2</w:t>
            </w:r>
          </w:p>
        </w:tc>
        <w:tc>
          <w:tcPr>
            <w:tcW w:w="1049"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5" w:type="dxa"/>
            <w:tcBorders>
              <w:top w:val="single" w:sz="12" w:space="0" w:color="auto"/>
              <w:left w:val="single" w:sz="12" w:space="0" w:color="auto"/>
              <w:bottom w:val="single" w:sz="12" w:space="0" w:color="auto"/>
              <w:right w:val="single" w:sz="12" w:space="0" w:color="auto"/>
            </w:tcBorders>
            <w:hideMark/>
          </w:tcPr>
          <w:p w:rsidR="00F47B36" w:rsidRPr="00281B41" w:rsidRDefault="004158EF"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17"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86" w:type="dxa"/>
            <w:tcBorders>
              <w:top w:val="single" w:sz="12" w:space="0" w:color="auto"/>
              <w:left w:val="single" w:sz="12" w:space="0" w:color="auto"/>
              <w:bottom w:val="single" w:sz="12" w:space="0" w:color="auto"/>
              <w:right w:val="single" w:sz="12" w:space="0" w:color="auto"/>
            </w:tcBorders>
            <w:hideMark/>
          </w:tcPr>
          <w:p w:rsidR="00F47B36" w:rsidRPr="00281B41" w:rsidRDefault="00EA7DD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冰山洞窟內</w:t>
            </w:r>
          </w:p>
        </w:tc>
      </w:tr>
      <w:tr w:rsidR="00F47B36" w:rsidRPr="00281B41" w:rsidTr="00853124">
        <w:tc>
          <w:tcPr>
            <w:tcW w:w="9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F47B36" w:rsidRPr="00281B41" w:rsidRDefault="000E35DB"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sidR="004158EF">
              <w:rPr>
                <w:rFonts w:ascii="標楷體" w:eastAsia="標楷體" w:hAnsi="標楷體" w:hint="eastAsia"/>
                <w:color w:val="000000" w:themeColor="text1"/>
                <w:szCs w:val="24"/>
              </w:rPr>
              <w:t>、巴特婁</w:t>
            </w:r>
          </w:p>
        </w:tc>
      </w:tr>
    </w:tbl>
    <w:p w:rsidR="0069509B" w:rsidRDefault="00244D17"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在</w:t>
      </w:r>
      <w:r w:rsidR="00C72490">
        <w:rPr>
          <w:rFonts w:ascii="標楷體" w:eastAsia="標楷體" w:hAnsi="標楷體"/>
          <w:szCs w:val="24"/>
        </w:rPr>
        <w:t>取</w:t>
      </w:r>
      <w:r w:rsidR="00C72490">
        <w:rPr>
          <w:rFonts w:ascii="標楷體" w:eastAsia="標楷體" w:hAnsi="標楷體" w:hint="eastAsia"/>
          <w:szCs w:val="24"/>
        </w:rPr>
        <w:t>得適合</w:t>
      </w:r>
      <w:r w:rsidR="00C72490">
        <w:rPr>
          <w:rFonts w:ascii="標楷體" w:eastAsia="標楷體" w:hAnsi="標楷體"/>
          <w:szCs w:val="24"/>
        </w:rPr>
        <w:t>做出</w:t>
      </w:r>
      <w:r w:rsidR="004E2F2C">
        <w:rPr>
          <w:rFonts w:ascii="標楷體" w:eastAsia="標楷體" w:hAnsi="標楷體"/>
          <w:szCs w:val="24"/>
        </w:rPr>
        <w:t>冰雕玫瑰（要改成冰xx玫瑰）</w:t>
      </w:r>
      <w:r w:rsidR="00C72490">
        <w:rPr>
          <w:rFonts w:ascii="標楷體" w:eastAsia="標楷體" w:hAnsi="標楷體" w:hint="eastAsia"/>
          <w:szCs w:val="24"/>
        </w:rPr>
        <w:t>時，</w:t>
      </w:r>
      <w:r w:rsidR="00131BCF">
        <w:rPr>
          <w:rFonts w:ascii="標楷體" w:eastAsia="標楷體" w:hAnsi="標楷體" w:hint="eastAsia"/>
          <w:szCs w:val="24"/>
        </w:rPr>
        <w:t>奇米</w:t>
      </w:r>
      <w:r w:rsidR="00131BCF" w:rsidRPr="00131BCF">
        <w:rPr>
          <w:rFonts w:ascii="標楷體" w:eastAsia="標楷體" w:hAnsi="標楷體" w:hint="eastAsia"/>
          <w:szCs w:val="24"/>
        </w:rPr>
        <w:t>跌倒腳扭到，跟</w:t>
      </w:r>
      <w:r w:rsidR="00131BCF">
        <w:rPr>
          <w:rFonts w:ascii="標楷體" w:eastAsia="標楷體" w:hAnsi="標楷體" w:hint="eastAsia"/>
          <w:szCs w:val="24"/>
        </w:rPr>
        <w:t>巴特婁</w:t>
      </w:r>
      <w:r w:rsidR="00131BCF" w:rsidRPr="00131BCF">
        <w:rPr>
          <w:rFonts w:ascii="標楷體" w:eastAsia="標楷體" w:hAnsi="標楷體" w:hint="eastAsia"/>
          <w:szCs w:val="24"/>
        </w:rPr>
        <w:lastRenderedPageBreak/>
        <w:t>說你自己先走吧，我慢慢跟上，巴</w:t>
      </w:r>
      <w:r w:rsidR="00131BCF">
        <w:rPr>
          <w:rFonts w:ascii="標楷體" w:eastAsia="標楷體" w:hAnsi="標楷體" w:hint="eastAsia"/>
          <w:szCs w:val="24"/>
        </w:rPr>
        <w:t>特婁</w:t>
      </w:r>
      <w:r w:rsidR="00131BCF" w:rsidRPr="00131BCF">
        <w:rPr>
          <w:rFonts w:ascii="標楷體" w:eastAsia="標楷體" w:hAnsi="標楷體" w:hint="eastAsia"/>
          <w:szCs w:val="24"/>
        </w:rPr>
        <w:t>執意背</w:t>
      </w:r>
      <w:r w:rsidR="00131BCF">
        <w:rPr>
          <w:rFonts w:ascii="標楷體" w:eastAsia="標楷體" w:hAnsi="標楷體" w:hint="eastAsia"/>
          <w:szCs w:val="24"/>
        </w:rPr>
        <w:t>著奇米走</w:t>
      </w:r>
    </w:p>
    <w:p w:rsidR="00C72490" w:rsidRPr="00C72490" w:rsidRDefault="00C72490" w:rsidP="00E13702">
      <w:pPr>
        <w:spacing w:line="360" w:lineRule="exact"/>
        <w:ind w:left="1200" w:hangingChars="500" w:hanging="1200"/>
        <w:rPr>
          <w:rFonts w:ascii="標楷體" w:eastAsia="標楷體" w:hAnsi="標楷體"/>
          <w:color w:val="00B050"/>
          <w:szCs w:val="24"/>
        </w:rPr>
      </w:pPr>
      <w:r w:rsidRPr="00EA7DDC">
        <w:rPr>
          <w:rFonts w:ascii="標楷體" w:eastAsia="標楷體" w:hAnsi="標楷體" w:hint="eastAsia"/>
          <w:color w:val="00B050"/>
          <w:szCs w:val="24"/>
        </w:rPr>
        <w:t>[</w:t>
      </w:r>
      <w:r>
        <w:rPr>
          <w:rFonts w:ascii="標楷體" w:eastAsia="標楷體" w:hAnsi="標楷體" w:hint="eastAsia"/>
          <w:color w:val="00B050"/>
          <w:szCs w:val="24"/>
        </w:rPr>
        <w:t>C</w:t>
      </w:r>
      <w:r>
        <w:rPr>
          <w:rFonts w:ascii="標楷體" w:eastAsia="標楷體" w:hAnsi="標楷體"/>
          <w:color w:val="00B050"/>
          <w:szCs w:val="24"/>
        </w:rPr>
        <w:t>G巴特婁</w:t>
      </w:r>
      <w:r w:rsidR="00131BCF">
        <w:rPr>
          <w:rFonts w:ascii="標楷體" w:eastAsia="標楷體" w:hAnsi="標楷體" w:hint="eastAsia"/>
          <w:color w:val="00B050"/>
          <w:szCs w:val="24"/>
        </w:rPr>
        <w:t>背著</w:t>
      </w:r>
      <w:r>
        <w:rPr>
          <w:rFonts w:ascii="標楷體" w:eastAsia="標楷體" w:hAnsi="標楷體"/>
          <w:color w:val="00B050"/>
          <w:szCs w:val="24"/>
        </w:rPr>
        <w:t>奇米</w:t>
      </w:r>
      <w:r w:rsidR="00131BCF">
        <w:rPr>
          <w:rFonts w:ascii="標楷體" w:eastAsia="標楷體" w:hAnsi="標楷體" w:hint="eastAsia"/>
          <w:color w:val="00B050"/>
          <w:szCs w:val="24"/>
        </w:rPr>
        <w:t>取冰雕</w:t>
      </w:r>
      <w:r w:rsidRPr="00EA7DDC">
        <w:rPr>
          <w:rFonts w:ascii="標楷體" w:eastAsia="標楷體" w:hAnsi="標楷體" w:hint="eastAsia"/>
          <w:color w:val="00B050"/>
          <w:szCs w:val="24"/>
        </w:rPr>
        <w:t>]</w:t>
      </w:r>
    </w:p>
    <w:p w:rsidR="007A6926" w:rsidRDefault="007A6926" w:rsidP="00E13702">
      <w:pPr>
        <w:spacing w:line="360" w:lineRule="exact"/>
        <w:ind w:left="1201" w:hangingChars="500" w:hanging="1201"/>
        <w:rPr>
          <w:rFonts w:ascii="標楷體" w:eastAsia="標楷體" w:hAnsi="標楷體"/>
          <w:b/>
          <w:szCs w:val="24"/>
        </w:rPr>
      </w:pPr>
    </w:p>
    <w:p w:rsidR="00C72490" w:rsidRDefault="00C72490" w:rsidP="00E13702">
      <w:pPr>
        <w:spacing w:line="360" w:lineRule="exact"/>
        <w:ind w:left="1201" w:hangingChars="500" w:hanging="1201"/>
        <w:rPr>
          <w:rFonts w:ascii="標楷體" w:eastAsia="標楷體" w:hAnsi="標楷體"/>
          <w:b/>
          <w:szCs w:val="24"/>
        </w:rPr>
      </w:pPr>
    </w:p>
    <w:p w:rsidR="00C72490" w:rsidRDefault="00C72490" w:rsidP="00E13702">
      <w:pPr>
        <w:widowControl/>
        <w:spacing w:line="360" w:lineRule="exact"/>
        <w:ind w:left="1201" w:hangingChars="500" w:hanging="1201"/>
        <w:rPr>
          <w:rFonts w:ascii="標楷體" w:eastAsia="標楷體" w:hAnsi="標楷體"/>
          <w:b/>
          <w:szCs w:val="24"/>
        </w:rPr>
      </w:pPr>
      <w:r>
        <w:rPr>
          <w:rFonts w:ascii="標楷體" w:eastAsia="標楷體" w:hAnsi="標楷體"/>
          <w:b/>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58"/>
        <w:gridCol w:w="1896"/>
        <w:gridCol w:w="624"/>
        <w:gridCol w:w="1656"/>
        <w:gridCol w:w="1986"/>
      </w:tblGrid>
      <w:tr w:rsidR="00C72490" w:rsidRPr="00281B41" w:rsidTr="0089635E">
        <w:tc>
          <w:tcPr>
            <w:tcW w:w="974" w:type="dxa"/>
            <w:tcBorders>
              <w:top w:val="single" w:sz="12" w:space="0" w:color="auto"/>
              <w:left w:val="single" w:sz="12" w:space="0" w:color="auto"/>
              <w:bottom w:val="single" w:sz="12" w:space="0" w:color="auto"/>
              <w:right w:val="single" w:sz="12" w:space="0" w:color="auto"/>
            </w:tcBorders>
            <w:hideMark/>
          </w:tcPr>
          <w:p w:rsidR="00C72490" w:rsidRPr="00281B41" w:rsidRDefault="00C72490"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lastRenderedPageBreak/>
              <w:t>場次</w:t>
            </w:r>
          </w:p>
        </w:tc>
        <w:tc>
          <w:tcPr>
            <w:tcW w:w="865" w:type="dxa"/>
            <w:tcBorders>
              <w:top w:val="single" w:sz="12" w:space="0" w:color="auto"/>
              <w:left w:val="single" w:sz="12" w:space="0" w:color="auto"/>
              <w:bottom w:val="single" w:sz="12" w:space="0" w:color="auto"/>
              <w:right w:val="single" w:sz="12" w:space="0" w:color="auto"/>
            </w:tcBorders>
          </w:tcPr>
          <w:p w:rsidR="00C72490" w:rsidRPr="00281B41" w:rsidRDefault="00C72490"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3</w:t>
            </w:r>
          </w:p>
        </w:tc>
        <w:tc>
          <w:tcPr>
            <w:tcW w:w="1049" w:type="dxa"/>
            <w:tcBorders>
              <w:top w:val="single" w:sz="12" w:space="0" w:color="auto"/>
              <w:left w:val="single" w:sz="12" w:space="0" w:color="auto"/>
              <w:bottom w:val="single" w:sz="12" w:space="0" w:color="auto"/>
              <w:right w:val="single" w:sz="12" w:space="0" w:color="auto"/>
            </w:tcBorders>
            <w:hideMark/>
          </w:tcPr>
          <w:p w:rsidR="00C72490" w:rsidRPr="00281B41" w:rsidRDefault="00C72490"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5" w:type="dxa"/>
            <w:tcBorders>
              <w:top w:val="single" w:sz="12" w:space="0" w:color="auto"/>
              <w:left w:val="single" w:sz="12" w:space="0" w:color="auto"/>
              <w:bottom w:val="single" w:sz="12" w:space="0" w:color="auto"/>
              <w:right w:val="single" w:sz="12" w:space="0" w:color="auto"/>
            </w:tcBorders>
            <w:hideMark/>
          </w:tcPr>
          <w:p w:rsidR="00C72490" w:rsidRPr="00281B41" w:rsidRDefault="00C72490"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17" w:type="dxa"/>
            <w:tcBorders>
              <w:top w:val="single" w:sz="12" w:space="0" w:color="auto"/>
              <w:left w:val="single" w:sz="12" w:space="0" w:color="auto"/>
              <w:bottom w:val="single" w:sz="12" w:space="0" w:color="auto"/>
              <w:right w:val="single" w:sz="12" w:space="0" w:color="auto"/>
            </w:tcBorders>
            <w:hideMark/>
          </w:tcPr>
          <w:p w:rsidR="00C72490" w:rsidRPr="00281B41" w:rsidRDefault="00C72490"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86" w:type="dxa"/>
            <w:tcBorders>
              <w:top w:val="single" w:sz="12" w:space="0" w:color="auto"/>
              <w:left w:val="single" w:sz="12" w:space="0" w:color="auto"/>
              <w:bottom w:val="single" w:sz="12" w:space="0" w:color="auto"/>
              <w:right w:val="single" w:sz="12" w:space="0" w:color="auto"/>
            </w:tcBorders>
            <w:hideMark/>
          </w:tcPr>
          <w:p w:rsidR="00C72490" w:rsidRPr="00281B41" w:rsidRDefault="00C72490"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冰山洞窟內</w:t>
            </w:r>
          </w:p>
        </w:tc>
      </w:tr>
      <w:tr w:rsidR="00C72490" w:rsidRPr="00281B41" w:rsidTr="0089635E">
        <w:tc>
          <w:tcPr>
            <w:tcW w:w="974" w:type="dxa"/>
            <w:tcBorders>
              <w:top w:val="single" w:sz="12" w:space="0" w:color="auto"/>
              <w:left w:val="single" w:sz="12" w:space="0" w:color="auto"/>
              <w:bottom w:val="single" w:sz="12" w:space="0" w:color="auto"/>
              <w:right w:val="single" w:sz="12" w:space="0" w:color="auto"/>
            </w:tcBorders>
            <w:hideMark/>
          </w:tcPr>
          <w:p w:rsidR="00C72490" w:rsidRPr="00281B41" w:rsidRDefault="00C72490"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2" w:type="dxa"/>
            <w:gridSpan w:val="5"/>
            <w:tcBorders>
              <w:top w:val="single" w:sz="12" w:space="0" w:color="auto"/>
              <w:left w:val="single" w:sz="12" w:space="0" w:color="auto"/>
              <w:bottom w:val="single" w:sz="12" w:space="0" w:color="auto"/>
              <w:right w:val="single" w:sz="12" w:space="0" w:color="auto"/>
            </w:tcBorders>
            <w:hideMark/>
          </w:tcPr>
          <w:p w:rsidR="00C72490" w:rsidRPr="00281B41" w:rsidRDefault="00C72490"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w:t>
            </w:r>
          </w:p>
        </w:tc>
      </w:tr>
    </w:tbl>
    <w:p w:rsidR="00C72490" w:rsidRDefault="00FF1819" w:rsidP="00E13702">
      <w:pPr>
        <w:spacing w:line="360" w:lineRule="exact"/>
        <w:ind w:left="1200" w:hangingChars="500" w:hanging="1200"/>
        <w:rPr>
          <w:rFonts w:ascii="標楷體" w:eastAsia="標楷體" w:hAnsi="標楷體"/>
          <w:szCs w:val="24"/>
        </w:rPr>
      </w:pPr>
      <w:r>
        <w:rPr>
          <w:rFonts w:ascii="標楷體" w:eastAsia="標楷體" w:hAnsi="標楷體" w:hint="eastAsia"/>
          <w:color w:val="000000" w:themeColor="text1"/>
          <w:szCs w:val="24"/>
        </w:rPr>
        <w:t>奇米</w:t>
      </w:r>
      <w:r w:rsidR="00C72490" w:rsidRPr="000E0FE5">
        <w:rPr>
          <w:rFonts w:ascii="標楷體" w:eastAsia="標楷體" w:hAnsi="標楷體" w:hint="eastAsia"/>
          <w:color w:val="000000" w:themeColor="text1"/>
          <w:szCs w:val="24"/>
        </w:rPr>
        <w:t>知道他對公主的愛，想幫助他傳達（巴特婁的心願-</w:t>
      </w:r>
      <w:r w:rsidR="00C72490">
        <w:rPr>
          <w:rFonts w:ascii="標楷體" w:eastAsia="標楷體" w:hAnsi="標楷體" w:hint="eastAsia"/>
          <w:color w:val="000000" w:themeColor="text1"/>
          <w:szCs w:val="24"/>
        </w:rPr>
        <w:t>把愛說出來）</w:t>
      </w:r>
      <w:r>
        <w:rPr>
          <w:rFonts w:ascii="標楷體" w:eastAsia="標楷體" w:hAnsi="標楷體" w:hint="eastAsia"/>
          <w:b/>
          <w:szCs w:val="24"/>
        </w:rPr>
        <w:t>，</w:t>
      </w:r>
      <w:r>
        <w:rPr>
          <w:rFonts w:ascii="標楷體" w:eastAsia="標楷體" w:hAnsi="標楷體" w:hint="eastAsia"/>
          <w:szCs w:val="24"/>
        </w:rPr>
        <w:t>但</w:t>
      </w:r>
      <w:r>
        <w:rPr>
          <w:rFonts w:ascii="標楷體" w:eastAsia="標楷體" w:hAnsi="標楷體"/>
          <w:szCs w:val="24"/>
        </w:rPr>
        <w:t>公主的婚約勢在必行，希望他能夠沒有遺憾</w:t>
      </w:r>
      <w:r>
        <w:rPr>
          <w:rFonts w:ascii="標楷體" w:eastAsia="標楷體" w:hAnsi="標楷體" w:hint="eastAsia"/>
          <w:szCs w:val="24"/>
        </w:rPr>
        <w:t>地</w:t>
      </w:r>
      <w:r>
        <w:rPr>
          <w:rFonts w:ascii="標楷體" w:eastAsia="標楷體" w:hAnsi="標楷體"/>
          <w:szCs w:val="24"/>
        </w:rPr>
        <w:t>將公主送出去</w:t>
      </w:r>
      <w:r w:rsidR="0089635E">
        <w:rPr>
          <w:rFonts w:ascii="標楷體" w:eastAsia="標楷體" w:hAnsi="標楷體" w:hint="eastAsia"/>
          <w:szCs w:val="24"/>
        </w:rPr>
        <w:t>。</w:t>
      </w:r>
      <w:r w:rsidR="00D15941">
        <w:rPr>
          <w:rFonts w:ascii="標楷體" w:eastAsia="標楷體" w:hAnsi="標楷體"/>
          <w:szCs w:val="24"/>
        </w:rPr>
        <w:t xml:space="preserve"> </w:t>
      </w:r>
    </w:p>
    <w:p w:rsidR="00D15941" w:rsidRDefault="00D15941" w:rsidP="00E13702">
      <w:pPr>
        <w:spacing w:line="360" w:lineRule="exact"/>
        <w:ind w:left="1200" w:hangingChars="500" w:hanging="1200"/>
        <w:rPr>
          <w:rFonts w:ascii="標楷體" w:eastAsia="標楷體" w:hAnsi="標楷體"/>
          <w:b/>
          <w:szCs w:val="24"/>
        </w:rPr>
      </w:pPr>
      <w:r>
        <w:rPr>
          <w:rFonts w:ascii="標楷體" w:eastAsia="標楷體" w:hAnsi="標楷體" w:hint="eastAsia"/>
          <w:szCs w:val="24"/>
        </w:rPr>
        <w:t>他們約定好，婚宴</w:t>
      </w:r>
      <w:r>
        <w:rPr>
          <w:rFonts w:ascii="標楷體" w:eastAsia="標楷體" w:hAnsi="標楷體"/>
          <w:szCs w:val="24"/>
        </w:rPr>
        <w:t>當天，用這</w:t>
      </w:r>
      <w:r w:rsidR="00DB6B97">
        <w:rPr>
          <w:rFonts w:ascii="標楷體" w:eastAsia="標楷體" w:hAnsi="標楷體" w:hint="eastAsia"/>
          <w:szCs w:val="24"/>
        </w:rPr>
        <w:t>朶</w:t>
      </w:r>
      <w:r w:rsidR="004E2F2C">
        <w:rPr>
          <w:rFonts w:ascii="標楷體" w:eastAsia="標楷體" w:hAnsi="標楷體"/>
          <w:szCs w:val="24"/>
        </w:rPr>
        <w:t>冰雕玫瑰（要改成冰xx玫瑰）</w:t>
      </w:r>
      <w:r>
        <w:rPr>
          <w:rFonts w:ascii="標楷體" w:eastAsia="標楷體" w:hAnsi="標楷體"/>
          <w:szCs w:val="24"/>
        </w:rPr>
        <w:t>，讓公主明白自己的心意。</w:t>
      </w:r>
    </w:p>
    <w:p w:rsidR="00C72490" w:rsidRPr="000E35DB" w:rsidRDefault="00C72490" w:rsidP="00E13702">
      <w:pPr>
        <w:spacing w:line="360" w:lineRule="exact"/>
        <w:ind w:left="1201" w:hangingChars="500" w:hanging="1201"/>
        <w:rPr>
          <w:rFonts w:ascii="標楷體" w:eastAsia="標楷體" w:hAnsi="標楷體"/>
          <w:b/>
          <w:szCs w:val="24"/>
        </w:rPr>
      </w:pPr>
    </w:p>
    <w:p w:rsidR="00F47B36" w:rsidRPr="006B3C6B" w:rsidRDefault="00F47B36" w:rsidP="00E13702">
      <w:pPr>
        <w:pStyle w:val="ad"/>
        <w:spacing w:after="0" w:line="360" w:lineRule="exact"/>
        <w:ind w:left="1200" w:hangingChars="500" w:hanging="1200"/>
        <w:rPr>
          <w:rFonts w:ascii="標楷體" w:eastAsia="標楷體" w:hAnsi="標楷體"/>
        </w:rPr>
      </w:pPr>
      <w:bookmarkStart w:id="633" w:name="_Toc534212179"/>
      <w:r w:rsidRPr="006B3C6B">
        <w:rPr>
          <w:rFonts w:ascii="標楷體" w:eastAsia="標楷體" w:hAnsi="標楷體" w:hint="eastAsia"/>
        </w:rPr>
        <w:t>第</w:t>
      </w:r>
      <w:r w:rsidR="00516017" w:rsidRPr="006B3C6B">
        <w:rPr>
          <w:rFonts w:ascii="標楷體" w:eastAsia="標楷體" w:hAnsi="標楷體" w:hint="eastAsia"/>
        </w:rPr>
        <w:t>三</w:t>
      </w:r>
      <w:r w:rsidRPr="006B3C6B">
        <w:rPr>
          <w:rFonts w:ascii="標楷體" w:eastAsia="標楷體" w:hAnsi="標楷體" w:hint="eastAsia"/>
        </w:rPr>
        <w:t>章 第</w:t>
      </w:r>
      <w:r w:rsidR="008914ED" w:rsidRPr="006B3C6B">
        <w:rPr>
          <w:rFonts w:ascii="標楷體" w:eastAsia="標楷體" w:hAnsi="標楷體" w:hint="eastAsia"/>
        </w:rPr>
        <w:t>七</w:t>
      </w:r>
      <w:r w:rsidRPr="006B3C6B">
        <w:rPr>
          <w:rFonts w:ascii="標楷體" w:eastAsia="標楷體" w:hAnsi="標楷體" w:hint="eastAsia"/>
        </w:rPr>
        <w:t>節</w:t>
      </w:r>
      <w:bookmarkEnd w:id="6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326"/>
        <w:gridCol w:w="1767"/>
        <w:gridCol w:w="1546"/>
        <w:gridCol w:w="1546"/>
        <w:gridCol w:w="1546"/>
      </w:tblGrid>
      <w:tr w:rsidR="00F47B36" w:rsidRPr="00281B41" w:rsidTr="000E35DB">
        <w:tc>
          <w:tcPr>
            <w:tcW w:w="975"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65" w:type="dxa"/>
            <w:tcBorders>
              <w:top w:val="single" w:sz="12" w:space="0" w:color="auto"/>
              <w:left w:val="single" w:sz="12" w:space="0" w:color="auto"/>
              <w:bottom w:val="single" w:sz="12" w:space="0" w:color="auto"/>
              <w:right w:val="single" w:sz="12" w:space="0" w:color="auto"/>
            </w:tcBorders>
          </w:tcPr>
          <w:p w:rsidR="00F47B36" w:rsidRPr="00281B41" w:rsidRDefault="003F5FE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9"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85" w:type="dxa"/>
            <w:tcBorders>
              <w:top w:val="single" w:sz="12" w:space="0" w:color="auto"/>
              <w:left w:val="single" w:sz="12" w:space="0" w:color="auto"/>
              <w:bottom w:val="single" w:sz="12" w:space="0" w:color="auto"/>
              <w:right w:val="single" w:sz="12" w:space="0" w:color="auto"/>
            </w:tcBorders>
            <w:hideMark/>
          </w:tcPr>
          <w:p w:rsidR="00F47B36" w:rsidRPr="00281B41" w:rsidRDefault="00D16E3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清晨</w:t>
            </w:r>
          </w:p>
        </w:tc>
        <w:tc>
          <w:tcPr>
            <w:tcW w:w="1117"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85" w:type="dxa"/>
            <w:tcBorders>
              <w:top w:val="single" w:sz="12" w:space="0" w:color="auto"/>
              <w:left w:val="single" w:sz="12" w:space="0" w:color="auto"/>
              <w:bottom w:val="single" w:sz="12" w:space="0" w:color="auto"/>
              <w:right w:val="single" w:sz="12" w:space="0" w:color="auto"/>
            </w:tcBorders>
            <w:hideMark/>
          </w:tcPr>
          <w:p w:rsidR="00F47B36" w:rsidRPr="00281B41" w:rsidRDefault="0009192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北方王國-運河大道</w:t>
            </w:r>
          </w:p>
        </w:tc>
      </w:tr>
      <w:tr w:rsidR="00F47B36" w:rsidRPr="00281B41" w:rsidTr="000E35DB">
        <w:tc>
          <w:tcPr>
            <w:tcW w:w="975"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1" w:type="dxa"/>
            <w:gridSpan w:val="5"/>
            <w:tcBorders>
              <w:top w:val="single" w:sz="12" w:space="0" w:color="auto"/>
              <w:left w:val="single" w:sz="12" w:space="0" w:color="auto"/>
              <w:bottom w:val="single" w:sz="12" w:space="0" w:color="auto"/>
              <w:right w:val="single" w:sz="12" w:space="0" w:color="auto"/>
            </w:tcBorders>
            <w:hideMark/>
          </w:tcPr>
          <w:p w:rsidR="00F47B36" w:rsidRPr="00281B41" w:rsidRDefault="0089635E"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p>
        </w:tc>
      </w:tr>
    </w:tbl>
    <w:p w:rsidR="008F0309" w:rsidRDefault="00E56DC6"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一</w:t>
      </w:r>
      <w:r w:rsidR="008F0309">
        <w:rPr>
          <w:rFonts w:ascii="標楷體" w:eastAsia="標楷體" w:hAnsi="標楷體" w:hint="eastAsia"/>
          <w:color w:val="000000" w:themeColor="text1"/>
          <w:szCs w:val="24"/>
        </w:rPr>
        <w:t>週後</w:t>
      </w:r>
      <w:r w:rsidR="008F0309">
        <w:rPr>
          <w:rFonts w:ascii="標楷體" w:eastAsia="標楷體" w:hAnsi="標楷體"/>
          <w:color w:val="000000" w:themeColor="text1"/>
          <w:szCs w:val="24"/>
        </w:rPr>
        <w:t>，</w:t>
      </w:r>
    </w:p>
    <w:p w:rsidR="00F01E9B" w:rsidRDefault="0089635E"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奇米在</w:t>
      </w:r>
      <w:r w:rsidR="00D16E38">
        <w:rPr>
          <w:rFonts w:ascii="標楷體" w:eastAsia="標楷體" w:hAnsi="標楷體" w:hint="eastAsia"/>
          <w:color w:val="000000" w:themeColor="text1"/>
          <w:szCs w:val="24"/>
        </w:rPr>
        <w:t>公主的婚禮</w:t>
      </w:r>
      <w:r w:rsidR="00D16E38">
        <w:rPr>
          <w:rFonts w:ascii="標楷體" w:eastAsia="標楷體" w:hAnsi="標楷體"/>
          <w:color w:val="000000" w:themeColor="text1"/>
          <w:szCs w:val="24"/>
        </w:rPr>
        <w:t>馬車大隊</w:t>
      </w:r>
      <w:r w:rsidR="0009192C">
        <w:rPr>
          <w:rFonts w:ascii="標楷體" w:eastAsia="標楷體" w:hAnsi="標楷體" w:hint="eastAsia"/>
          <w:color w:val="000000" w:themeColor="text1"/>
          <w:szCs w:val="24"/>
        </w:rPr>
        <w:t>出發</w:t>
      </w:r>
      <w:r>
        <w:rPr>
          <w:rFonts w:ascii="標楷體" w:eastAsia="標楷體" w:hAnsi="標楷體" w:hint="eastAsia"/>
          <w:color w:val="000000" w:themeColor="text1"/>
          <w:szCs w:val="24"/>
        </w:rPr>
        <w:t>前</w:t>
      </w:r>
      <w:r>
        <w:rPr>
          <w:rFonts w:ascii="標楷體" w:eastAsia="標楷體" w:hAnsi="標楷體"/>
          <w:color w:val="000000" w:themeColor="text1"/>
          <w:szCs w:val="24"/>
        </w:rPr>
        <w:t>，</w:t>
      </w:r>
      <w:r w:rsidR="0009192C">
        <w:rPr>
          <w:rFonts w:ascii="標楷體" w:eastAsia="標楷體" w:hAnsi="標楷體" w:hint="eastAsia"/>
          <w:color w:val="000000" w:themeColor="text1"/>
          <w:szCs w:val="24"/>
        </w:rPr>
        <w:t>取來玫瑰園中</w:t>
      </w:r>
      <w:r w:rsidR="0009192C">
        <w:rPr>
          <w:rFonts w:ascii="標楷體" w:eastAsia="標楷體" w:hAnsi="標楷體"/>
          <w:color w:val="000000" w:themeColor="text1"/>
          <w:szCs w:val="24"/>
        </w:rPr>
        <w:t>所有的玫瑰花，讓其</w:t>
      </w:r>
      <w:r w:rsidR="00DB226B">
        <w:rPr>
          <w:rFonts w:ascii="標楷體" w:eastAsia="標楷體" w:hAnsi="標楷體"/>
          <w:color w:val="000000" w:themeColor="text1"/>
          <w:szCs w:val="24"/>
        </w:rPr>
        <w:t>隨著河流飄</w:t>
      </w:r>
      <w:r w:rsidR="00D16E38">
        <w:rPr>
          <w:rFonts w:ascii="標楷體" w:eastAsia="標楷體" w:hAnsi="標楷體" w:hint="eastAsia"/>
          <w:color w:val="000000" w:themeColor="text1"/>
          <w:szCs w:val="24"/>
        </w:rPr>
        <w:t>，</w:t>
      </w:r>
      <w:r w:rsidR="00D16E38">
        <w:rPr>
          <w:rFonts w:ascii="標楷體" w:eastAsia="標楷體" w:hAnsi="標楷體"/>
          <w:color w:val="000000" w:themeColor="text1"/>
          <w:szCs w:val="24"/>
        </w:rPr>
        <w:t>河流圍繞著整座城</w:t>
      </w:r>
      <w:r w:rsidR="0009192C">
        <w:rPr>
          <w:rFonts w:ascii="標楷體" w:eastAsia="標楷體" w:hAnsi="標楷體" w:hint="eastAsia"/>
          <w:color w:val="000000" w:themeColor="text1"/>
          <w:szCs w:val="24"/>
        </w:rPr>
        <w:t>。</w:t>
      </w:r>
    </w:p>
    <w:p w:rsidR="00C72490" w:rsidRPr="0009192C" w:rsidRDefault="0009192C"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然後帶著包裝好的</w:t>
      </w:r>
      <w:r w:rsidR="004E2F2C">
        <w:rPr>
          <w:rFonts w:ascii="標楷體" w:eastAsia="標楷體" w:hAnsi="標楷體" w:hint="eastAsia"/>
          <w:szCs w:val="24"/>
        </w:rPr>
        <w:t>冰雕玫瑰（要改成冰xx玫瑰）</w:t>
      </w:r>
      <w:r>
        <w:rPr>
          <w:rFonts w:ascii="標楷體" w:eastAsia="標楷體" w:hAnsi="標楷體" w:hint="eastAsia"/>
          <w:szCs w:val="24"/>
        </w:rPr>
        <w:t>，</w:t>
      </w:r>
      <w:r>
        <w:rPr>
          <w:rFonts w:ascii="標楷體" w:eastAsia="標楷體" w:hAnsi="標楷體"/>
          <w:szCs w:val="24"/>
        </w:rPr>
        <w:t>前去</w:t>
      </w:r>
      <w:r>
        <w:rPr>
          <w:rFonts w:ascii="標楷體" w:eastAsia="標楷體" w:hAnsi="標楷體" w:hint="eastAsia"/>
          <w:szCs w:val="24"/>
        </w:rPr>
        <w:t>找公主</w:t>
      </w:r>
      <w:r>
        <w:rPr>
          <w:rFonts w:ascii="標楷體" w:eastAsia="標楷體" w:hAnsi="標楷體"/>
          <w:szCs w:val="24"/>
        </w:rPr>
        <w:t>。</w:t>
      </w:r>
    </w:p>
    <w:p w:rsidR="0009192C" w:rsidRPr="000E35DB" w:rsidRDefault="0009192C" w:rsidP="00E13702">
      <w:pPr>
        <w:spacing w:line="360" w:lineRule="exact"/>
        <w:ind w:left="1201" w:hangingChars="500" w:hanging="1201"/>
        <w:rPr>
          <w:rFonts w:ascii="標楷體" w:eastAsia="標楷體" w:hAnsi="標楷體"/>
          <w:b/>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34" w:name="_Toc534212180"/>
      <w:r w:rsidRPr="006B3C6B">
        <w:rPr>
          <w:rFonts w:ascii="標楷體" w:eastAsia="標楷體" w:hAnsi="標楷體" w:hint="eastAsia"/>
        </w:rPr>
        <w:t>第三</w:t>
      </w:r>
      <w:r w:rsidR="00F47B36" w:rsidRPr="006B3C6B">
        <w:rPr>
          <w:rFonts w:ascii="標楷體" w:eastAsia="標楷體" w:hAnsi="標楷體" w:hint="eastAsia"/>
        </w:rPr>
        <w:t>章 第</w:t>
      </w:r>
      <w:r w:rsidR="008914ED" w:rsidRPr="006B3C6B">
        <w:rPr>
          <w:rFonts w:ascii="標楷體" w:eastAsia="標楷體" w:hAnsi="標楷體" w:hint="eastAsia"/>
        </w:rPr>
        <w:t>八</w:t>
      </w:r>
      <w:r w:rsidR="00F47B36" w:rsidRPr="006B3C6B">
        <w:rPr>
          <w:rFonts w:ascii="標楷體" w:eastAsia="標楷體" w:hAnsi="標楷體" w:hint="eastAsia"/>
        </w:rPr>
        <w:t>節</w:t>
      </w:r>
      <w:bookmarkEnd w:id="6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573"/>
        <w:gridCol w:w="1896"/>
        <w:gridCol w:w="751"/>
        <w:gridCol w:w="1656"/>
        <w:gridCol w:w="1744"/>
      </w:tblGrid>
      <w:tr w:rsidR="00F47B36" w:rsidRPr="00281B41" w:rsidTr="00A7594B">
        <w:tc>
          <w:tcPr>
            <w:tcW w:w="96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p>
        </w:tc>
        <w:tc>
          <w:tcPr>
            <w:tcW w:w="1042"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p>
        </w:tc>
        <w:tc>
          <w:tcPr>
            <w:tcW w:w="1103"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p>
        </w:tc>
      </w:tr>
      <w:tr w:rsidR="00F47B36" w:rsidRPr="00281B41" w:rsidTr="00A7594B">
        <w:tc>
          <w:tcPr>
            <w:tcW w:w="96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F47B36" w:rsidRPr="00281B41" w:rsidRDefault="00A0111D"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Pr>
                <w:rFonts w:ascii="標楷體" w:eastAsia="標楷體" w:hAnsi="標楷體"/>
                <w:color w:val="000000" w:themeColor="text1"/>
                <w:szCs w:val="24"/>
              </w:rPr>
              <w:t>公主</w:t>
            </w:r>
          </w:p>
        </w:tc>
      </w:tr>
    </w:tbl>
    <w:p w:rsidR="00FE7B53" w:rsidRDefault="00FE7B53" w:rsidP="00E13702">
      <w:pPr>
        <w:spacing w:line="360" w:lineRule="exact"/>
        <w:ind w:left="1201" w:hangingChars="500" w:hanging="1201"/>
        <w:rPr>
          <w:rFonts w:ascii="標楷體" w:eastAsia="標楷體" w:hAnsi="標楷體"/>
          <w:b/>
          <w:szCs w:val="24"/>
        </w:rPr>
      </w:pPr>
      <w:r>
        <w:rPr>
          <w:rFonts w:ascii="標楷體" w:eastAsia="標楷體" w:hAnsi="標楷體" w:hint="eastAsia"/>
          <w:b/>
          <w:szCs w:val="24"/>
        </w:rPr>
        <w:t>換裝：</w:t>
      </w:r>
      <w:r w:rsidR="000E35DB">
        <w:rPr>
          <w:rFonts w:ascii="標楷體" w:eastAsia="標楷體" w:hAnsi="標楷體" w:hint="eastAsia"/>
          <w:b/>
          <w:szCs w:val="24"/>
        </w:rPr>
        <w:t>禮服</w:t>
      </w:r>
    </w:p>
    <w:p w:rsidR="00F47B36" w:rsidRPr="00FE7B53" w:rsidRDefault="00FE7B53" w:rsidP="00E13702">
      <w:pPr>
        <w:spacing w:line="360" w:lineRule="exact"/>
        <w:ind w:left="1201" w:hangingChars="500" w:hanging="1201"/>
        <w:rPr>
          <w:rFonts w:ascii="標楷體" w:eastAsia="標楷體" w:hAnsi="標楷體"/>
          <w:b/>
          <w:szCs w:val="24"/>
        </w:rPr>
      </w:pPr>
      <w:r>
        <w:rPr>
          <w:rFonts w:ascii="標楷體" w:eastAsia="標楷體" w:hAnsi="標楷體" w:hint="eastAsia"/>
          <w:b/>
          <w:szCs w:val="24"/>
        </w:rPr>
        <w:t>屬性：</w:t>
      </w:r>
      <w:r w:rsidR="000E35DB">
        <w:rPr>
          <w:rFonts w:ascii="標楷體" w:eastAsia="標楷體" w:hAnsi="標楷體" w:hint="eastAsia"/>
          <w:b/>
          <w:szCs w:val="24"/>
        </w:rPr>
        <w:t>典雅</w:t>
      </w:r>
    </w:p>
    <w:p w:rsidR="003F5FE8" w:rsidRDefault="003F5FE8" w:rsidP="00E13702">
      <w:pPr>
        <w:spacing w:line="360" w:lineRule="exact"/>
        <w:ind w:left="1201" w:hangingChars="500" w:hanging="1201"/>
        <w:rPr>
          <w:rFonts w:ascii="標楷體" w:eastAsia="標楷體" w:hAnsi="標楷體"/>
          <w:b/>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35" w:name="_Toc534212181"/>
      <w:r w:rsidRPr="006B3C6B">
        <w:rPr>
          <w:rFonts w:ascii="標楷體" w:eastAsia="標楷體" w:hAnsi="標楷體" w:hint="eastAsia"/>
        </w:rPr>
        <w:t>第三</w:t>
      </w:r>
      <w:r w:rsidR="00F47B36" w:rsidRPr="006B3C6B">
        <w:rPr>
          <w:rFonts w:ascii="標楷體" w:eastAsia="標楷體" w:hAnsi="標楷體" w:hint="eastAsia"/>
        </w:rPr>
        <w:t>章 第</w:t>
      </w:r>
      <w:r w:rsidR="008914ED" w:rsidRPr="006B3C6B">
        <w:rPr>
          <w:rFonts w:ascii="標楷體" w:eastAsia="標楷體" w:hAnsi="標楷體" w:hint="eastAsia"/>
        </w:rPr>
        <w:t>九</w:t>
      </w:r>
      <w:r w:rsidR="00F47B36" w:rsidRPr="006B3C6B">
        <w:rPr>
          <w:rFonts w:ascii="標楷體" w:eastAsia="標楷體" w:hAnsi="標楷體" w:hint="eastAsia"/>
        </w:rPr>
        <w:t>節</w:t>
      </w:r>
      <w:bookmarkEnd w:id="6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461"/>
        <w:gridCol w:w="1896"/>
        <w:gridCol w:w="620"/>
        <w:gridCol w:w="1656"/>
        <w:gridCol w:w="1986"/>
      </w:tblGrid>
      <w:tr w:rsidR="00D16E38" w:rsidRPr="00281B41" w:rsidTr="00D16E38">
        <w:tc>
          <w:tcPr>
            <w:tcW w:w="969" w:type="dxa"/>
            <w:tcBorders>
              <w:top w:val="single" w:sz="12" w:space="0" w:color="auto"/>
              <w:left w:val="single" w:sz="12" w:space="0" w:color="auto"/>
              <w:bottom w:val="single" w:sz="12" w:space="0" w:color="auto"/>
              <w:right w:val="single" w:sz="12" w:space="0" w:color="auto"/>
            </w:tcBorders>
            <w:hideMark/>
          </w:tcPr>
          <w:p w:rsidR="00D16E38" w:rsidRPr="00281B41" w:rsidRDefault="00D16E38"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83" w:type="dxa"/>
            <w:tcBorders>
              <w:top w:val="single" w:sz="12" w:space="0" w:color="auto"/>
              <w:left w:val="single" w:sz="12" w:space="0" w:color="auto"/>
              <w:bottom w:val="single" w:sz="12" w:space="0" w:color="auto"/>
              <w:right w:val="single" w:sz="12" w:space="0" w:color="auto"/>
            </w:tcBorders>
          </w:tcPr>
          <w:p w:rsidR="00D16E38"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5" w:type="dxa"/>
            <w:tcBorders>
              <w:top w:val="single" w:sz="12" w:space="0" w:color="auto"/>
              <w:left w:val="single" w:sz="12" w:space="0" w:color="auto"/>
              <w:bottom w:val="single" w:sz="12" w:space="0" w:color="auto"/>
              <w:right w:val="single" w:sz="12" w:space="0" w:color="auto"/>
            </w:tcBorders>
            <w:hideMark/>
          </w:tcPr>
          <w:p w:rsidR="00D16E38" w:rsidRPr="00281B41" w:rsidRDefault="00D16E38"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73" w:type="dxa"/>
            <w:tcBorders>
              <w:top w:val="single" w:sz="12" w:space="0" w:color="auto"/>
              <w:left w:val="single" w:sz="12" w:space="0" w:color="auto"/>
              <w:bottom w:val="single" w:sz="12" w:space="0" w:color="auto"/>
              <w:right w:val="single" w:sz="12" w:space="0" w:color="auto"/>
            </w:tcBorders>
            <w:hideMark/>
          </w:tcPr>
          <w:p w:rsidR="00D16E38" w:rsidRPr="00281B41" w:rsidRDefault="00D16E3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9" w:type="dxa"/>
            <w:tcBorders>
              <w:top w:val="single" w:sz="12" w:space="0" w:color="auto"/>
              <w:left w:val="single" w:sz="12" w:space="0" w:color="auto"/>
              <w:bottom w:val="single" w:sz="12" w:space="0" w:color="auto"/>
              <w:right w:val="single" w:sz="12" w:space="0" w:color="auto"/>
            </w:tcBorders>
            <w:hideMark/>
          </w:tcPr>
          <w:p w:rsidR="00D16E38" w:rsidRPr="00281B41" w:rsidRDefault="00D16E38"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97" w:type="dxa"/>
            <w:tcBorders>
              <w:top w:val="single" w:sz="12" w:space="0" w:color="auto"/>
              <w:left w:val="single" w:sz="12" w:space="0" w:color="auto"/>
              <w:bottom w:val="single" w:sz="12" w:space="0" w:color="auto"/>
              <w:right w:val="single" w:sz="12" w:space="0" w:color="auto"/>
            </w:tcBorders>
            <w:hideMark/>
          </w:tcPr>
          <w:p w:rsidR="00D16E38" w:rsidRPr="00281B41" w:rsidRDefault="00D16E3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w:t>
            </w:r>
            <w:r w:rsidR="00176AAB">
              <w:rPr>
                <w:rFonts w:ascii="標楷體" w:eastAsia="標楷體" w:hAnsi="標楷體" w:hint="eastAsia"/>
                <w:color w:val="000000" w:themeColor="text1"/>
                <w:szCs w:val="24"/>
              </w:rPr>
              <w:t>城堡門口</w:t>
            </w:r>
          </w:p>
        </w:tc>
      </w:tr>
      <w:tr w:rsidR="00D16E38" w:rsidRPr="00281B41" w:rsidTr="00D16E38">
        <w:tc>
          <w:tcPr>
            <w:tcW w:w="969" w:type="dxa"/>
            <w:tcBorders>
              <w:top w:val="single" w:sz="12" w:space="0" w:color="auto"/>
              <w:left w:val="single" w:sz="12" w:space="0" w:color="auto"/>
              <w:bottom w:val="single" w:sz="12" w:space="0" w:color="auto"/>
              <w:right w:val="single" w:sz="12" w:space="0" w:color="auto"/>
            </w:tcBorders>
            <w:hideMark/>
          </w:tcPr>
          <w:p w:rsidR="00D16E38" w:rsidRPr="00281B41" w:rsidRDefault="00D16E38"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7" w:type="dxa"/>
            <w:gridSpan w:val="5"/>
            <w:tcBorders>
              <w:top w:val="single" w:sz="12" w:space="0" w:color="auto"/>
              <w:left w:val="single" w:sz="12" w:space="0" w:color="auto"/>
              <w:bottom w:val="single" w:sz="12" w:space="0" w:color="auto"/>
              <w:right w:val="single" w:sz="12" w:space="0" w:color="auto"/>
            </w:tcBorders>
            <w:hideMark/>
          </w:tcPr>
          <w:p w:rsidR="00D16E38" w:rsidRPr="00281B41" w:rsidRDefault="00D16E38"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Pr>
                <w:rFonts w:ascii="標楷體" w:eastAsia="標楷體" w:hAnsi="標楷體"/>
                <w:color w:val="000000" w:themeColor="text1"/>
                <w:szCs w:val="24"/>
              </w:rPr>
              <w:t>、公主</w:t>
            </w:r>
          </w:p>
        </w:tc>
      </w:tr>
    </w:tbl>
    <w:p w:rsidR="00D16E38" w:rsidRDefault="00176AAB"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奇米在公主即將上馬車前，</w:t>
      </w:r>
      <w:r>
        <w:rPr>
          <w:rFonts w:ascii="標楷體" w:eastAsia="標楷體" w:hAnsi="標楷體"/>
          <w:color w:val="000000" w:themeColor="text1"/>
          <w:szCs w:val="24"/>
        </w:rPr>
        <w:t>將</w:t>
      </w:r>
      <w:r w:rsidR="004E2F2C">
        <w:rPr>
          <w:rFonts w:ascii="標楷體" w:eastAsia="標楷體" w:hAnsi="標楷體"/>
          <w:color w:val="000000" w:themeColor="text1"/>
          <w:szCs w:val="24"/>
        </w:rPr>
        <w:t>冰雕玫瑰（要改成冰xx玫瑰）</w:t>
      </w:r>
      <w:r>
        <w:rPr>
          <w:rFonts w:ascii="標楷體" w:eastAsia="標楷體" w:hAnsi="標楷體"/>
          <w:color w:val="000000" w:themeColor="text1"/>
          <w:szCs w:val="24"/>
        </w:rPr>
        <w:t>交給公主。</w:t>
      </w:r>
    </w:p>
    <w:p w:rsidR="00D0623C" w:rsidRDefault="00D0623C"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公主才將一切了然於心，並說自己有一項物品</w:t>
      </w:r>
      <w:r>
        <w:rPr>
          <w:rFonts w:ascii="標楷體" w:eastAsia="標楷體" w:hAnsi="標楷體"/>
          <w:color w:val="000000" w:themeColor="text1"/>
          <w:szCs w:val="24"/>
        </w:rPr>
        <w:t>需要請奇米轉交給巴特婁。</w:t>
      </w:r>
    </w:p>
    <w:p w:rsidR="00D0623C" w:rsidRPr="00D0623C" w:rsidRDefault="00D0623C" w:rsidP="00E13702">
      <w:pPr>
        <w:spacing w:line="360" w:lineRule="exact"/>
        <w:ind w:left="1200" w:hangingChars="500" w:hanging="1200"/>
        <w:rPr>
          <w:rFonts w:ascii="標楷體" w:eastAsia="標楷體" w:hAnsi="標楷體"/>
          <w:color w:val="000000" w:themeColor="text1"/>
          <w:szCs w:val="24"/>
        </w:rPr>
      </w:pPr>
    </w:p>
    <w:p w:rsidR="00D0623C" w:rsidRDefault="00D0623C" w:rsidP="00E13702">
      <w:pPr>
        <w:spacing w:line="360" w:lineRule="exact"/>
        <w:ind w:left="1200" w:hangingChars="500" w:hanging="1200"/>
        <w:rPr>
          <w:rFonts w:ascii="標楷體" w:eastAsia="標楷體" w:hAnsi="標楷體"/>
          <w:color w:val="000000" w:themeColor="text1"/>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461"/>
        <w:gridCol w:w="1896"/>
        <w:gridCol w:w="620"/>
        <w:gridCol w:w="1656"/>
        <w:gridCol w:w="1986"/>
      </w:tblGrid>
      <w:tr w:rsidR="00D0623C" w:rsidRPr="00281B41" w:rsidTr="00BF7453">
        <w:tc>
          <w:tcPr>
            <w:tcW w:w="969" w:type="dxa"/>
            <w:tcBorders>
              <w:top w:val="single" w:sz="12" w:space="0" w:color="auto"/>
              <w:left w:val="single" w:sz="12" w:space="0" w:color="auto"/>
              <w:bottom w:val="single" w:sz="12" w:space="0" w:color="auto"/>
              <w:right w:val="single" w:sz="12" w:space="0" w:color="auto"/>
            </w:tcBorders>
            <w:hideMark/>
          </w:tcPr>
          <w:p w:rsidR="00D0623C"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83" w:type="dxa"/>
            <w:tcBorders>
              <w:top w:val="single" w:sz="12" w:space="0" w:color="auto"/>
              <w:left w:val="single" w:sz="12" w:space="0" w:color="auto"/>
              <w:bottom w:val="single" w:sz="12" w:space="0" w:color="auto"/>
              <w:right w:val="single" w:sz="12" w:space="0" w:color="auto"/>
            </w:tcBorders>
          </w:tcPr>
          <w:p w:rsidR="00D0623C"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2</w:t>
            </w:r>
          </w:p>
        </w:tc>
        <w:tc>
          <w:tcPr>
            <w:tcW w:w="1045" w:type="dxa"/>
            <w:tcBorders>
              <w:top w:val="single" w:sz="12" w:space="0" w:color="auto"/>
              <w:left w:val="single" w:sz="12" w:space="0" w:color="auto"/>
              <w:bottom w:val="single" w:sz="12" w:space="0" w:color="auto"/>
              <w:right w:val="single" w:sz="12" w:space="0" w:color="auto"/>
            </w:tcBorders>
            <w:hideMark/>
          </w:tcPr>
          <w:p w:rsidR="00D0623C"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173" w:type="dxa"/>
            <w:tcBorders>
              <w:top w:val="single" w:sz="12" w:space="0" w:color="auto"/>
              <w:left w:val="single" w:sz="12" w:space="0" w:color="auto"/>
              <w:bottom w:val="single" w:sz="12" w:space="0" w:color="auto"/>
              <w:right w:val="single" w:sz="12" w:space="0" w:color="auto"/>
            </w:tcBorders>
            <w:hideMark/>
          </w:tcPr>
          <w:p w:rsidR="00D0623C"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9" w:type="dxa"/>
            <w:tcBorders>
              <w:top w:val="single" w:sz="12" w:space="0" w:color="auto"/>
              <w:left w:val="single" w:sz="12" w:space="0" w:color="auto"/>
              <w:bottom w:val="single" w:sz="12" w:space="0" w:color="auto"/>
              <w:right w:val="single" w:sz="12" w:space="0" w:color="auto"/>
            </w:tcBorders>
            <w:hideMark/>
          </w:tcPr>
          <w:p w:rsidR="00D0623C"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97" w:type="dxa"/>
            <w:tcBorders>
              <w:top w:val="single" w:sz="12" w:space="0" w:color="auto"/>
              <w:left w:val="single" w:sz="12" w:space="0" w:color="auto"/>
              <w:bottom w:val="single" w:sz="12" w:space="0" w:color="auto"/>
              <w:right w:val="single" w:sz="12" w:space="0" w:color="auto"/>
            </w:tcBorders>
            <w:hideMark/>
          </w:tcPr>
          <w:p w:rsidR="00D0623C"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北方王國-運河大道</w:t>
            </w:r>
          </w:p>
        </w:tc>
      </w:tr>
      <w:tr w:rsidR="00D0623C" w:rsidRPr="00281B41" w:rsidTr="00BF7453">
        <w:tc>
          <w:tcPr>
            <w:tcW w:w="969" w:type="dxa"/>
            <w:tcBorders>
              <w:top w:val="single" w:sz="12" w:space="0" w:color="auto"/>
              <w:left w:val="single" w:sz="12" w:space="0" w:color="auto"/>
              <w:bottom w:val="single" w:sz="12" w:space="0" w:color="auto"/>
              <w:right w:val="single" w:sz="12" w:space="0" w:color="auto"/>
            </w:tcBorders>
            <w:hideMark/>
          </w:tcPr>
          <w:p w:rsidR="00D0623C"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07" w:type="dxa"/>
            <w:gridSpan w:val="5"/>
            <w:tcBorders>
              <w:top w:val="single" w:sz="12" w:space="0" w:color="auto"/>
              <w:left w:val="single" w:sz="12" w:space="0" w:color="auto"/>
              <w:bottom w:val="single" w:sz="12" w:space="0" w:color="auto"/>
              <w:right w:val="single" w:sz="12" w:space="0" w:color="auto"/>
            </w:tcBorders>
            <w:hideMark/>
          </w:tcPr>
          <w:p w:rsidR="00D0623C" w:rsidRPr="00281B41" w:rsidRDefault="00D0623C"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color w:val="000000" w:themeColor="text1"/>
                <w:szCs w:val="24"/>
              </w:rPr>
              <w:t>公主</w:t>
            </w:r>
            <w:r w:rsidR="009F58AA">
              <w:rPr>
                <w:rFonts w:ascii="標楷體" w:eastAsia="標楷體" w:hAnsi="標楷體" w:hint="eastAsia"/>
                <w:color w:val="000000" w:themeColor="text1"/>
                <w:szCs w:val="24"/>
              </w:rPr>
              <w:t>、巴特婁</w:t>
            </w:r>
          </w:p>
        </w:tc>
      </w:tr>
    </w:tbl>
    <w:p w:rsidR="00D0623C" w:rsidRDefault="00D0623C"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公主啟程</w:t>
      </w:r>
      <w:r>
        <w:rPr>
          <w:rFonts w:ascii="標楷體" w:eastAsia="標楷體" w:hAnsi="標楷體"/>
          <w:color w:val="000000" w:themeColor="text1"/>
          <w:szCs w:val="24"/>
        </w:rPr>
        <w:t>，沿著</w:t>
      </w:r>
      <w:r>
        <w:rPr>
          <w:rFonts w:ascii="標楷體" w:eastAsia="標楷體" w:hAnsi="標楷體" w:hint="eastAsia"/>
          <w:color w:val="000000" w:themeColor="text1"/>
          <w:szCs w:val="24"/>
        </w:rPr>
        <w:t>運河</w:t>
      </w:r>
      <w:r>
        <w:rPr>
          <w:rFonts w:ascii="標楷體" w:eastAsia="標楷體" w:hAnsi="標楷體"/>
          <w:color w:val="000000" w:themeColor="text1"/>
          <w:szCs w:val="24"/>
        </w:rPr>
        <w:t>看著飄在河道上的玫瑰花瓣，想起了與巴特婁的種種</w:t>
      </w:r>
      <w:r>
        <w:rPr>
          <w:rFonts w:ascii="標楷體" w:eastAsia="標楷體" w:hAnsi="標楷體" w:hint="eastAsia"/>
          <w:color w:val="000000" w:themeColor="text1"/>
          <w:szCs w:val="24"/>
        </w:rPr>
        <w:t>過往，</w:t>
      </w:r>
      <w:r w:rsidRPr="00D0623C">
        <w:rPr>
          <w:rFonts w:ascii="標楷體" w:eastAsia="標楷體" w:hAnsi="標楷體" w:hint="eastAsia"/>
          <w:color w:val="000000" w:themeColor="text1"/>
          <w:szCs w:val="24"/>
        </w:rPr>
        <w:t>潸然淚下</w:t>
      </w:r>
      <w:r>
        <w:rPr>
          <w:rFonts w:ascii="標楷體" w:eastAsia="標楷體" w:hAnsi="標楷體" w:hint="eastAsia"/>
          <w:color w:val="000000" w:themeColor="text1"/>
          <w:szCs w:val="24"/>
        </w:rPr>
        <w:t>。</w:t>
      </w:r>
    </w:p>
    <w:p w:rsidR="00D0623C" w:rsidRPr="00D0623C" w:rsidRDefault="00D0623C" w:rsidP="00E13702">
      <w:pPr>
        <w:spacing w:line="360" w:lineRule="exact"/>
        <w:ind w:left="1200" w:hangingChars="500" w:hanging="1200"/>
        <w:rPr>
          <w:rFonts w:ascii="標楷體" w:eastAsia="標楷體" w:hAnsi="標楷體"/>
          <w:color w:val="00B050"/>
          <w:szCs w:val="24"/>
        </w:rPr>
      </w:pPr>
      <w:r w:rsidRPr="00D0623C">
        <w:rPr>
          <w:rFonts w:ascii="標楷體" w:eastAsia="標楷體" w:hAnsi="標楷體"/>
          <w:color w:val="00B050"/>
          <w:szCs w:val="24"/>
        </w:rPr>
        <w:lastRenderedPageBreak/>
        <w:t>[CG</w:t>
      </w:r>
      <w:r w:rsidRPr="00D0623C">
        <w:rPr>
          <w:rFonts w:ascii="標楷體" w:eastAsia="標楷體" w:hAnsi="標楷體" w:hint="eastAsia"/>
          <w:color w:val="00B050"/>
          <w:szCs w:val="24"/>
        </w:rPr>
        <w:t>動畫</w:t>
      </w:r>
      <w:r w:rsidRPr="00D0623C">
        <w:rPr>
          <w:rFonts w:ascii="標楷體" w:eastAsia="標楷體" w:hAnsi="標楷體"/>
          <w:color w:val="00B050"/>
          <w:szCs w:val="24"/>
        </w:rPr>
        <w:t>]</w:t>
      </w:r>
    </w:p>
    <w:p w:rsidR="00D0623C" w:rsidRPr="00D0623C" w:rsidRDefault="00D0623C"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公主做在馬車內向著</w:t>
      </w:r>
      <w:r>
        <w:rPr>
          <w:rFonts w:ascii="標楷體" w:eastAsia="標楷體" w:hAnsi="標楷體"/>
          <w:color w:val="000000" w:themeColor="text1"/>
          <w:szCs w:val="24"/>
        </w:rPr>
        <w:t>窗外看</w:t>
      </w:r>
      <w:r>
        <w:rPr>
          <w:rFonts w:ascii="標楷體" w:eastAsia="標楷體" w:hAnsi="標楷體" w:hint="eastAsia"/>
          <w:color w:val="000000" w:themeColor="text1"/>
          <w:szCs w:val="24"/>
        </w:rPr>
        <w:t>，窗外是</w:t>
      </w:r>
      <w:r>
        <w:rPr>
          <w:rFonts w:ascii="標楷體" w:eastAsia="標楷體" w:hAnsi="標楷體"/>
          <w:color w:val="000000" w:themeColor="text1"/>
          <w:szCs w:val="24"/>
        </w:rPr>
        <w:t>是運河河道，河道上有許多</w:t>
      </w:r>
      <w:r>
        <w:rPr>
          <w:rFonts w:ascii="標楷體" w:eastAsia="標楷體" w:hAnsi="標楷體" w:hint="eastAsia"/>
          <w:color w:val="000000" w:themeColor="text1"/>
          <w:szCs w:val="24"/>
        </w:rPr>
        <w:t>不同顏色</w:t>
      </w:r>
      <w:r>
        <w:rPr>
          <w:rFonts w:ascii="標楷體" w:eastAsia="標楷體" w:hAnsi="標楷體"/>
          <w:color w:val="000000" w:themeColor="text1"/>
          <w:szCs w:val="24"/>
        </w:rPr>
        <w:t>的玫瑰花</w:t>
      </w:r>
      <w:r>
        <w:rPr>
          <w:rFonts w:ascii="標楷體" w:eastAsia="標楷體" w:hAnsi="標楷體" w:hint="eastAsia"/>
          <w:color w:val="000000" w:themeColor="text1"/>
          <w:szCs w:val="24"/>
        </w:rPr>
        <w:t>以及歡送公主的村民</w:t>
      </w:r>
      <w:r>
        <w:rPr>
          <w:rFonts w:ascii="標楷體" w:eastAsia="標楷體" w:hAnsi="標楷體"/>
          <w:color w:val="000000" w:themeColor="text1"/>
          <w:szCs w:val="24"/>
        </w:rPr>
        <w:t>。</w:t>
      </w:r>
    </w:p>
    <w:p w:rsidR="00D0623C" w:rsidRDefault="00D0623C" w:rsidP="00E13702">
      <w:pPr>
        <w:spacing w:line="360" w:lineRule="exact"/>
        <w:ind w:left="1200" w:hangingChars="500" w:hanging="1200"/>
        <w:rPr>
          <w:rFonts w:ascii="標楷體" w:eastAsia="標楷體" w:hAnsi="標楷體"/>
          <w:szCs w:val="24"/>
        </w:rPr>
      </w:pPr>
      <w:r w:rsidRPr="00D0623C">
        <w:rPr>
          <w:rFonts w:ascii="標楷體" w:eastAsia="標楷體" w:hAnsi="標楷體" w:hint="eastAsia"/>
          <w:szCs w:val="24"/>
        </w:rPr>
        <w:t>切換畫面</w:t>
      </w:r>
      <w:r>
        <w:rPr>
          <w:rFonts w:ascii="標楷體" w:eastAsia="標楷體" w:hAnsi="標楷體" w:hint="eastAsia"/>
          <w:szCs w:val="24"/>
        </w:rPr>
        <w:t xml:space="preserve"> 到城門口處</w:t>
      </w:r>
    </w:p>
    <w:p w:rsidR="00D0623C" w:rsidRDefault="00D0623C" w:rsidP="00E13702">
      <w:pPr>
        <w:spacing w:line="360" w:lineRule="exact"/>
        <w:ind w:left="1200" w:hangingChars="500" w:hanging="1200"/>
        <w:rPr>
          <w:rFonts w:ascii="標楷體" w:eastAsia="標楷體" w:hAnsi="標楷體"/>
          <w:szCs w:val="24"/>
        </w:rPr>
      </w:pPr>
      <w:r>
        <w:rPr>
          <w:rFonts w:ascii="標楷體" w:eastAsia="標楷體" w:hAnsi="標楷體" w:hint="eastAsia"/>
          <w:szCs w:val="24"/>
        </w:rPr>
        <w:t>以巴特婁為主的騎士軍團隊伍</w:t>
      </w:r>
      <w:r>
        <w:rPr>
          <w:rFonts w:ascii="標楷體" w:eastAsia="標楷體" w:hAnsi="標楷體"/>
          <w:szCs w:val="24"/>
        </w:rPr>
        <w:t>，</w:t>
      </w:r>
      <w:r>
        <w:rPr>
          <w:rFonts w:ascii="標楷體" w:eastAsia="標楷體" w:hAnsi="標楷體" w:hint="eastAsia"/>
          <w:szCs w:val="24"/>
        </w:rPr>
        <w:t>向</w:t>
      </w:r>
      <w:r>
        <w:rPr>
          <w:rFonts w:ascii="標楷體" w:eastAsia="標楷體" w:hAnsi="標楷體"/>
          <w:szCs w:val="24"/>
        </w:rPr>
        <w:t>公主的馬車</w:t>
      </w:r>
      <w:r>
        <w:rPr>
          <w:rFonts w:ascii="標楷體" w:eastAsia="標楷體" w:hAnsi="標楷體" w:hint="eastAsia"/>
          <w:szCs w:val="24"/>
        </w:rPr>
        <w:t>行禮。</w:t>
      </w:r>
    </w:p>
    <w:p w:rsidR="00D0623C" w:rsidRDefault="00D0623C" w:rsidP="00E13702">
      <w:pPr>
        <w:spacing w:line="360" w:lineRule="exact"/>
        <w:ind w:left="1200" w:hangingChars="500" w:hanging="1200"/>
        <w:rPr>
          <w:rFonts w:ascii="標楷體" w:eastAsia="標楷體" w:hAnsi="標楷體"/>
          <w:szCs w:val="24"/>
        </w:rPr>
      </w:pPr>
    </w:p>
    <w:p w:rsidR="009F58AA" w:rsidRPr="00D0623C" w:rsidRDefault="009F58AA" w:rsidP="00E13702">
      <w:pPr>
        <w:spacing w:line="360" w:lineRule="exact"/>
        <w:ind w:left="1200" w:hangingChars="500" w:hanging="1200"/>
        <w:rPr>
          <w:rFonts w:ascii="標楷體" w:eastAsia="標楷體" w:hAnsi="標楷體"/>
          <w:szCs w:val="24"/>
        </w:rPr>
      </w:pPr>
    </w:p>
    <w:p w:rsidR="00F47B36" w:rsidRPr="006B3C6B" w:rsidRDefault="00516017" w:rsidP="00E13702">
      <w:pPr>
        <w:pStyle w:val="ad"/>
        <w:spacing w:after="0" w:line="360" w:lineRule="exact"/>
        <w:ind w:left="1200" w:hangingChars="500" w:hanging="1200"/>
        <w:rPr>
          <w:rFonts w:ascii="標楷體" w:eastAsia="標楷體" w:hAnsi="標楷體"/>
        </w:rPr>
      </w:pPr>
      <w:bookmarkStart w:id="636" w:name="_Toc534212182"/>
      <w:r w:rsidRPr="006B3C6B">
        <w:rPr>
          <w:rFonts w:ascii="標楷體" w:eastAsia="標楷體" w:hAnsi="標楷體" w:hint="eastAsia"/>
        </w:rPr>
        <w:t>第三</w:t>
      </w:r>
      <w:r w:rsidR="00F47B36" w:rsidRPr="006B3C6B">
        <w:rPr>
          <w:rFonts w:ascii="標楷體" w:eastAsia="標楷體" w:hAnsi="標楷體" w:hint="eastAsia"/>
        </w:rPr>
        <w:t>章 第</w:t>
      </w:r>
      <w:r w:rsidR="008914ED" w:rsidRPr="006B3C6B">
        <w:rPr>
          <w:rFonts w:ascii="標楷體" w:eastAsia="標楷體" w:hAnsi="標楷體" w:hint="eastAsia"/>
        </w:rPr>
        <w:t>十</w:t>
      </w:r>
      <w:r w:rsidR="00F47B36" w:rsidRPr="006B3C6B">
        <w:rPr>
          <w:rFonts w:ascii="標楷體" w:eastAsia="標楷體" w:hAnsi="標楷體" w:hint="eastAsia"/>
        </w:rPr>
        <w:t>節</w:t>
      </w:r>
      <w:bookmarkEnd w:id="6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60"/>
        <w:gridCol w:w="1896"/>
        <w:gridCol w:w="629"/>
        <w:gridCol w:w="1656"/>
        <w:gridCol w:w="1979"/>
      </w:tblGrid>
      <w:tr w:rsidR="00F47B36" w:rsidRPr="00281B41" w:rsidTr="00772087">
        <w:tc>
          <w:tcPr>
            <w:tcW w:w="96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1</w:t>
            </w:r>
          </w:p>
        </w:tc>
        <w:tc>
          <w:tcPr>
            <w:tcW w:w="1042"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F47B36" w:rsidRPr="00281B41" w:rsidRDefault="00DE5F94"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3"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hideMark/>
          </w:tcPr>
          <w:p w:rsidR="00F47B36" w:rsidRPr="00281B41" w:rsidRDefault="009F58AA"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北方王國-運河大道</w:t>
            </w:r>
          </w:p>
        </w:tc>
      </w:tr>
      <w:tr w:rsidR="00F47B36" w:rsidRPr="00281B41" w:rsidTr="00772087">
        <w:tc>
          <w:tcPr>
            <w:tcW w:w="964" w:type="dxa"/>
            <w:tcBorders>
              <w:top w:val="single" w:sz="12" w:space="0" w:color="auto"/>
              <w:left w:val="single" w:sz="12" w:space="0" w:color="auto"/>
              <w:bottom w:val="single" w:sz="12" w:space="0" w:color="auto"/>
              <w:right w:val="single" w:sz="12" w:space="0" w:color="auto"/>
            </w:tcBorders>
            <w:hideMark/>
          </w:tcPr>
          <w:p w:rsidR="00F47B36" w:rsidRPr="00281B41" w:rsidRDefault="00F47B36"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F47B36" w:rsidRPr="00281B41" w:rsidRDefault="009F58AA"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w:t>
            </w:r>
            <w:r w:rsidR="004E2FD2">
              <w:rPr>
                <w:rFonts w:ascii="標楷體" w:eastAsia="標楷體" w:hAnsi="標楷體" w:hint="eastAsia"/>
                <w:color w:val="000000" w:themeColor="text1"/>
                <w:szCs w:val="24"/>
              </w:rPr>
              <w:t>巴特婁</w:t>
            </w:r>
          </w:p>
        </w:tc>
      </w:tr>
    </w:tbl>
    <w:p w:rsidR="009F58AA" w:rsidRDefault="009F58AA"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奇米將</w:t>
      </w:r>
      <w:r>
        <w:rPr>
          <w:rFonts w:ascii="標楷體" w:eastAsia="標楷體" w:hAnsi="標楷體"/>
          <w:color w:val="000000" w:themeColor="text1"/>
          <w:szCs w:val="24"/>
        </w:rPr>
        <w:t>公主</w:t>
      </w:r>
      <w:r>
        <w:rPr>
          <w:rFonts w:ascii="標楷體" w:eastAsia="標楷體" w:hAnsi="標楷體" w:hint="eastAsia"/>
          <w:color w:val="000000" w:themeColor="text1"/>
          <w:szCs w:val="24"/>
        </w:rPr>
        <w:t>的</w:t>
      </w:r>
      <w:r>
        <w:rPr>
          <w:rFonts w:ascii="標楷體" w:eastAsia="標楷體" w:hAnsi="標楷體"/>
          <w:color w:val="000000" w:themeColor="text1"/>
          <w:szCs w:val="24"/>
        </w:rPr>
        <w:t>書本</w:t>
      </w:r>
      <w:r>
        <w:rPr>
          <w:rFonts w:ascii="標楷體" w:eastAsia="標楷體" w:hAnsi="標楷體" w:hint="eastAsia"/>
          <w:color w:val="000000" w:themeColor="text1"/>
          <w:szCs w:val="24"/>
        </w:rPr>
        <w:t>交給巴特婁。</w:t>
      </w:r>
    </w:p>
    <w:p w:rsidR="009F58AA" w:rsidRDefault="009F58AA"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原來那是公主的日記</w:t>
      </w:r>
    </w:p>
    <w:p w:rsidR="009F58AA" w:rsidRDefault="00442CC7"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裡頭有公主的</w:t>
      </w:r>
      <w:r>
        <w:rPr>
          <w:rFonts w:ascii="標楷體" w:eastAsia="標楷體" w:hAnsi="標楷體"/>
          <w:color w:val="000000" w:themeColor="text1"/>
          <w:szCs w:val="24"/>
        </w:rPr>
        <w:t>自白</w:t>
      </w:r>
    </w:p>
    <w:p w:rsidR="00442CC7" w:rsidRDefault="00442CC7"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她知道</w:t>
      </w:r>
      <w:r>
        <w:rPr>
          <w:rFonts w:ascii="標楷體" w:eastAsia="標楷體" w:hAnsi="標楷體"/>
          <w:color w:val="000000" w:themeColor="text1"/>
          <w:szCs w:val="24"/>
        </w:rPr>
        <w:t>她的婚約是不可能毀的，也明白巴特婁的難處，想為國家完成的大義。</w:t>
      </w:r>
    </w:p>
    <w:p w:rsidR="00442CC7" w:rsidRDefault="00442CC7"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謝謝巴特婁</w:t>
      </w:r>
      <w:r>
        <w:rPr>
          <w:rFonts w:ascii="標楷體" w:eastAsia="標楷體" w:hAnsi="標楷體"/>
          <w:color w:val="000000" w:themeColor="text1"/>
          <w:szCs w:val="24"/>
        </w:rPr>
        <w:t>這些年來的相伴，未來他們仍會是很好的知己。</w:t>
      </w:r>
    </w:p>
    <w:p w:rsidR="004E2FD2" w:rsidRDefault="004E2FD2" w:rsidP="00E13702">
      <w:pPr>
        <w:spacing w:line="360" w:lineRule="exact"/>
        <w:ind w:left="1200" w:hangingChars="500" w:hanging="1200"/>
        <w:rPr>
          <w:rFonts w:ascii="標楷體" w:eastAsia="標楷體" w:hAnsi="標楷體"/>
          <w:color w:val="000000" w:themeColor="text1"/>
          <w:szCs w:val="24"/>
        </w:rPr>
      </w:pPr>
      <w:r w:rsidRPr="000E0FE5">
        <w:rPr>
          <w:rFonts w:ascii="標楷體" w:eastAsia="標楷體" w:hAnsi="標楷體" w:hint="eastAsia"/>
          <w:color w:val="000000" w:themeColor="text1"/>
          <w:szCs w:val="24"/>
        </w:rPr>
        <w:t>巴特婁才知公主也愛著自己，巴特婁心願完成。</w:t>
      </w:r>
    </w:p>
    <w:p w:rsidR="004E2FD2" w:rsidRPr="00D0623C" w:rsidRDefault="004E2FD2" w:rsidP="00E13702">
      <w:pPr>
        <w:spacing w:line="360" w:lineRule="exact"/>
        <w:ind w:left="1200" w:hangingChars="500" w:hanging="1200"/>
        <w:rPr>
          <w:rFonts w:ascii="標楷體" w:eastAsia="標楷體" w:hAnsi="標楷體"/>
          <w:color w:val="000000" w:themeColor="text1"/>
          <w:szCs w:val="24"/>
        </w:rPr>
      </w:pPr>
      <w:r w:rsidRPr="000E0FE5">
        <w:rPr>
          <w:rFonts w:ascii="標楷體" w:eastAsia="標楷體" w:hAnsi="標楷體" w:hint="eastAsia"/>
          <w:color w:val="000000" w:themeColor="text1"/>
          <w:szCs w:val="24"/>
        </w:rPr>
        <w:t>雖然錯過，但知道對方曾愛著自己就足以支撐餘生的感覺。</w:t>
      </w:r>
    </w:p>
    <w:p w:rsidR="004E2FD2" w:rsidRPr="004E2FD2" w:rsidRDefault="004E2FD2" w:rsidP="00E13702">
      <w:pPr>
        <w:spacing w:line="360" w:lineRule="exact"/>
        <w:ind w:left="1200" w:hangingChars="500" w:hanging="1200"/>
        <w:rPr>
          <w:rFonts w:ascii="標楷體" w:eastAsia="標楷體" w:hAnsi="標楷體"/>
          <w:color w:val="000000" w:themeColor="text1"/>
          <w:szCs w:val="24"/>
        </w:rPr>
      </w:pPr>
    </w:p>
    <w:p w:rsidR="00442CC7" w:rsidRPr="00442CC7" w:rsidRDefault="00442CC7" w:rsidP="00E13702">
      <w:pPr>
        <w:spacing w:line="360" w:lineRule="exact"/>
        <w:ind w:left="1200" w:hangingChars="500" w:hanging="1200"/>
        <w:rPr>
          <w:rFonts w:ascii="標楷體" w:eastAsia="標楷體" w:hAnsi="標楷體"/>
          <w:color w:val="000000" w:themeColor="text1"/>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60"/>
        <w:gridCol w:w="1896"/>
        <w:gridCol w:w="629"/>
        <w:gridCol w:w="1656"/>
        <w:gridCol w:w="1979"/>
      </w:tblGrid>
      <w:tr w:rsidR="004E2FD2" w:rsidRPr="00281B41" w:rsidTr="00ED3D12">
        <w:tc>
          <w:tcPr>
            <w:tcW w:w="964"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2</w:t>
            </w:r>
          </w:p>
        </w:tc>
        <w:tc>
          <w:tcPr>
            <w:tcW w:w="1042"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3"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北方王國-運河大道</w:t>
            </w:r>
          </w:p>
        </w:tc>
      </w:tr>
      <w:tr w:rsidR="004E2FD2" w:rsidRPr="00281B41" w:rsidTr="00ED3D12">
        <w:tc>
          <w:tcPr>
            <w:tcW w:w="964"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w:t>
            </w:r>
          </w:p>
        </w:tc>
      </w:tr>
    </w:tbl>
    <w:p w:rsidR="00772087" w:rsidRDefault="00772087" w:rsidP="00E13702">
      <w:pPr>
        <w:spacing w:line="360" w:lineRule="exact"/>
        <w:ind w:left="1200" w:hangingChars="500" w:hanging="1200"/>
        <w:rPr>
          <w:rFonts w:ascii="標楷體" w:eastAsia="標楷體" w:hAnsi="標楷體"/>
          <w:color w:val="000000" w:themeColor="text1"/>
          <w:szCs w:val="24"/>
        </w:rPr>
      </w:pPr>
      <w:r w:rsidRPr="000E0FE5">
        <w:rPr>
          <w:rFonts w:ascii="標楷體" w:eastAsia="標楷體" w:hAnsi="標楷體" w:hint="eastAsia"/>
          <w:color w:val="000000" w:themeColor="text1"/>
          <w:szCs w:val="24"/>
        </w:rPr>
        <w:t>心願完成後，</w:t>
      </w:r>
      <w:r w:rsidR="007D2351">
        <w:rPr>
          <w:rFonts w:ascii="標楷體" w:eastAsia="標楷體" w:hAnsi="標楷體" w:hint="eastAsia"/>
          <w:color w:val="000000" w:themeColor="text1"/>
          <w:szCs w:val="24"/>
        </w:rPr>
        <w:t>亞瑟告訴奇米</w:t>
      </w:r>
      <w:r w:rsidRPr="000E0FE5">
        <w:rPr>
          <w:rFonts w:ascii="標楷體" w:eastAsia="標楷體" w:hAnsi="標楷體"/>
          <w:color w:val="000000" w:themeColor="text1"/>
          <w:szCs w:val="24"/>
        </w:rPr>
        <w:t>需要把藝術品都找回來</w:t>
      </w:r>
      <w:r w:rsidRPr="000E0FE5">
        <w:rPr>
          <w:rFonts w:ascii="標楷體" w:eastAsia="標楷體" w:hAnsi="標楷體" w:hint="eastAsia"/>
          <w:color w:val="000000" w:themeColor="text1"/>
          <w:szCs w:val="24"/>
        </w:rPr>
        <w:t>的使命，</w:t>
      </w:r>
      <w:r w:rsidRPr="000E0FE5">
        <w:rPr>
          <w:rFonts w:ascii="標楷體" w:eastAsia="標楷體" w:hAnsi="標楷體"/>
          <w:color w:val="000000" w:themeColor="text1"/>
          <w:szCs w:val="24"/>
        </w:rPr>
        <w:t>透過書和亞瑟的感應，能知道他就是藝術品，巴特婁</w:t>
      </w:r>
      <w:r w:rsidR="007D2351">
        <w:rPr>
          <w:rFonts w:ascii="標楷體" w:eastAsia="標楷體" w:hAnsi="標楷體" w:hint="eastAsia"/>
          <w:color w:val="000000" w:themeColor="text1"/>
          <w:szCs w:val="24"/>
        </w:rPr>
        <w:t>必須回歸藝術品的職責</w:t>
      </w:r>
      <w:r w:rsidRPr="000E0FE5">
        <w:rPr>
          <w:rFonts w:ascii="標楷體" w:eastAsia="標楷體" w:hAnsi="標楷體" w:hint="eastAsia"/>
          <w:color w:val="000000" w:themeColor="text1"/>
          <w:szCs w:val="24"/>
        </w:rPr>
        <w:t>，使用連結術將他與筆記本產生</w:t>
      </w:r>
      <w:r w:rsidR="007D2351">
        <w:rPr>
          <w:rFonts w:ascii="標楷體" w:eastAsia="標楷體" w:hAnsi="標楷體" w:hint="eastAsia"/>
          <w:color w:val="000000" w:themeColor="text1"/>
          <w:szCs w:val="24"/>
        </w:rPr>
        <w:t>連結，恢復真跡的原貌</w:t>
      </w:r>
      <w:r w:rsidRPr="000E0FE5">
        <w:rPr>
          <w:rFonts w:ascii="標楷體" w:eastAsia="標楷體" w:hAnsi="標楷體" w:hint="eastAsia"/>
          <w:color w:val="000000" w:themeColor="text1"/>
          <w:szCs w:val="24"/>
        </w:rPr>
        <w:t>。</w:t>
      </w:r>
    </w:p>
    <w:p w:rsidR="004E2FD2" w:rsidRDefault="004E2FD2" w:rsidP="00E13702">
      <w:pPr>
        <w:spacing w:line="360" w:lineRule="exact"/>
        <w:ind w:left="1200" w:hangingChars="500" w:hanging="1200"/>
        <w:rPr>
          <w:rFonts w:ascii="標楷體" w:eastAsia="標楷體" w:hAnsi="標楷體"/>
          <w:color w:val="000000" w:themeColor="text1"/>
          <w:szCs w:val="24"/>
        </w:rPr>
      </w:pPr>
      <w:r w:rsidRPr="000E0FE5">
        <w:rPr>
          <w:rFonts w:ascii="標楷體" w:eastAsia="標楷體" w:hAnsi="標楷體" w:hint="eastAsia"/>
          <w:color w:val="000000" w:themeColor="text1"/>
          <w:szCs w:val="24"/>
        </w:rPr>
        <w:t>巴特婁雖然懵懵懂懂的</w:t>
      </w:r>
      <w:r w:rsidRPr="000E0FE5">
        <w:rPr>
          <w:rFonts w:ascii="標楷體" w:eastAsia="標楷體" w:hAnsi="標楷體"/>
          <w:color w:val="000000" w:themeColor="text1"/>
          <w:szCs w:val="24"/>
        </w:rPr>
        <w:t>，但還是答應</w:t>
      </w:r>
      <w:r>
        <w:rPr>
          <w:rFonts w:ascii="標楷體" w:eastAsia="標楷體" w:hAnsi="標楷體" w:hint="eastAsia"/>
          <w:color w:val="000000" w:themeColor="text1"/>
          <w:szCs w:val="24"/>
        </w:rPr>
        <w:t>了（插入結尾動畫）。</w:t>
      </w:r>
    </w:p>
    <w:p w:rsidR="004E2FD2" w:rsidRDefault="004E2FD2" w:rsidP="00E13702">
      <w:pPr>
        <w:spacing w:line="360" w:lineRule="exact"/>
        <w:ind w:left="1200" w:hangingChars="500" w:hanging="1200"/>
        <w:rPr>
          <w:rFonts w:ascii="標楷體" w:eastAsia="標楷體" w:hAnsi="標楷體"/>
          <w:color w:val="00B050"/>
          <w:szCs w:val="24"/>
        </w:rPr>
      </w:pPr>
      <w:r w:rsidRPr="00882A24">
        <w:rPr>
          <w:rFonts w:ascii="標楷體" w:eastAsia="標楷體" w:hAnsi="標楷體"/>
          <w:color w:val="00B050"/>
          <w:szCs w:val="24"/>
        </w:rPr>
        <w:t>[插入收服動畫]</w:t>
      </w:r>
    </w:p>
    <w:p w:rsidR="004E2FD2" w:rsidRDefault="004E2FD2" w:rsidP="00E13702">
      <w:pPr>
        <w:spacing w:line="360" w:lineRule="exact"/>
        <w:ind w:left="1200" w:hangingChars="500" w:hanging="1200"/>
        <w:rPr>
          <w:rFonts w:ascii="標楷體" w:eastAsia="標楷體" w:hAnsi="標楷體"/>
          <w:color w:val="00B050"/>
          <w:szCs w:val="24"/>
        </w:rPr>
      </w:pPr>
      <w:r>
        <w:rPr>
          <w:rFonts w:ascii="標楷體" w:eastAsia="標楷體" w:hAnsi="標楷體" w:hint="eastAsia"/>
          <w:color w:val="00B050"/>
          <w:szCs w:val="24"/>
        </w:rPr>
        <w:t>書中缺少的圖畫樣子浮現一張黑白色的真跡底圖，</w:t>
      </w:r>
    </w:p>
    <w:p w:rsidR="004E2FD2" w:rsidRDefault="004E2FD2" w:rsidP="00E13702">
      <w:pPr>
        <w:spacing w:line="360" w:lineRule="exact"/>
        <w:ind w:left="1200" w:hangingChars="500" w:hanging="1200"/>
        <w:rPr>
          <w:rFonts w:ascii="標楷體" w:eastAsia="標楷體" w:hAnsi="標楷體"/>
          <w:color w:val="00B050"/>
          <w:szCs w:val="24"/>
        </w:rPr>
      </w:pPr>
      <w:r>
        <w:rPr>
          <w:rFonts w:ascii="標楷體" w:eastAsia="標楷體" w:hAnsi="標楷體" w:hint="eastAsia"/>
          <w:color w:val="00B050"/>
          <w:szCs w:val="24"/>
        </w:rPr>
        <w:t>亞瑟說，這個就是位於XXXX(某地點)的巴特婁之家，</w:t>
      </w:r>
    </w:p>
    <w:p w:rsidR="004E2FD2" w:rsidRPr="004E2FD2" w:rsidRDefault="004E2FD2" w:rsidP="00E13702">
      <w:pPr>
        <w:spacing w:line="360" w:lineRule="exact"/>
        <w:ind w:left="1200" w:hangingChars="500" w:hanging="1200"/>
        <w:rPr>
          <w:rFonts w:ascii="標楷體" w:eastAsia="標楷體" w:hAnsi="標楷體"/>
          <w:color w:val="00B050"/>
          <w:szCs w:val="24"/>
        </w:rPr>
      </w:pPr>
      <w:r>
        <w:rPr>
          <w:rFonts w:ascii="標楷體" w:eastAsia="標楷體" w:hAnsi="標楷體" w:hint="eastAsia"/>
          <w:color w:val="00B050"/>
          <w:szCs w:val="24"/>
        </w:rPr>
        <w:t>巴特婁說好，那我們準備出發去看看真跡的樣貌。</w:t>
      </w:r>
    </w:p>
    <w:p w:rsidR="0050000F" w:rsidRDefault="00772087" w:rsidP="00E13702">
      <w:pPr>
        <w:spacing w:line="360" w:lineRule="exact"/>
        <w:ind w:left="1200" w:hangingChars="500" w:hanging="1200"/>
        <w:rPr>
          <w:rFonts w:ascii="標楷體" w:eastAsia="標楷體" w:hAnsi="標楷體"/>
          <w:color w:val="000000" w:themeColor="text1"/>
          <w:szCs w:val="24"/>
        </w:rPr>
      </w:pPr>
      <w:r w:rsidRPr="000E0FE5">
        <w:rPr>
          <w:rFonts w:ascii="標楷體" w:eastAsia="標楷體" w:hAnsi="標楷體"/>
          <w:color w:val="000000" w:themeColor="text1"/>
          <w:szCs w:val="24"/>
        </w:rPr>
        <w:t>法術完成後</w:t>
      </w:r>
      <w:r w:rsidRPr="000E0FE5">
        <w:rPr>
          <w:rFonts w:ascii="標楷體" w:eastAsia="標楷體" w:hAnsi="標楷體" w:hint="eastAsia"/>
          <w:color w:val="000000" w:themeColor="text1"/>
          <w:szCs w:val="24"/>
        </w:rPr>
        <w:t>，</w:t>
      </w:r>
      <w:r w:rsidR="0050000F">
        <w:rPr>
          <w:rFonts w:ascii="標楷體" w:eastAsia="標楷體" w:hAnsi="標楷體" w:hint="eastAsia"/>
          <w:color w:val="000000" w:themeColor="text1"/>
          <w:szCs w:val="24"/>
        </w:rPr>
        <w:t>巴特婁提供了城內最近一個月內的出入人員名單</w:t>
      </w:r>
    </w:p>
    <w:p w:rsidR="0050000F" w:rsidRDefault="0050000F"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名單內有一些疑點，某個商人批了超多的某礦物離開，是他從未看過的現象，或許可以從這裡著手。</w:t>
      </w:r>
    </w:p>
    <w:p w:rsidR="008847E3" w:rsidRPr="000E0FE5" w:rsidRDefault="008847E3"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現在心願已了，可以和奇米一起為了保存藝術而努力</w:t>
      </w:r>
      <w:r w:rsidRPr="000E0FE5">
        <w:rPr>
          <w:rFonts w:ascii="標楷體" w:eastAsia="標楷體" w:hAnsi="標楷體" w:hint="eastAsia"/>
          <w:color w:val="000000" w:themeColor="text1"/>
          <w:szCs w:val="24"/>
        </w:rPr>
        <w:t>。</w:t>
      </w:r>
    </w:p>
    <w:p w:rsidR="00516017" w:rsidRDefault="00516017" w:rsidP="00E13702">
      <w:pPr>
        <w:spacing w:line="360" w:lineRule="exact"/>
        <w:ind w:left="1200" w:hangingChars="500" w:hanging="1200"/>
        <w:rPr>
          <w:rFonts w:ascii="標楷體" w:eastAsia="標楷體" w:hAnsi="標楷體"/>
        </w:rPr>
      </w:pPr>
    </w:p>
    <w:p w:rsidR="004E2FD2" w:rsidRDefault="004E2FD2" w:rsidP="00E13702">
      <w:pPr>
        <w:widowControl/>
        <w:spacing w:line="360" w:lineRule="exact"/>
        <w:ind w:left="1200" w:hangingChars="500" w:hanging="1200"/>
        <w:rPr>
          <w:rFonts w:ascii="標楷體" w:eastAsia="標楷體" w:hAnsi="標楷體"/>
        </w:rPr>
      </w:pPr>
      <w:r>
        <w:rPr>
          <w:rFonts w:ascii="標楷體" w:eastAsia="標楷體" w:hAnsi="標楷體"/>
        </w:rPr>
        <w:br w:type="page"/>
      </w:r>
    </w:p>
    <w:p w:rsidR="004E2FD2" w:rsidRPr="006B3C6B" w:rsidRDefault="004E2FD2" w:rsidP="00E13702">
      <w:pPr>
        <w:pStyle w:val="ad"/>
        <w:spacing w:after="0" w:line="360" w:lineRule="exact"/>
        <w:ind w:left="1200" w:hangingChars="500" w:hanging="1200"/>
        <w:rPr>
          <w:rFonts w:ascii="標楷體" w:eastAsia="標楷體" w:hAnsi="標楷體"/>
        </w:rPr>
      </w:pPr>
      <w:bookmarkStart w:id="637" w:name="_Toc534212183"/>
      <w:r w:rsidRPr="006B3C6B">
        <w:rPr>
          <w:rFonts w:ascii="標楷體" w:eastAsia="標楷體" w:hAnsi="標楷體" w:hint="eastAsia"/>
        </w:rPr>
        <w:lastRenderedPageBreak/>
        <w:t>第四章 第一節</w:t>
      </w:r>
      <w:bookmarkEnd w:id="6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460"/>
        <w:gridCol w:w="1896"/>
        <w:gridCol w:w="629"/>
        <w:gridCol w:w="1656"/>
        <w:gridCol w:w="1979"/>
      </w:tblGrid>
      <w:tr w:rsidR="004E2FD2" w:rsidRPr="00281B41" w:rsidTr="00ED3D12">
        <w:tc>
          <w:tcPr>
            <w:tcW w:w="964"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場次</w:t>
            </w:r>
          </w:p>
        </w:tc>
        <w:tc>
          <w:tcPr>
            <w:tcW w:w="879" w:type="dxa"/>
            <w:tcBorders>
              <w:top w:val="single" w:sz="12" w:space="0" w:color="auto"/>
              <w:left w:val="single" w:sz="12" w:space="0" w:color="auto"/>
              <w:bottom w:val="single" w:sz="12" w:space="0" w:color="auto"/>
              <w:right w:val="single" w:sz="12" w:space="0" w:color="auto"/>
            </w:tcBorders>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1</w:t>
            </w:r>
          </w:p>
        </w:tc>
        <w:tc>
          <w:tcPr>
            <w:tcW w:w="1042"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時間：</w:t>
            </w:r>
          </w:p>
        </w:tc>
        <w:tc>
          <w:tcPr>
            <w:tcW w:w="1214"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日</w:t>
            </w:r>
          </w:p>
        </w:tc>
        <w:tc>
          <w:tcPr>
            <w:tcW w:w="1103"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場景</w:t>
            </w:r>
          </w:p>
        </w:tc>
        <w:tc>
          <w:tcPr>
            <w:tcW w:w="3074"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XXX某地點</w:t>
            </w:r>
          </w:p>
        </w:tc>
      </w:tr>
      <w:tr w:rsidR="004E2FD2" w:rsidRPr="00281B41" w:rsidTr="00ED3D12">
        <w:tc>
          <w:tcPr>
            <w:tcW w:w="964" w:type="dxa"/>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sidRPr="00281B41">
              <w:rPr>
                <w:rFonts w:ascii="標楷體" w:eastAsia="標楷體" w:hAnsi="標楷體" w:hint="eastAsia"/>
                <w:color w:val="000000" w:themeColor="text1"/>
                <w:szCs w:val="24"/>
              </w:rPr>
              <w:t>人物</w:t>
            </w:r>
          </w:p>
        </w:tc>
        <w:tc>
          <w:tcPr>
            <w:tcW w:w="7312" w:type="dxa"/>
            <w:gridSpan w:val="5"/>
            <w:tcBorders>
              <w:top w:val="single" w:sz="12" w:space="0" w:color="auto"/>
              <w:left w:val="single" w:sz="12" w:space="0" w:color="auto"/>
              <w:bottom w:val="single" w:sz="12" w:space="0" w:color="auto"/>
              <w:right w:val="single" w:sz="12" w:space="0" w:color="auto"/>
            </w:tcBorders>
            <w:hideMark/>
          </w:tcPr>
          <w:p w:rsidR="004E2FD2" w:rsidRPr="00281B41" w:rsidRDefault="004E2FD2" w:rsidP="00E13702">
            <w:pPr>
              <w:adjustRightInd w:val="0"/>
              <w:snapToGrid w:val="0"/>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奇米、巴特婁、亞瑟</w:t>
            </w:r>
          </w:p>
        </w:tc>
      </w:tr>
    </w:tbl>
    <w:p w:rsidR="004E2FD2" w:rsidRDefault="004E2FD2"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rPr>
        <w:t>抵達</w:t>
      </w:r>
      <w:r>
        <w:rPr>
          <w:rFonts w:ascii="標楷體" w:eastAsia="標楷體" w:hAnsi="標楷體" w:hint="eastAsia"/>
          <w:color w:val="000000" w:themeColor="text1"/>
          <w:szCs w:val="24"/>
        </w:rPr>
        <w:t>XXX某地點，發現巴特婁之家</w:t>
      </w:r>
      <w:r w:rsidR="0050000F">
        <w:rPr>
          <w:rFonts w:ascii="標楷體" w:eastAsia="標楷體" w:hAnsi="標楷體" w:hint="eastAsia"/>
          <w:color w:val="000000" w:themeColor="text1"/>
          <w:szCs w:val="24"/>
        </w:rPr>
        <w:t>被圍起來正在裝修，而且看不到全貌。</w:t>
      </w:r>
    </w:p>
    <w:p w:rsidR="0050000F" w:rsidRDefault="0050000F"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巴特婁想進去，卻被門口的守衛阻擋</w:t>
      </w:r>
    </w:p>
    <w:p w:rsidR="0050000F" w:rsidRDefault="0050000F"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巴特婁森77覺得這是我的真跡，為什麼我不能看？</w:t>
      </w:r>
    </w:p>
    <w:p w:rsidR="0050000F" w:rsidRDefault="0050000F"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就跟奇米抱怨為甚麼真跡的擁有人不是奇米</w:t>
      </w:r>
    </w:p>
    <w:p w:rsidR="008847E3" w:rsidRDefault="008847E3" w:rsidP="00E13702">
      <w:pPr>
        <w:spacing w:line="360" w:lineRule="exact"/>
        <w:ind w:left="1200" w:hangingChars="500" w:hanging="1200"/>
        <w:rPr>
          <w:rFonts w:ascii="標楷體" w:eastAsia="標楷體" w:hAnsi="標楷體"/>
          <w:color w:val="000000" w:themeColor="text1"/>
          <w:szCs w:val="24"/>
        </w:rPr>
      </w:pPr>
    </w:p>
    <w:p w:rsidR="008847E3" w:rsidRDefault="008847E3" w:rsidP="00E13702">
      <w:pPr>
        <w:spacing w:line="360" w:lineRule="exact"/>
        <w:ind w:left="1200" w:hangingChars="500" w:hanging="1200"/>
        <w:rPr>
          <w:rFonts w:ascii="標楷體" w:eastAsia="標楷體" w:hAnsi="標楷體"/>
          <w:color w:val="000000" w:themeColor="text1"/>
          <w:szCs w:val="24"/>
        </w:rPr>
      </w:pPr>
      <w:r>
        <w:rPr>
          <w:rFonts w:ascii="標楷體" w:eastAsia="標楷體" w:hAnsi="標楷體" w:hint="eastAsia"/>
          <w:color w:val="000000" w:themeColor="text1"/>
          <w:szCs w:val="24"/>
        </w:rPr>
        <w:t>────────</w:t>
      </w:r>
    </w:p>
    <w:p w:rsidR="008847E3" w:rsidRPr="000E0FE5" w:rsidRDefault="008847E3" w:rsidP="00E13702">
      <w:pPr>
        <w:spacing w:line="360" w:lineRule="exact"/>
        <w:ind w:left="1200" w:hangingChars="500" w:hanging="1200"/>
        <w:rPr>
          <w:rFonts w:ascii="標楷體" w:eastAsia="標楷體" w:hAnsi="標楷體"/>
          <w:color w:val="000000" w:themeColor="text1"/>
          <w:szCs w:val="24"/>
        </w:rPr>
      </w:pPr>
      <w:r w:rsidRPr="000E0FE5">
        <w:rPr>
          <w:rFonts w:ascii="標楷體" w:eastAsia="標楷體" w:hAnsi="標楷體" w:hint="eastAsia"/>
          <w:color w:val="000000" w:themeColor="text1"/>
          <w:szCs w:val="24"/>
        </w:rPr>
        <w:t>巴特婁忽然想起了一些回憶，帶出部份媽媽的線索</w:t>
      </w:r>
    </w:p>
    <w:p w:rsidR="008847E3" w:rsidRPr="00882A24" w:rsidRDefault="008847E3" w:rsidP="00E13702">
      <w:pPr>
        <w:spacing w:beforeLines="50" w:before="180" w:line="360" w:lineRule="exact"/>
        <w:ind w:left="1200" w:hangingChars="500" w:hanging="1200"/>
        <w:rPr>
          <w:rFonts w:ascii="標楷體" w:eastAsia="標楷體" w:hAnsi="標楷體"/>
          <w:color w:val="000000" w:themeColor="text1"/>
          <w:szCs w:val="24"/>
        </w:rPr>
      </w:pPr>
    </w:p>
    <w:sectPr w:rsidR="008847E3" w:rsidRPr="00882A2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A5F" w:rsidRDefault="00572A5F" w:rsidP="00FE31E9">
      <w:r>
        <w:separator/>
      </w:r>
    </w:p>
  </w:endnote>
  <w:endnote w:type="continuationSeparator" w:id="0">
    <w:p w:rsidR="00572A5F" w:rsidRDefault="00572A5F" w:rsidP="00FE3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A5F" w:rsidRDefault="00572A5F" w:rsidP="00FE31E9">
      <w:r>
        <w:separator/>
      </w:r>
    </w:p>
  </w:footnote>
  <w:footnote w:type="continuationSeparator" w:id="0">
    <w:p w:rsidR="00572A5F" w:rsidRDefault="00572A5F" w:rsidP="00FE31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2AF3"/>
    <w:multiLevelType w:val="hybridMultilevel"/>
    <w:tmpl w:val="DFFC4476"/>
    <w:lvl w:ilvl="0" w:tplc="84F8C36E">
      <w:start w:val="20"/>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7F12A32"/>
    <w:multiLevelType w:val="hybridMultilevel"/>
    <w:tmpl w:val="3A14612A"/>
    <w:lvl w:ilvl="0" w:tplc="03DED4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61A0894"/>
    <w:multiLevelType w:val="hybridMultilevel"/>
    <w:tmpl w:val="B4187428"/>
    <w:lvl w:ilvl="0" w:tplc="59DCE0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trackRevision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9B"/>
    <w:rsid w:val="00020990"/>
    <w:rsid w:val="0002341D"/>
    <w:rsid w:val="00043FDF"/>
    <w:rsid w:val="00052BB4"/>
    <w:rsid w:val="00053416"/>
    <w:rsid w:val="00053F1B"/>
    <w:rsid w:val="000645DF"/>
    <w:rsid w:val="0007498A"/>
    <w:rsid w:val="00081CA8"/>
    <w:rsid w:val="0009192C"/>
    <w:rsid w:val="000921BF"/>
    <w:rsid w:val="000B2F29"/>
    <w:rsid w:val="000B3186"/>
    <w:rsid w:val="000B4FA3"/>
    <w:rsid w:val="000C38A4"/>
    <w:rsid w:val="000C6BDD"/>
    <w:rsid w:val="000D2380"/>
    <w:rsid w:val="000D338A"/>
    <w:rsid w:val="000D6BDE"/>
    <w:rsid w:val="000E0FE5"/>
    <w:rsid w:val="000E35DB"/>
    <w:rsid w:val="00111A34"/>
    <w:rsid w:val="00131BCF"/>
    <w:rsid w:val="00135B81"/>
    <w:rsid w:val="00140569"/>
    <w:rsid w:val="00160961"/>
    <w:rsid w:val="00162F4A"/>
    <w:rsid w:val="0016349C"/>
    <w:rsid w:val="001647B9"/>
    <w:rsid w:val="00176AAB"/>
    <w:rsid w:val="0018428F"/>
    <w:rsid w:val="00195B6B"/>
    <w:rsid w:val="001968C3"/>
    <w:rsid w:val="001A5B52"/>
    <w:rsid w:val="001B0289"/>
    <w:rsid w:val="001B16A1"/>
    <w:rsid w:val="001B65D8"/>
    <w:rsid w:val="001C5397"/>
    <w:rsid w:val="001C67CC"/>
    <w:rsid w:val="001D6E5A"/>
    <w:rsid w:val="001F6364"/>
    <w:rsid w:val="001F7CC1"/>
    <w:rsid w:val="0020713F"/>
    <w:rsid w:val="0021175B"/>
    <w:rsid w:val="002121E3"/>
    <w:rsid w:val="00214531"/>
    <w:rsid w:val="002306D9"/>
    <w:rsid w:val="00244D17"/>
    <w:rsid w:val="00261703"/>
    <w:rsid w:val="002637C3"/>
    <w:rsid w:val="00281B41"/>
    <w:rsid w:val="00297507"/>
    <w:rsid w:val="002A4568"/>
    <w:rsid w:val="002A51A7"/>
    <w:rsid w:val="002A6855"/>
    <w:rsid w:val="002A68D8"/>
    <w:rsid w:val="002C071C"/>
    <w:rsid w:val="002D0791"/>
    <w:rsid w:val="002D74F5"/>
    <w:rsid w:val="002E04D1"/>
    <w:rsid w:val="002F6F47"/>
    <w:rsid w:val="00301155"/>
    <w:rsid w:val="00301890"/>
    <w:rsid w:val="00302096"/>
    <w:rsid w:val="00305D87"/>
    <w:rsid w:val="003118FF"/>
    <w:rsid w:val="00317C36"/>
    <w:rsid w:val="00321BBC"/>
    <w:rsid w:val="00334C16"/>
    <w:rsid w:val="00337663"/>
    <w:rsid w:val="00362543"/>
    <w:rsid w:val="0036449A"/>
    <w:rsid w:val="0036690B"/>
    <w:rsid w:val="00367948"/>
    <w:rsid w:val="00380F45"/>
    <w:rsid w:val="00387044"/>
    <w:rsid w:val="00390B7D"/>
    <w:rsid w:val="00391F37"/>
    <w:rsid w:val="003A350A"/>
    <w:rsid w:val="003A6A0E"/>
    <w:rsid w:val="003B5B6A"/>
    <w:rsid w:val="003E4259"/>
    <w:rsid w:val="003F0485"/>
    <w:rsid w:val="003F2B10"/>
    <w:rsid w:val="003F5D0E"/>
    <w:rsid w:val="003F5FE8"/>
    <w:rsid w:val="003F7EE0"/>
    <w:rsid w:val="0040501C"/>
    <w:rsid w:val="0041200A"/>
    <w:rsid w:val="00412618"/>
    <w:rsid w:val="00415381"/>
    <w:rsid w:val="004158EF"/>
    <w:rsid w:val="00420373"/>
    <w:rsid w:val="004278A4"/>
    <w:rsid w:val="004325AC"/>
    <w:rsid w:val="00442CC7"/>
    <w:rsid w:val="00443233"/>
    <w:rsid w:val="00443ACE"/>
    <w:rsid w:val="00444F7E"/>
    <w:rsid w:val="00446D47"/>
    <w:rsid w:val="0045208E"/>
    <w:rsid w:val="00453B9F"/>
    <w:rsid w:val="00454F2B"/>
    <w:rsid w:val="00462D5D"/>
    <w:rsid w:val="004721AD"/>
    <w:rsid w:val="00473686"/>
    <w:rsid w:val="0049290A"/>
    <w:rsid w:val="00496AB0"/>
    <w:rsid w:val="004A4BB1"/>
    <w:rsid w:val="004B73F4"/>
    <w:rsid w:val="004C0BA1"/>
    <w:rsid w:val="004C583C"/>
    <w:rsid w:val="004D07D8"/>
    <w:rsid w:val="004E2F2C"/>
    <w:rsid w:val="004E2FD2"/>
    <w:rsid w:val="004E3C72"/>
    <w:rsid w:val="004E4B29"/>
    <w:rsid w:val="004E7392"/>
    <w:rsid w:val="004E7F9F"/>
    <w:rsid w:val="00500006"/>
    <w:rsid w:val="0050000F"/>
    <w:rsid w:val="005060EF"/>
    <w:rsid w:val="00507D67"/>
    <w:rsid w:val="00512EE5"/>
    <w:rsid w:val="00516017"/>
    <w:rsid w:val="00525826"/>
    <w:rsid w:val="005331EF"/>
    <w:rsid w:val="00533914"/>
    <w:rsid w:val="0054608D"/>
    <w:rsid w:val="00546560"/>
    <w:rsid w:val="00551DB3"/>
    <w:rsid w:val="00562A22"/>
    <w:rsid w:val="005661E8"/>
    <w:rsid w:val="005661EB"/>
    <w:rsid w:val="00572A5F"/>
    <w:rsid w:val="005817D5"/>
    <w:rsid w:val="005909A9"/>
    <w:rsid w:val="005A461D"/>
    <w:rsid w:val="005A5398"/>
    <w:rsid w:val="005B7DD9"/>
    <w:rsid w:val="005C16F7"/>
    <w:rsid w:val="005D41C3"/>
    <w:rsid w:val="0060472A"/>
    <w:rsid w:val="006207C5"/>
    <w:rsid w:val="006218B3"/>
    <w:rsid w:val="006335A3"/>
    <w:rsid w:val="00636771"/>
    <w:rsid w:val="006507D9"/>
    <w:rsid w:val="00651532"/>
    <w:rsid w:val="006636B3"/>
    <w:rsid w:val="00676044"/>
    <w:rsid w:val="0069509B"/>
    <w:rsid w:val="00695654"/>
    <w:rsid w:val="006A6357"/>
    <w:rsid w:val="006B3C6B"/>
    <w:rsid w:val="006C495F"/>
    <w:rsid w:val="006D0476"/>
    <w:rsid w:val="006D7CDF"/>
    <w:rsid w:val="006E2BC7"/>
    <w:rsid w:val="006E3A14"/>
    <w:rsid w:val="006E6262"/>
    <w:rsid w:val="006F6924"/>
    <w:rsid w:val="006F6C76"/>
    <w:rsid w:val="007126FC"/>
    <w:rsid w:val="00717717"/>
    <w:rsid w:val="00720B7C"/>
    <w:rsid w:val="007244FE"/>
    <w:rsid w:val="007443CD"/>
    <w:rsid w:val="007446DD"/>
    <w:rsid w:val="007511BA"/>
    <w:rsid w:val="007538E0"/>
    <w:rsid w:val="00754821"/>
    <w:rsid w:val="00772087"/>
    <w:rsid w:val="00777596"/>
    <w:rsid w:val="00786F62"/>
    <w:rsid w:val="00792C3B"/>
    <w:rsid w:val="007A0146"/>
    <w:rsid w:val="007A5A4B"/>
    <w:rsid w:val="007A6926"/>
    <w:rsid w:val="007C39DD"/>
    <w:rsid w:val="007D2351"/>
    <w:rsid w:val="007E1118"/>
    <w:rsid w:val="007E496B"/>
    <w:rsid w:val="00805A18"/>
    <w:rsid w:val="008079D5"/>
    <w:rsid w:val="00810C18"/>
    <w:rsid w:val="00821B03"/>
    <w:rsid w:val="00832E09"/>
    <w:rsid w:val="0085157D"/>
    <w:rsid w:val="00853124"/>
    <w:rsid w:val="00876885"/>
    <w:rsid w:val="00882A24"/>
    <w:rsid w:val="008847E3"/>
    <w:rsid w:val="008873DC"/>
    <w:rsid w:val="00890981"/>
    <w:rsid w:val="008914ED"/>
    <w:rsid w:val="0089635E"/>
    <w:rsid w:val="008A6B5A"/>
    <w:rsid w:val="008A78E3"/>
    <w:rsid w:val="008B5333"/>
    <w:rsid w:val="008B7225"/>
    <w:rsid w:val="008C1C09"/>
    <w:rsid w:val="008C1E15"/>
    <w:rsid w:val="008C5465"/>
    <w:rsid w:val="008E162C"/>
    <w:rsid w:val="008E1AC5"/>
    <w:rsid w:val="008F0309"/>
    <w:rsid w:val="008F4622"/>
    <w:rsid w:val="008F7B39"/>
    <w:rsid w:val="009004A6"/>
    <w:rsid w:val="009072D7"/>
    <w:rsid w:val="0091163E"/>
    <w:rsid w:val="009254DC"/>
    <w:rsid w:val="00930A6F"/>
    <w:rsid w:val="009408F7"/>
    <w:rsid w:val="00942D89"/>
    <w:rsid w:val="00955D85"/>
    <w:rsid w:val="00975517"/>
    <w:rsid w:val="00982DFC"/>
    <w:rsid w:val="00985E28"/>
    <w:rsid w:val="00987424"/>
    <w:rsid w:val="009A1DD6"/>
    <w:rsid w:val="009B1618"/>
    <w:rsid w:val="009C49A6"/>
    <w:rsid w:val="009C5BAA"/>
    <w:rsid w:val="009C72DA"/>
    <w:rsid w:val="009D4837"/>
    <w:rsid w:val="009D7D08"/>
    <w:rsid w:val="009E106D"/>
    <w:rsid w:val="009F3634"/>
    <w:rsid w:val="009F58AA"/>
    <w:rsid w:val="009F7AC5"/>
    <w:rsid w:val="00A0111D"/>
    <w:rsid w:val="00A17AFC"/>
    <w:rsid w:val="00A23A9B"/>
    <w:rsid w:val="00A25224"/>
    <w:rsid w:val="00A25A13"/>
    <w:rsid w:val="00A3337D"/>
    <w:rsid w:val="00A367B7"/>
    <w:rsid w:val="00A42851"/>
    <w:rsid w:val="00A50913"/>
    <w:rsid w:val="00A53F06"/>
    <w:rsid w:val="00A6762D"/>
    <w:rsid w:val="00A7594B"/>
    <w:rsid w:val="00A81815"/>
    <w:rsid w:val="00A90984"/>
    <w:rsid w:val="00AA06F9"/>
    <w:rsid w:val="00AA0E2A"/>
    <w:rsid w:val="00AA3400"/>
    <w:rsid w:val="00AB2B04"/>
    <w:rsid w:val="00AB30B4"/>
    <w:rsid w:val="00AC205B"/>
    <w:rsid w:val="00AC63E5"/>
    <w:rsid w:val="00AC6C3D"/>
    <w:rsid w:val="00AF1B1E"/>
    <w:rsid w:val="00AF3464"/>
    <w:rsid w:val="00B02803"/>
    <w:rsid w:val="00B07E0D"/>
    <w:rsid w:val="00B1552E"/>
    <w:rsid w:val="00B23DE6"/>
    <w:rsid w:val="00B31E27"/>
    <w:rsid w:val="00B415F9"/>
    <w:rsid w:val="00B57296"/>
    <w:rsid w:val="00B719B1"/>
    <w:rsid w:val="00B75EF7"/>
    <w:rsid w:val="00B829A9"/>
    <w:rsid w:val="00B82C3D"/>
    <w:rsid w:val="00B87BF8"/>
    <w:rsid w:val="00B926C0"/>
    <w:rsid w:val="00BA75DC"/>
    <w:rsid w:val="00BB3A10"/>
    <w:rsid w:val="00BC31F4"/>
    <w:rsid w:val="00BC388A"/>
    <w:rsid w:val="00BC749E"/>
    <w:rsid w:val="00BD3028"/>
    <w:rsid w:val="00BE0BCA"/>
    <w:rsid w:val="00BF7453"/>
    <w:rsid w:val="00BF7DA0"/>
    <w:rsid w:val="00C037A7"/>
    <w:rsid w:val="00C20C1B"/>
    <w:rsid w:val="00C24E3E"/>
    <w:rsid w:val="00C27553"/>
    <w:rsid w:val="00C31FDF"/>
    <w:rsid w:val="00C32AE2"/>
    <w:rsid w:val="00C340BB"/>
    <w:rsid w:val="00C36FB3"/>
    <w:rsid w:val="00C4217F"/>
    <w:rsid w:val="00C4283F"/>
    <w:rsid w:val="00C53C5B"/>
    <w:rsid w:val="00C55335"/>
    <w:rsid w:val="00C651C2"/>
    <w:rsid w:val="00C67F03"/>
    <w:rsid w:val="00C715A0"/>
    <w:rsid w:val="00C72490"/>
    <w:rsid w:val="00C74BC0"/>
    <w:rsid w:val="00C84B0A"/>
    <w:rsid w:val="00C94AB0"/>
    <w:rsid w:val="00C94B88"/>
    <w:rsid w:val="00C94C87"/>
    <w:rsid w:val="00CB34A9"/>
    <w:rsid w:val="00CB6D43"/>
    <w:rsid w:val="00CC399C"/>
    <w:rsid w:val="00CC3F32"/>
    <w:rsid w:val="00CE38EB"/>
    <w:rsid w:val="00CE45F4"/>
    <w:rsid w:val="00CE73F4"/>
    <w:rsid w:val="00CF2A9A"/>
    <w:rsid w:val="00D04C66"/>
    <w:rsid w:val="00D0623C"/>
    <w:rsid w:val="00D10372"/>
    <w:rsid w:val="00D15941"/>
    <w:rsid w:val="00D16E38"/>
    <w:rsid w:val="00D2052D"/>
    <w:rsid w:val="00D35EE3"/>
    <w:rsid w:val="00D47442"/>
    <w:rsid w:val="00D66386"/>
    <w:rsid w:val="00D8544B"/>
    <w:rsid w:val="00DA15BB"/>
    <w:rsid w:val="00DB226B"/>
    <w:rsid w:val="00DB4FA0"/>
    <w:rsid w:val="00DB6B97"/>
    <w:rsid w:val="00DD47C2"/>
    <w:rsid w:val="00DE5F94"/>
    <w:rsid w:val="00DF15C3"/>
    <w:rsid w:val="00DF19F9"/>
    <w:rsid w:val="00DF5A7D"/>
    <w:rsid w:val="00E02238"/>
    <w:rsid w:val="00E02DEC"/>
    <w:rsid w:val="00E0354D"/>
    <w:rsid w:val="00E12C35"/>
    <w:rsid w:val="00E13702"/>
    <w:rsid w:val="00E16DF5"/>
    <w:rsid w:val="00E22A49"/>
    <w:rsid w:val="00E41A32"/>
    <w:rsid w:val="00E4754F"/>
    <w:rsid w:val="00E512E0"/>
    <w:rsid w:val="00E56DC6"/>
    <w:rsid w:val="00E630AE"/>
    <w:rsid w:val="00E63E79"/>
    <w:rsid w:val="00E712CA"/>
    <w:rsid w:val="00E76C76"/>
    <w:rsid w:val="00E76FA5"/>
    <w:rsid w:val="00E86978"/>
    <w:rsid w:val="00E9320D"/>
    <w:rsid w:val="00EA526B"/>
    <w:rsid w:val="00EA7DDC"/>
    <w:rsid w:val="00EB4F6B"/>
    <w:rsid w:val="00EB5BBE"/>
    <w:rsid w:val="00EB7B22"/>
    <w:rsid w:val="00ED3D12"/>
    <w:rsid w:val="00ED7FD1"/>
    <w:rsid w:val="00EE5F75"/>
    <w:rsid w:val="00F01E9B"/>
    <w:rsid w:val="00F02877"/>
    <w:rsid w:val="00F05215"/>
    <w:rsid w:val="00F11509"/>
    <w:rsid w:val="00F360CB"/>
    <w:rsid w:val="00F46091"/>
    <w:rsid w:val="00F47B36"/>
    <w:rsid w:val="00F70058"/>
    <w:rsid w:val="00F82CFC"/>
    <w:rsid w:val="00F856EC"/>
    <w:rsid w:val="00F92205"/>
    <w:rsid w:val="00FB66D5"/>
    <w:rsid w:val="00FC534E"/>
    <w:rsid w:val="00FD104A"/>
    <w:rsid w:val="00FD31E2"/>
    <w:rsid w:val="00FD6B9B"/>
    <w:rsid w:val="00FE31E9"/>
    <w:rsid w:val="00FE75FE"/>
    <w:rsid w:val="00FE7B53"/>
    <w:rsid w:val="00FF136F"/>
    <w:rsid w:val="00FF1819"/>
    <w:rsid w:val="00FF1B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0AD666-155C-4CF8-85D0-F3218CB0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6B9B"/>
    <w:pPr>
      <w:widowControl w:val="0"/>
    </w:pPr>
  </w:style>
  <w:style w:type="paragraph" w:styleId="1">
    <w:name w:val="heading 1"/>
    <w:basedOn w:val="a"/>
    <w:next w:val="a"/>
    <w:link w:val="10"/>
    <w:uiPriority w:val="9"/>
    <w:qFormat/>
    <w:rsid w:val="00882A2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8E3"/>
    <w:pPr>
      <w:ind w:leftChars="200" w:left="480"/>
    </w:pPr>
  </w:style>
  <w:style w:type="paragraph" w:styleId="a4">
    <w:name w:val="header"/>
    <w:basedOn w:val="a"/>
    <w:link w:val="a5"/>
    <w:uiPriority w:val="99"/>
    <w:unhideWhenUsed/>
    <w:rsid w:val="00FE31E9"/>
    <w:pPr>
      <w:tabs>
        <w:tab w:val="center" w:pos="4153"/>
        <w:tab w:val="right" w:pos="8306"/>
      </w:tabs>
      <w:snapToGrid w:val="0"/>
    </w:pPr>
    <w:rPr>
      <w:sz w:val="20"/>
      <w:szCs w:val="20"/>
    </w:rPr>
  </w:style>
  <w:style w:type="character" w:customStyle="1" w:styleId="a5">
    <w:name w:val="頁首 字元"/>
    <w:basedOn w:val="a0"/>
    <w:link w:val="a4"/>
    <w:uiPriority w:val="99"/>
    <w:rsid w:val="00FE31E9"/>
    <w:rPr>
      <w:sz w:val="20"/>
      <w:szCs w:val="20"/>
    </w:rPr>
  </w:style>
  <w:style w:type="paragraph" w:styleId="a6">
    <w:name w:val="footer"/>
    <w:basedOn w:val="a"/>
    <w:link w:val="a7"/>
    <w:uiPriority w:val="99"/>
    <w:unhideWhenUsed/>
    <w:rsid w:val="00FE31E9"/>
    <w:pPr>
      <w:tabs>
        <w:tab w:val="center" w:pos="4153"/>
        <w:tab w:val="right" w:pos="8306"/>
      </w:tabs>
      <w:snapToGrid w:val="0"/>
    </w:pPr>
    <w:rPr>
      <w:sz w:val="20"/>
      <w:szCs w:val="20"/>
    </w:rPr>
  </w:style>
  <w:style w:type="character" w:customStyle="1" w:styleId="a7">
    <w:name w:val="頁尾 字元"/>
    <w:basedOn w:val="a0"/>
    <w:link w:val="a6"/>
    <w:uiPriority w:val="99"/>
    <w:rsid w:val="00FE31E9"/>
    <w:rPr>
      <w:sz w:val="20"/>
      <w:szCs w:val="20"/>
    </w:rPr>
  </w:style>
  <w:style w:type="table" w:styleId="4">
    <w:name w:val="Grid Table 4"/>
    <w:basedOn w:val="a1"/>
    <w:uiPriority w:val="49"/>
    <w:rsid w:val="00FE31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8">
    <w:name w:val="Balloon Text"/>
    <w:basedOn w:val="a"/>
    <w:link w:val="a9"/>
    <w:uiPriority w:val="99"/>
    <w:semiHidden/>
    <w:unhideWhenUsed/>
    <w:rsid w:val="004E2FD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E2FD2"/>
    <w:rPr>
      <w:rFonts w:asciiTheme="majorHAnsi" w:eastAsiaTheme="majorEastAsia" w:hAnsiTheme="majorHAnsi" w:cstheme="majorBidi"/>
      <w:sz w:val="18"/>
      <w:szCs w:val="18"/>
    </w:rPr>
  </w:style>
  <w:style w:type="character" w:customStyle="1" w:styleId="10">
    <w:name w:val="標題 1 字元"/>
    <w:basedOn w:val="a0"/>
    <w:link w:val="1"/>
    <w:uiPriority w:val="9"/>
    <w:rsid w:val="00882A24"/>
    <w:rPr>
      <w:rFonts w:asciiTheme="majorHAnsi" w:eastAsiaTheme="majorEastAsia" w:hAnsiTheme="majorHAnsi" w:cstheme="majorBidi"/>
      <w:b/>
      <w:bCs/>
      <w:kern w:val="52"/>
      <w:sz w:val="52"/>
      <w:szCs w:val="52"/>
    </w:rPr>
  </w:style>
  <w:style w:type="paragraph" w:styleId="aa">
    <w:name w:val="TOC Heading"/>
    <w:basedOn w:val="1"/>
    <w:next w:val="a"/>
    <w:uiPriority w:val="39"/>
    <w:unhideWhenUsed/>
    <w:qFormat/>
    <w:rsid w:val="00882A24"/>
    <w:pPr>
      <w:keepLines/>
      <w:widowControl/>
      <w:spacing w:before="240" w:after="0" w:line="259" w:lineRule="auto"/>
      <w:outlineLvl w:val="9"/>
    </w:pPr>
    <w:rPr>
      <w:b w:val="0"/>
      <w:bCs w:val="0"/>
      <w:color w:val="2E74B5" w:themeColor="accent1" w:themeShade="BF"/>
      <w:kern w:val="0"/>
      <w:sz w:val="32"/>
      <w:szCs w:val="32"/>
    </w:rPr>
  </w:style>
  <w:style w:type="paragraph" w:styleId="ab">
    <w:name w:val="Title"/>
    <w:basedOn w:val="a"/>
    <w:next w:val="a"/>
    <w:link w:val="ac"/>
    <w:uiPriority w:val="10"/>
    <w:qFormat/>
    <w:rsid w:val="00882A24"/>
    <w:pPr>
      <w:spacing w:before="240" w:after="60"/>
      <w:jc w:val="center"/>
      <w:outlineLvl w:val="0"/>
    </w:pPr>
    <w:rPr>
      <w:rFonts w:asciiTheme="majorHAnsi" w:eastAsiaTheme="majorEastAsia" w:hAnsiTheme="majorHAnsi" w:cstheme="majorBidi"/>
      <w:b/>
      <w:bCs/>
      <w:sz w:val="32"/>
      <w:szCs w:val="32"/>
    </w:rPr>
  </w:style>
  <w:style w:type="character" w:customStyle="1" w:styleId="ac">
    <w:name w:val="標題 字元"/>
    <w:basedOn w:val="a0"/>
    <w:link w:val="ab"/>
    <w:uiPriority w:val="10"/>
    <w:rsid w:val="00882A24"/>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882A24"/>
    <w:pPr>
      <w:spacing w:after="60"/>
      <w:jc w:val="center"/>
      <w:outlineLvl w:val="1"/>
    </w:pPr>
    <w:rPr>
      <w:szCs w:val="24"/>
    </w:rPr>
  </w:style>
  <w:style w:type="character" w:customStyle="1" w:styleId="ae">
    <w:name w:val="副標題 字元"/>
    <w:basedOn w:val="a0"/>
    <w:link w:val="ad"/>
    <w:uiPriority w:val="11"/>
    <w:rsid w:val="00882A24"/>
    <w:rPr>
      <w:szCs w:val="24"/>
    </w:rPr>
  </w:style>
  <w:style w:type="paragraph" w:styleId="2">
    <w:name w:val="toc 2"/>
    <w:basedOn w:val="a"/>
    <w:next w:val="a"/>
    <w:autoRedefine/>
    <w:uiPriority w:val="39"/>
    <w:unhideWhenUsed/>
    <w:rsid w:val="00882A24"/>
    <w:pPr>
      <w:ind w:leftChars="200" w:left="480"/>
    </w:pPr>
  </w:style>
  <w:style w:type="character" w:styleId="af">
    <w:name w:val="Hyperlink"/>
    <w:basedOn w:val="a0"/>
    <w:uiPriority w:val="99"/>
    <w:unhideWhenUsed/>
    <w:rsid w:val="00882A24"/>
    <w:rPr>
      <w:color w:val="0563C1" w:themeColor="hyperlink"/>
      <w:u w:val="single"/>
    </w:rPr>
  </w:style>
  <w:style w:type="paragraph" w:styleId="11">
    <w:name w:val="toc 1"/>
    <w:basedOn w:val="a"/>
    <w:next w:val="a"/>
    <w:autoRedefine/>
    <w:uiPriority w:val="39"/>
    <w:unhideWhenUsed/>
    <w:rsid w:val="00C53C5B"/>
  </w:style>
  <w:style w:type="character" w:styleId="af0">
    <w:name w:val="Emphasis"/>
    <w:basedOn w:val="a0"/>
    <w:uiPriority w:val="20"/>
    <w:qFormat/>
    <w:rsid w:val="009D7D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3569D-6053-449B-BDE5-090A65731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1</Pages>
  <Words>2075</Words>
  <Characters>11831</Characters>
  <Application>Microsoft Office Word</Application>
  <DocSecurity>0</DocSecurity>
  <Lines>98</Lines>
  <Paragraphs>27</Paragraphs>
  <ScaleCrop>false</ScaleCrop>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75</cp:revision>
  <dcterms:created xsi:type="dcterms:W3CDTF">2019-01-02T03:43:00Z</dcterms:created>
  <dcterms:modified xsi:type="dcterms:W3CDTF">2019-01-07T01:47:00Z</dcterms:modified>
</cp:coreProperties>
</file>