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D4369" w14:textId="1C5FD4C5" w:rsidR="00A15178" w:rsidRPr="003C08A3" w:rsidRDefault="00A15178" w:rsidP="00310EDF">
      <w:pPr>
        <w:spacing w:line="440" w:lineRule="exact"/>
        <w:jc w:val="center"/>
        <w:rPr>
          <w:rFonts w:ascii="微軟正黑體" w:eastAsia="微軟正黑體" w:hAnsi="微軟正黑體"/>
          <w:b/>
          <w:sz w:val="32"/>
          <w:lang w:val="zh-TW"/>
        </w:rPr>
      </w:pPr>
      <w:r w:rsidRPr="003C08A3">
        <w:rPr>
          <w:rFonts w:ascii="微軟正黑體" w:eastAsia="微軟正黑體" w:hAnsi="微軟正黑體"/>
          <w:b/>
          <w:sz w:val="32"/>
          <w:lang w:val="zh-TW"/>
        </w:rPr>
        <w:t xml:space="preserve">Kimmie </w:t>
      </w:r>
      <w:r w:rsidR="00D1555A" w:rsidRPr="003C08A3">
        <w:rPr>
          <w:rFonts w:ascii="微軟正黑體" w:eastAsia="微軟正黑體" w:hAnsi="微軟正黑體" w:hint="eastAsia"/>
          <w:b/>
          <w:sz w:val="32"/>
          <w:lang w:val="zh-TW"/>
        </w:rPr>
        <w:t>藝術之旅</w:t>
      </w:r>
    </w:p>
    <w:p w14:paraId="533F5755" w14:textId="4BE52F75" w:rsidR="008363FB" w:rsidRPr="003C08A3" w:rsidRDefault="008363FB" w:rsidP="00310EDF">
      <w:pPr>
        <w:spacing w:line="440" w:lineRule="exact"/>
        <w:jc w:val="center"/>
        <w:rPr>
          <w:rFonts w:ascii="微軟正黑體" w:eastAsia="微軟正黑體" w:hAnsi="微軟正黑體"/>
          <w:b/>
          <w:szCs w:val="24"/>
        </w:rPr>
      </w:pPr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2"/>
          <w:lang w:val="zh-TW"/>
        </w:rPr>
        <w:id w:val="-1673245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218E5" w14:textId="37C874C8" w:rsidR="00A15178" w:rsidRPr="0031466B" w:rsidRDefault="00D1555A" w:rsidP="00310EDF">
          <w:pPr>
            <w:pStyle w:val="ac"/>
            <w:spacing w:line="440" w:lineRule="exact"/>
            <w:jc w:val="center"/>
            <w:rPr>
              <w:rStyle w:val="ab"/>
              <w:rFonts w:ascii="微軟正黑體" w:eastAsia="微軟正黑體" w:hAnsi="微軟正黑體"/>
            </w:rPr>
          </w:pPr>
          <w:r w:rsidRPr="003C08A3">
            <w:rPr>
              <w:rStyle w:val="ab"/>
              <w:rFonts w:ascii="微軟正黑體" w:eastAsia="微軟正黑體" w:hAnsi="微軟正黑體" w:hint="eastAsia"/>
            </w:rPr>
            <w:t>目錄</w:t>
          </w:r>
        </w:p>
        <w:p w14:paraId="7422D20B" w14:textId="4F53EB87" w:rsidR="005C4E7E" w:rsidRPr="0031466B" w:rsidRDefault="00A15178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r w:rsidRPr="0031466B">
            <w:rPr>
              <w:rFonts w:ascii="微軟正黑體" w:eastAsia="微軟正黑體" w:hAnsi="微軟正黑體"/>
            </w:rPr>
            <w:fldChar w:fldCharType="begin"/>
          </w:r>
          <w:r w:rsidRPr="003C08A3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31466B">
            <w:rPr>
              <w:rFonts w:ascii="微軟正黑體" w:eastAsia="微軟正黑體" w:hAnsi="微軟正黑體"/>
            </w:rPr>
            <w:fldChar w:fldCharType="separate"/>
          </w:r>
          <w:hyperlink w:anchor="_Toc526423285" w:history="1"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版本更新記錄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_Toc526423285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2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76E0F3CB" w14:textId="20C2A799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86" w:history="1">
            <w:r w:rsidR="005C4E7E" w:rsidRPr="003C08A3">
              <w:rPr>
                <w:rStyle w:val="ad"/>
                <w:rFonts w:ascii="微軟正黑體" w:eastAsia="微軟正黑體" w:hAnsi="微軟正黑體"/>
                <w:noProof/>
              </w:rPr>
              <w:t>Kimmie</w:t>
            </w:r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劇情概述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_Toc526423286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EF5A011" w14:textId="301BEF4F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87" w:history="1">
            <w:r w:rsidR="005C4E7E" w:rsidRPr="003C08A3">
              <w:rPr>
                <w:rStyle w:val="ad"/>
                <w:rFonts w:ascii="微軟正黑體" w:eastAsia="微軟正黑體" w:hAnsi="微軟正黑體"/>
                <w:noProof/>
              </w:rPr>
              <w:t>Kimmie</w:t>
            </w:r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世界觀總覽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_Toc526423287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00A869E" w14:textId="5E0DB93F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88" w:history="1"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國家與地圖分布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_Toc526423288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EDB1817" w14:textId="662D77C3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89" w:history="1"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組織設定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_Toc526423289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46380924" w14:textId="0786573E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90" w:history="1"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  <w:kern w:val="52"/>
              </w:rPr>
              <w:t>角色清單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_Toc526423290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8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6EC37B4C" w14:textId="544660E5" w:rsidR="005C4E7E" w:rsidRPr="0031466B" w:rsidRDefault="00F34E84" w:rsidP="00310EDF">
          <w:pPr>
            <w:pStyle w:val="11"/>
            <w:tabs>
              <w:tab w:val="right" w:leader="dot" w:pos="8296"/>
            </w:tabs>
            <w:spacing w:line="440" w:lineRule="exact"/>
            <w:rPr>
              <w:rFonts w:ascii="微軟正黑體" w:eastAsia="微軟正黑體" w:hAnsi="微軟正黑體"/>
              <w:noProof/>
            </w:rPr>
          </w:pPr>
          <w:hyperlink w:anchor="_Toc526423291" w:history="1">
            <w:r w:rsidR="005C4E7E" w:rsidRPr="003C08A3">
              <w:rPr>
                <w:rStyle w:val="ad"/>
                <w:rFonts w:ascii="微軟正黑體" w:eastAsia="微軟正黑體" w:hAnsi="微軟正黑體" w:hint="eastAsia"/>
                <w:noProof/>
              </w:rPr>
              <w:t>角色介紹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instrText xml:space="preserve"> PAGEREF _Toc526423291 \h </w:instrTex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t>9</w:t>
            </w:r>
            <w:r w:rsidR="005C4E7E" w:rsidRPr="0031466B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14:paraId="2D240A96" w14:textId="77777777" w:rsidR="00A15178" w:rsidRPr="003C08A3" w:rsidRDefault="00A15178" w:rsidP="00310EDF">
          <w:pPr>
            <w:spacing w:line="440" w:lineRule="exact"/>
            <w:rPr>
              <w:rFonts w:ascii="微軟正黑體" w:eastAsia="微軟正黑體" w:hAnsi="微軟正黑體"/>
            </w:rPr>
          </w:pPr>
          <w:r w:rsidRPr="0031466B">
            <w:rPr>
              <w:rFonts w:ascii="微軟正黑體" w:eastAsia="微軟正黑體" w:hAnsi="微軟正黑體"/>
              <w:b/>
              <w:bCs/>
              <w:lang w:val="zh-TW"/>
            </w:rPr>
            <w:fldChar w:fldCharType="end"/>
          </w:r>
        </w:p>
      </w:sdtContent>
    </w:sdt>
    <w:p w14:paraId="325A793E" w14:textId="77777777" w:rsidR="00A15178" w:rsidRPr="003C08A3" w:rsidRDefault="00A15178" w:rsidP="00310EDF">
      <w:pPr>
        <w:spacing w:line="440" w:lineRule="exact"/>
        <w:jc w:val="center"/>
        <w:rPr>
          <w:rFonts w:ascii="微軟正黑體" w:eastAsia="微軟正黑體" w:hAnsi="微軟正黑體"/>
          <w:b/>
          <w:szCs w:val="24"/>
        </w:rPr>
      </w:pPr>
    </w:p>
    <w:p w14:paraId="4006371D" w14:textId="77777777" w:rsidR="008363FB" w:rsidRPr="003C08A3" w:rsidRDefault="008363FB" w:rsidP="00310EDF">
      <w:pPr>
        <w:pStyle w:val="aa"/>
        <w:spacing w:line="440" w:lineRule="exact"/>
        <w:rPr>
          <w:rFonts w:ascii="微軟正黑體" w:eastAsia="微軟正黑體" w:hAnsi="微軟正黑體"/>
          <w:b w:val="0"/>
        </w:rPr>
      </w:pPr>
      <w:r w:rsidRPr="003C08A3">
        <w:rPr>
          <w:rFonts w:ascii="微軟正黑體" w:eastAsia="微軟正黑體" w:hAnsi="微軟正黑體"/>
        </w:rPr>
        <w:br w:type="column"/>
      </w:r>
      <w:bookmarkStart w:id="0" w:name="_Toc526423285"/>
      <w:r w:rsidRPr="003C08A3">
        <w:rPr>
          <w:rFonts w:ascii="微軟正黑體" w:eastAsia="微軟正黑體" w:hAnsi="微軟正黑體" w:hint="eastAsia"/>
        </w:rPr>
        <w:lastRenderedPageBreak/>
        <w:t>版本更新記錄</w:t>
      </w:r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13"/>
        <w:gridCol w:w="1150"/>
        <w:gridCol w:w="4678"/>
        <w:gridCol w:w="1314"/>
      </w:tblGrid>
      <w:tr w:rsidR="008363FB" w:rsidRPr="003C08A3" w14:paraId="0F6DEDB1" w14:textId="77777777" w:rsidTr="00A45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97D2834" w14:textId="77777777" w:rsidR="008363FB" w:rsidRPr="003C08A3" w:rsidRDefault="008363FB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版本</w:t>
            </w:r>
          </w:p>
        </w:tc>
        <w:tc>
          <w:tcPr>
            <w:tcW w:w="1150" w:type="dxa"/>
          </w:tcPr>
          <w:p w14:paraId="617C3678" w14:textId="77777777" w:rsidR="008363FB" w:rsidRPr="003C08A3" w:rsidRDefault="008363FB" w:rsidP="00310EDF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時間</w:t>
            </w:r>
          </w:p>
        </w:tc>
        <w:tc>
          <w:tcPr>
            <w:tcW w:w="4678" w:type="dxa"/>
          </w:tcPr>
          <w:p w14:paraId="754282CA" w14:textId="77777777" w:rsidR="008363FB" w:rsidRPr="003C08A3" w:rsidRDefault="008363FB" w:rsidP="00310EDF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內容</w:t>
            </w:r>
          </w:p>
        </w:tc>
        <w:tc>
          <w:tcPr>
            <w:tcW w:w="1314" w:type="dxa"/>
          </w:tcPr>
          <w:p w14:paraId="13A0807D" w14:textId="77777777" w:rsidR="008363FB" w:rsidRPr="003C08A3" w:rsidRDefault="008363FB" w:rsidP="00310EDF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更新企劃</w:t>
            </w:r>
          </w:p>
        </w:tc>
      </w:tr>
      <w:tr w:rsidR="008363FB" w:rsidRPr="003C08A3" w14:paraId="5C76A2A7" w14:textId="77777777" w:rsidTr="00A4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7444E36" w14:textId="77777777" w:rsidR="008363FB" w:rsidRPr="003C08A3" w:rsidRDefault="008363FB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v1.0.0</w:t>
            </w:r>
          </w:p>
        </w:tc>
        <w:tc>
          <w:tcPr>
            <w:tcW w:w="1150" w:type="dxa"/>
          </w:tcPr>
          <w:p w14:paraId="627915DA" w14:textId="77777777" w:rsidR="008363FB" w:rsidRPr="003C08A3" w:rsidRDefault="008363FB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9/25</w:t>
            </w:r>
          </w:p>
        </w:tc>
        <w:tc>
          <w:tcPr>
            <w:tcW w:w="4678" w:type="dxa"/>
          </w:tcPr>
          <w:p w14:paraId="5A483ACA" w14:textId="77777777" w:rsidR="008363FB" w:rsidRPr="003C08A3" w:rsidRDefault="008363FB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簡綱第一版</w:t>
            </w:r>
          </w:p>
        </w:tc>
        <w:tc>
          <w:tcPr>
            <w:tcW w:w="1314" w:type="dxa"/>
          </w:tcPr>
          <w:p w14:paraId="2004351F" w14:textId="77777777" w:rsidR="008363FB" w:rsidRPr="003C08A3" w:rsidRDefault="008363FB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8363FB" w:rsidRPr="003C08A3" w14:paraId="330E2ED8" w14:textId="77777777" w:rsidTr="00A4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E4AC9F1" w14:textId="77777777" w:rsidR="008363FB" w:rsidRPr="003C08A3" w:rsidRDefault="008363FB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V1.1.0</w:t>
            </w:r>
          </w:p>
        </w:tc>
        <w:tc>
          <w:tcPr>
            <w:tcW w:w="1150" w:type="dxa"/>
          </w:tcPr>
          <w:p w14:paraId="26320442" w14:textId="77777777" w:rsidR="008363FB" w:rsidRPr="003C08A3" w:rsidRDefault="008363FB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9/27</w:t>
            </w:r>
          </w:p>
        </w:tc>
        <w:tc>
          <w:tcPr>
            <w:tcW w:w="4678" w:type="dxa"/>
          </w:tcPr>
          <w:p w14:paraId="67DA2C6B" w14:textId="77777777" w:rsidR="008363FB" w:rsidRPr="003C08A3" w:rsidRDefault="008363FB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調整</w:t>
            </w:r>
            <w:r w:rsidRPr="003C08A3">
              <w:rPr>
                <w:rFonts w:ascii="微軟正黑體" w:eastAsia="微軟正黑體" w:hAnsi="微軟正黑體"/>
                <w:szCs w:val="24"/>
              </w:rPr>
              <w:t>內容，更換出場角色</w:t>
            </w:r>
          </w:p>
        </w:tc>
        <w:tc>
          <w:tcPr>
            <w:tcW w:w="1314" w:type="dxa"/>
          </w:tcPr>
          <w:p w14:paraId="37E6F9E9" w14:textId="77777777" w:rsidR="008363FB" w:rsidRPr="003C08A3" w:rsidRDefault="00A455F4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B920B0" w:rsidRPr="003C08A3" w14:paraId="794D2015" w14:textId="77777777" w:rsidTr="00A4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227EE15" w14:textId="77777777" w:rsidR="00B920B0" w:rsidRPr="0031466B" w:rsidRDefault="00B920B0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V2.0.0</w:t>
            </w:r>
          </w:p>
        </w:tc>
        <w:tc>
          <w:tcPr>
            <w:tcW w:w="1150" w:type="dxa"/>
          </w:tcPr>
          <w:p w14:paraId="10E57EC3" w14:textId="77777777" w:rsidR="00B920B0" w:rsidRPr="003C08A3" w:rsidRDefault="00B146D3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10/3</w:t>
            </w:r>
          </w:p>
        </w:tc>
        <w:tc>
          <w:tcPr>
            <w:tcW w:w="4678" w:type="dxa"/>
          </w:tcPr>
          <w:p w14:paraId="4F3CBE3B" w14:textId="3E0D4A3E" w:rsidR="00B920B0" w:rsidRPr="003C08A3" w:rsidRDefault="003A0381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新增世界觀</w:t>
            </w:r>
            <w:r w:rsidRPr="003C08A3">
              <w:rPr>
                <w:rFonts w:ascii="微軟正黑體" w:eastAsia="微軟正黑體" w:hAnsi="微軟正黑體"/>
                <w:szCs w:val="24"/>
              </w:rPr>
              <w:t>總覽</w:t>
            </w:r>
            <w:r w:rsidR="00536019" w:rsidRPr="003C08A3">
              <w:rPr>
                <w:rFonts w:ascii="微軟正黑體" w:eastAsia="微軟正黑體" w:hAnsi="微軟正黑體" w:hint="eastAsia"/>
                <w:szCs w:val="24"/>
              </w:rPr>
              <w:t>、組織、</w:t>
            </w:r>
            <w:r w:rsidR="00B5655E" w:rsidRPr="003C08A3">
              <w:rPr>
                <w:rFonts w:ascii="微軟正黑體" w:eastAsia="微軟正黑體" w:hAnsi="微軟正黑體"/>
                <w:szCs w:val="24"/>
              </w:rPr>
              <w:t>簡綱新版</w:t>
            </w:r>
          </w:p>
        </w:tc>
        <w:tc>
          <w:tcPr>
            <w:tcW w:w="1314" w:type="dxa"/>
          </w:tcPr>
          <w:p w14:paraId="685AAA88" w14:textId="77777777" w:rsidR="00B920B0" w:rsidRPr="003C08A3" w:rsidRDefault="003A0381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D1555A" w:rsidRPr="003C08A3" w14:paraId="2A5A6D08" w14:textId="77777777" w:rsidTr="00A4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75E5CF7" w14:textId="2C2F5F2E" w:rsidR="00D1555A" w:rsidRPr="0031466B" w:rsidRDefault="00D1555A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V2.1.0</w:t>
            </w:r>
          </w:p>
        </w:tc>
        <w:tc>
          <w:tcPr>
            <w:tcW w:w="1150" w:type="dxa"/>
          </w:tcPr>
          <w:p w14:paraId="7A215841" w14:textId="35B8E018" w:rsidR="00D1555A" w:rsidRPr="003C08A3" w:rsidRDefault="00D1555A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10/4</w:t>
            </w:r>
          </w:p>
        </w:tc>
        <w:tc>
          <w:tcPr>
            <w:tcW w:w="4678" w:type="dxa"/>
          </w:tcPr>
          <w:p w14:paraId="6C439E70" w14:textId="6F669AB6" w:rsidR="00D1555A" w:rsidRPr="003C08A3" w:rsidRDefault="005C4E7E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根據會議討論內容修改整體內文</w:t>
            </w:r>
          </w:p>
        </w:tc>
        <w:tc>
          <w:tcPr>
            <w:tcW w:w="1314" w:type="dxa"/>
          </w:tcPr>
          <w:p w14:paraId="79220D05" w14:textId="51480FC8" w:rsidR="00D1555A" w:rsidRPr="003C08A3" w:rsidRDefault="00D1555A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FC2187" w:rsidRPr="003C08A3" w14:paraId="1B4DCDB6" w14:textId="77777777" w:rsidTr="00A4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0E2D2A9" w14:textId="645D7E16" w:rsidR="00FC2187" w:rsidRPr="0031466B" w:rsidRDefault="00FC2187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b w:val="0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V2.</w:t>
            </w:r>
            <w:r w:rsidR="00DF3310" w:rsidRPr="003C08A3">
              <w:rPr>
                <w:rFonts w:ascii="微軟正黑體" w:eastAsia="微軟正黑體" w:hAnsi="微軟正黑體"/>
                <w:szCs w:val="24"/>
              </w:rPr>
              <w:t>2</w:t>
            </w:r>
            <w:r w:rsidRPr="003C08A3">
              <w:rPr>
                <w:rFonts w:ascii="微軟正黑體" w:eastAsia="微軟正黑體" w:hAnsi="微軟正黑體"/>
                <w:szCs w:val="24"/>
              </w:rPr>
              <w:t>.</w:t>
            </w:r>
            <w:r w:rsidR="00DF3310" w:rsidRPr="003C08A3">
              <w:rPr>
                <w:rFonts w:ascii="微軟正黑體" w:eastAsia="微軟正黑體" w:hAnsi="微軟正黑體"/>
                <w:szCs w:val="24"/>
              </w:rPr>
              <w:t>0</w:t>
            </w:r>
          </w:p>
        </w:tc>
        <w:tc>
          <w:tcPr>
            <w:tcW w:w="1150" w:type="dxa"/>
          </w:tcPr>
          <w:p w14:paraId="58B86AA5" w14:textId="71BAF831" w:rsidR="00FC2187" w:rsidRPr="003C08A3" w:rsidRDefault="00FC2187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10/</w:t>
            </w:r>
            <w:r w:rsidR="000518A8" w:rsidRPr="003C08A3">
              <w:rPr>
                <w:rFonts w:ascii="微軟正黑體" w:eastAsia="微軟正黑體" w:hAnsi="微軟正黑體"/>
                <w:szCs w:val="24"/>
              </w:rPr>
              <w:t>5</w:t>
            </w:r>
          </w:p>
        </w:tc>
        <w:tc>
          <w:tcPr>
            <w:tcW w:w="4678" w:type="dxa"/>
          </w:tcPr>
          <w:p w14:paraId="35E02032" w14:textId="1CE9EBFE" w:rsidR="00FC2187" w:rsidRPr="003C08A3" w:rsidRDefault="000518A8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新增</w:t>
            </w:r>
            <w:r w:rsidRPr="003C08A3">
              <w:rPr>
                <w:rFonts w:ascii="微軟正黑體" w:eastAsia="微軟正黑體" w:hAnsi="微軟正黑體"/>
                <w:szCs w:val="24"/>
              </w:rPr>
              <w:t>歷史年表、國家與地區分布圖</w:t>
            </w:r>
          </w:p>
        </w:tc>
        <w:tc>
          <w:tcPr>
            <w:tcW w:w="1314" w:type="dxa"/>
          </w:tcPr>
          <w:p w14:paraId="723FF959" w14:textId="62C0518E" w:rsidR="00FC2187" w:rsidRPr="003C08A3" w:rsidRDefault="000518A8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E068B4" w:rsidRPr="003C08A3" w14:paraId="0A220A0F" w14:textId="77777777" w:rsidTr="00A4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AD7079D" w14:textId="37476527" w:rsidR="00E068B4" w:rsidRPr="003C08A3" w:rsidRDefault="00E068B4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V2.2.1</w:t>
            </w:r>
          </w:p>
        </w:tc>
        <w:tc>
          <w:tcPr>
            <w:tcW w:w="1150" w:type="dxa"/>
          </w:tcPr>
          <w:p w14:paraId="264BF8D7" w14:textId="4512AF88" w:rsidR="00E068B4" w:rsidRPr="003C08A3" w:rsidRDefault="00E068B4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/>
                <w:szCs w:val="24"/>
              </w:rPr>
              <w:t>10/23</w:t>
            </w:r>
          </w:p>
        </w:tc>
        <w:tc>
          <w:tcPr>
            <w:tcW w:w="4678" w:type="dxa"/>
          </w:tcPr>
          <w:p w14:paraId="4B960BAC" w14:textId="0D5AFD4A" w:rsidR="00E068B4" w:rsidRPr="003C08A3" w:rsidRDefault="00E068B4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新增主要角色列表</w:t>
            </w:r>
          </w:p>
        </w:tc>
        <w:tc>
          <w:tcPr>
            <w:tcW w:w="1314" w:type="dxa"/>
          </w:tcPr>
          <w:p w14:paraId="564AAED5" w14:textId="46528A1C" w:rsidR="00E068B4" w:rsidRPr="003C08A3" w:rsidRDefault="00050D95" w:rsidP="00310EDF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050D95" w:rsidRPr="003C08A3" w14:paraId="65EF19A5" w14:textId="77777777" w:rsidTr="00A4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53ADF3" w14:textId="6AFE869F" w:rsidR="00050D95" w:rsidRPr="003C08A3" w:rsidRDefault="00050D95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V2.3.0</w:t>
            </w:r>
          </w:p>
        </w:tc>
        <w:tc>
          <w:tcPr>
            <w:tcW w:w="1150" w:type="dxa"/>
          </w:tcPr>
          <w:p w14:paraId="28453F49" w14:textId="482DFC95" w:rsidR="00050D95" w:rsidRPr="003C08A3" w:rsidRDefault="00050D95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10/</w:t>
            </w:r>
            <w:r>
              <w:rPr>
                <w:rFonts w:ascii="微軟正黑體" w:eastAsia="微軟正黑體" w:hAnsi="微軟正黑體"/>
                <w:szCs w:val="24"/>
              </w:rPr>
              <w:t>29</w:t>
            </w:r>
          </w:p>
        </w:tc>
        <w:tc>
          <w:tcPr>
            <w:tcW w:w="4678" w:type="dxa"/>
          </w:tcPr>
          <w:p w14:paraId="03999E9A" w14:textId="10FE86D4" w:rsidR="00050D95" w:rsidRPr="003C08A3" w:rsidRDefault="00050D95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劇情概述</w:t>
            </w:r>
          </w:p>
        </w:tc>
        <w:tc>
          <w:tcPr>
            <w:tcW w:w="1314" w:type="dxa"/>
          </w:tcPr>
          <w:p w14:paraId="37662D92" w14:textId="375F576E" w:rsidR="00050D95" w:rsidRPr="003C08A3" w:rsidRDefault="00050D95" w:rsidP="00310EDF">
            <w:pPr>
              <w:spacing w:line="4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  <w:tr w:rsidR="00D243CC" w:rsidRPr="003C08A3" w14:paraId="3034D3CB" w14:textId="77777777" w:rsidTr="00A4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DC43D02" w14:textId="086666C3" w:rsidR="00D243CC" w:rsidRDefault="00D243CC" w:rsidP="00D243CC">
            <w:pPr>
              <w:spacing w:line="44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V2.3.</w:t>
            </w:r>
            <w:ins w:id="1" w:author="User" w:date="2018-10-30T17:53:00Z">
              <w:r w:rsidR="008675AF">
                <w:rPr>
                  <w:rFonts w:ascii="微軟正黑體" w:eastAsia="微軟正黑體" w:hAnsi="微軟正黑體"/>
                  <w:szCs w:val="24"/>
                </w:rPr>
                <w:t>1</w:t>
              </w:r>
            </w:ins>
            <w:del w:id="2" w:author="User" w:date="2018-10-30T17:53:00Z">
              <w:r w:rsidDel="008675AF">
                <w:rPr>
                  <w:rFonts w:ascii="微軟正黑體" w:eastAsia="微軟正黑體" w:hAnsi="微軟正黑體"/>
                  <w:szCs w:val="24"/>
                </w:rPr>
                <w:delText>0</w:delText>
              </w:r>
            </w:del>
          </w:p>
        </w:tc>
        <w:tc>
          <w:tcPr>
            <w:tcW w:w="1150" w:type="dxa"/>
          </w:tcPr>
          <w:p w14:paraId="0C6538CA" w14:textId="31C8D118" w:rsidR="00D243CC" w:rsidRDefault="00D243CC" w:rsidP="00D243C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10/</w:t>
            </w:r>
            <w:r>
              <w:rPr>
                <w:rFonts w:ascii="微軟正黑體" w:eastAsia="微軟正黑體" w:hAnsi="微軟正黑體"/>
                <w:szCs w:val="24"/>
              </w:rPr>
              <w:t>30</w:t>
            </w:r>
          </w:p>
        </w:tc>
        <w:tc>
          <w:tcPr>
            <w:tcW w:w="4678" w:type="dxa"/>
          </w:tcPr>
          <w:p w14:paraId="224066AA" w14:textId="4753B7A3" w:rsidR="00D243CC" w:rsidRDefault="00D243CC" w:rsidP="00D243C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世界觀增補、歷史年表建構</w:t>
            </w:r>
          </w:p>
        </w:tc>
        <w:tc>
          <w:tcPr>
            <w:tcW w:w="1314" w:type="dxa"/>
          </w:tcPr>
          <w:p w14:paraId="1BAF53F6" w14:textId="56D711D2" w:rsidR="00D243CC" w:rsidRPr="003C08A3" w:rsidRDefault="00D243CC" w:rsidP="00D243CC">
            <w:pPr>
              <w:spacing w:line="4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Cs w:val="24"/>
              </w:rPr>
            </w:pPr>
            <w:r w:rsidRPr="003C08A3">
              <w:rPr>
                <w:rFonts w:ascii="微軟正黑體" w:eastAsia="微軟正黑體" w:hAnsi="微軟正黑體" w:hint="eastAsia"/>
                <w:szCs w:val="24"/>
              </w:rPr>
              <w:t>米莉</w:t>
            </w:r>
          </w:p>
        </w:tc>
      </w:tr>
    </w:tbl>
    <w:p w14:paraId="1ED4CF6D" w14:textId="623BD022" w:rsidR="008363FB" w:rsidRPr="003C08A3" w:rsidRDefault="008363FB" w:rsidP="00310EDF">
      <w:pPr>
        <w:spacing w:line="440" w:lineRule="exact"/>
        <w:jc w:val="center"/>
        <w:rPr>
          <w:rFonts w:ascii="微軟正黑體" w:eastAsia="微軟正黑體" w:hAnsi="微軟正黑體"/>
          <w:b/>
          <w:szCs w:val="24"/>
        </w:rPr>
      </w:pPr>
    </w:p>
    <w:p w14:paraId="447920CC" w14:textId="75EC1B9B" w:rsidR="00FC2187" w:rsidRPr="003C08A3" w:rsidRDefault="00FC2187" w:rsidP="00310EDF">
      <w:pPr>
        <w:spacing w:line="440" w:lineRule="exact"/>
        <w:jc w:val="center"/>
        <w:rPr>
          <w:rFonts w:ascii="微軟正黑體" w:eastAsia="微軟正黑體" w:hAnsi="微軟正黑體"/>
          <w:b/>
          <w:szCs w:val="24"/>
        </w:rPr>
      </w:pPr>
    </w:p>
    <w:p w14:paraId="0DB9120F" w14:textId="2D00A52F" w:rsidR="005C4E7E" w:rsidRPr="003C08A3" w:rsidRDefault="005C4E7E" w:rsidP="00310EDF">
      <w:pPr>
        <w:spacing w:line="440" w:lineRule="exact"/>
        <w:rPr>
          <w:rFonts w:ascii="微軟正黑體" w:eastAsia="微軟正黑體" w:hAnsi="微軟正黑體"/>
          <w:b/>
          <w:szCs w:val="24"/>
        </w:rPr>
      </w:pPr>
      <w:r w:rsidRPr="003C08A3">
        <w:rPr>
          <w:rFonts w:ascii="微軟正黑體" w:eastAsia="微軟正黑體" w:hAnsi="微軟正黑體" w:hint="eastAsia"/>
          <w:b/>
          <w:szCs w:val="24"/>
        </w:rPr>
        <w:t>文檔更新範例說明</w:t>
      </w:r>
      <w:r w:rsidR="00B3125F" w:rsidRPr="003C08A3">
        <w:rPr>
          <w:rFonts w:ascii="微軟正黑體" w:eastAsia="微軟正黑體" w:hAnsi="微軟正黑體" w:hint="eastAsia"/>
          <w:b/>
          <w:szCs w:val="24"/>
        </w:rPr>
        <w:t>：</w:t>
      </w:r>
    </w:p>
    <w:p w14:paraId="24B57A37" w14:textId="6239A3B9" w:rsidR="005C4E7E" w:rsidRPr="003C08A3" w:rsidRDefault="005C4E7E" w:rsidP="00310EDF">
      <w:pPr>
        <w:spacing w:line="440" w:lineRule="exact"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首次文檔建立撰寫為黑色；</w:t>
      </w:r>
    </w:p>
    <w:p w14:paraId="2E9382D4" w14:textId="57DBC402" w:rsidR="00B3125F" w:rsidRPr="003C08A3" w:rsidRDefault="005C4E7E" w:rsidP="00310EDF">
      <w:pPr>
        <w:spacing w:line="440" w:lineRule="exact"/>
        <w:rPr>
          <w:rFonts w:ascii="微軟正黑體" w:eastAsia="微軟正黑體" w:hAnsi="微軟正黑體"/>
          <w:color w:val="000000" w:themeColor="text1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後續版本內容修改為</w:t>
      </w:r>
      <w:r w:rsidRPr="003C08A3">
        <w:rPr>
          <w:rFonts w:ascii="微軟正黑體" w:eastAsia="微軟正黑體" w:hAnsi="微軟正黑體" w:hint="eastAsia"/>
          <w:color w:val="00B050"/>
          <w:szCs w:val="24"/>
        </w:rPr>
        <w:t>綠色</w:t>
      </w:r>
      <w:r w:rsidRPr="003C08A3">
        <w:rPr>
          <w:rFonts w:ascii="微軟正黑體" w:eastAsia="微軟正黑體" w:hAnsi="微軟正黑體" w:hint="eastAsia"/>
          <w:color w:val="000000" w:themeColor="text1"/>
          <w:szCs w:val="24"/>
        </w:rPr>
        <w:t>，</w:t>
      </w:r>
      <w:r w:rsidR="00B3125F" w:rsidRPr="003C08A3">
        <w:rPr>
          <w:rFonts w:ascii="微軟正黑體" w:eastAsia="微軟正黑體" w:hAnsi="微軟正黑體" w:hint="eastAsia"/>
          <w:color w:val="000000" w:themeColor="text1"/>
          <w:szCs w:val="24"/>
        </w:rPr>
        <w:t>每回</w:t>
      </w:r>
      <w:r w:rsidR="00B3125F" w:rsidRPr="003C08A3">
        <w:rPr>
          <w:rFonts w:ascii="微軟正黑體" w:eastAsia="微軟正黑體" w:hAnsi="微軟正黑體"/>
          <w:color w:val="000000" w:themeColor="text1"/>
          <w:szCs w:val="24"/>
        </w:rPr>
        <w:t>新的修改，必須把</w:t>
      </w:r>
      <w:r w:rsidR="00B3125F" w:rsidRPr="003C08A3">
        <w:rPr>
          <w:rFonts w:ascii="微軟正黑體" w:eastAsia="微軟正黑體" w:hAnsi="微軟正黑體" w:hint="eastAsia"/>
          <w:color w:val="000000" w:themeColor="text1"/>
          <w:szCs w:val="24"/>
        </w:rPr>
        <w:t>上回</w:t>
      </w:r>
      <w:r w:rsidR="00B3125F" w:rsidRPr="003C08A3">
        <w:rPr>
          <w:rFonts w:ascii="微軟正黑體" w:eastAsia="微軟正黑體" w:hAnsi="微軟正黑體"/>
          <w:color w:val="000000" w:themeColor="text1"/>
          <w:szCs w:val="24"/>
        </w:rPr>
        <w:t>綠色字樣改</w:t>
      </w:r>
      <w:r w:rsidR="00B3125F" w:rsidRPr="003C08A3">
        <w:rPr>
          <w:rFonts w:ascii="微軟正黑體" w:eastAsia="微軟正黑體" w:hAnsi="微軟正黑體" w:hint="eastAsia"/>
          <w:color w:val="000000" w:themeColor="text1"/>
          <w:szCs w:val="24"/>
        </w:rPr>
        <w:t>回</w:t>
      </w:r>
      <w:r w:rsidR="00B3125F" w:rsidRPr="003C08A3">
        <w:rPr>
          <w:rFonts w:ascii="微軟正黑體" w:eastAsia="微軟正黑體" w:hAnsi="微軟正黑體"/>
          <w:color w:val="000000" w:themeColor="text1"/>
          <w:szCs w:val="24"/>
        </w:rPr>
        <w:t>黑色</w:t>
      </w:r>
      <w:r w:rsidR="00B3125F" w:rsidRPr="003C08A3">
        <w:rPr>
          <w:rFonts w:ascii="微軟正黑體" w:eastAsia="微軟正黑體" w:hAnsi="微軟正黑體" w:hint="eastAsia"/>
          <w:color w:val="000000" w:themeColor="text1"/>
          <w:szCs w:val="24"/>
        </w:rPr>
        <w:t>；</w:t>
      </w:r>
    </w:p>
    <w:p w14:paraId="3C645CB8" w14:textId="7394B771" w:rsidR="00F004B3" w:rsidRPr="003C08A3" w:rsidRDefault="00F004B3" w:rsidP="00310EDF">
      <w:pPr>
        <w:spacing w:line="440" w:lineRule="exact"/>
        <w:rPr>
          <w:rFonts w:ascii="微軟正黑體" w:eastAsia="微軟正黑體" w:hAnsi="微軟正黑體"/>
          <w:color w:val="000000" w:themeColor="text1"/>
          <w:szCs w:val="24"/>
        </w:rPr>
      </w:pPr>
      <w:r w:rsidRPr="003C08A3">
        <w:rPr>
          <w:rFonts w:ascii="微軟正黑體" w:eastAsia="微軟正黑體" w:hAnsi="微軟正黑體" w:hint="eastAsia"/>
          <w:color w:val="000000" w:themeColor="text1"/>
          <w:szCs w:val="24"/>
        </w:rPr>
        <w:t>未</w:t>
      </w:r>
      <w:r w:rsidRPr="003C08A3">
        <w:rPr>
          <w:rFonts w:ascii="微軟正黑體" w:eastAsia="微軟正黑體" w:hAnsi="微軟正黑體"/>
          <w:color w:val="000000" w:themeColor="text1"/>
          <w:szCs w:val="24"/>
        </w:rPr>
        <w:t>補或</w:t>
      </w:r>
      <w:r w:rsidR="00502F4B" w:rsidRPr="003C08A3">
        <w:rPr>
          <w:rFonts w:ascii="微軟正黑體" w:eastAsia="微軟正黑體" w:hAnsi="微軟正黑體" w:hint="eastAsia"/>
          <w:color w:val="000000" w:themeColor="text1"/>
          <w:szCs w:val="24"/>
        </w:rPr>
        <w:t>待</w:t>
      </w:r>
      <w:r w:rsidRPr="003C08A3">
        <w:rPr>
          <w:rFonts w:ascii="微軟正黑體" w:eastAsia="微軟正黑體" w:hAnsi="微軟正黑體"/>
          <w:color w:val="000000" w:themeColor="text1"/>
          <w:szCs w:val="24"/>
        </w:rPr>
        <w:t>訂的內容為</w:t>
      </w:r>
      <w:r w:rsidRPr="003C08A3">
        <w:rPr>
          <w:rFonts w:ascii="微軟正黑體" w:eastAsia="微軟正黑體" w:hAnsi="微軟正黑體"/>
          <w:color w:val="FF0000"/>
          <w:szCs w:val="24"/>
        </w:rPr>
        <w:t>紅</w:t>
      </w:r>
      <w:r w:rsidRPr="003C08A3">
        <w:rPr>
          <w:rFonts w:ascii="微軟正黑體" w:eastAsia="微軟正黑體" w:hAnsi="微軟正黑體" w:hint="eastAsia"/>
          <w:color w:val="FF0000"/>
          <w:szCs w:val="24"/>
        </w:rPr>
        <w:t>色</w:t>
      </w:r>
      <w:r w:rsidRPr="003C08A3">
        <w:rPr>
          <w:rFonts w:ascii="微軟正黑體" w:eastAsia="微軟正黑體" w:hAnsi="微軟正黑體" w:hint="eastAsia"/>
          <w:color w:val="000000" w:themeColor="text1"/>
          <w:szCs w:val="24"/>
        </w:rPr>
        <w:t>，並</w:t>
      </w:r>
      <w:r w:rsidRPr="003C08A3">
        <w:rPr>
          <w:rFonts w:ascii="微軟正黑體" w:eastAsia="微軟正黑體" w:hAnsi="微軟正黑體"/>
          <w:color w:val="000000" w:themeColor="text1"/>
          <w:szCs w:val="24"/>
        </w:rPr>
        <w:t>標註</w:t>
      </w:r>
      <w:r w:rsidR="00502F4B" w:rsidRPr="003C08A3">
        <w:rPr>
          <w:rFonts w:ascii="微軟正黑體" w:eastAsia="微軟正黑體" w:hAnsi="微軟正黑體" w:hint="eastAsia"/>
          <w:color w:val="000000" w:themeColor="text1"/>
          <w:szCs w:val="24"/>
        </w:rPr>
        <w:t>待補、待討論</w:t>
      </w:r>
      <w:r w:rsidRPr="003C08A3">
        <w:rPr>
          <w:rFonts w:ascii="微軟正黑體" w:eastAsia="微軟正黑體" w:hAnsi="微軟正黑體" w:hint="eastAsia"/>
          <w:color w:val="000000" w:themeColor="text1"/>
          <w:szCs w:val="24"/>
        </w:rPr>
        <w:t>等字樣</w:t>
      </w:r>
      <w:r w:rsidR="00B3125F" w:rsidRPr="003C08A3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65263D92" w14:textId="77777777" w:rsidR="008363FB" w:rsidRPr="003C08A3" w:rsidRDefault="008363FB" w:rsidP="00310EDF">
      <w:pPr>
        <w:widowControl/>
        <w:spacing w:line="440" w:lineRule="exact"/>
        <w:rPr>
          <w:rFonts w:ascii="微軟正黑體" w:eastAsia="微軟正黑體" w:hAnsi="微軟正黑體"/>
          <w:b/>
          <w:szCs w:val="24"/>
        </w:rPr>
      </w:pPr>
      <w:r w:rsidRPr="003C08A3">
        <w:rPr>
          <w:rFonts w:ascii="微軟正黑體" w:eastAsia="微軟正黑體" w:hAnsi="微軟正黑體"/>
          <w:b/>
          <w:szCs w:val="24"/>
        </w:rPr>
        <w:br w:type="page"/>
      </w:r>
    </w:p>
    <w:p w14:paraId="0714F3FE" w14:textId="77777777" w:rsidR="003C36AA" w:rsidRPr="003C08A3" w:rsidRDefault="003C36AA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bookmarkStart w:id="3" w:name="_Toc526423286"/>
      <w:r w:rsidRPr="003C08A3">
        <w:rPr>
          <w:rFonts w:ascii="微軟正黑體" w:eastAsia="微軟正黑體" w:hAnsi="微軟正黑體"/>
        </w:rPr>
        <w:lastRenderedPageBreak/>
        <w:t>Kimmie</w:t>
      </w:r>
      <w:r w:rsidRPr="003C08A3">
        <w:rPr>
          <w:rFonts w:ascii="微軟正黑體" w:eastAsia="微軟正黑體" w:hAnsi="微軟正黑體" w:hint="eastAsia"/>
        </w:rPr>
        <w:t>劇情</w:t>
      </w:r>
      <w:r w:rsidR="0092640D" w:rsidRPr="003C08A3">
        <w:rPr>
          <w:rFonts w:ascii="微軟正黑體" w:eastAsia="微軟正黑體" w:hAnsi="微軟正黑體" w:hint="eastAsia"/>
        </w:rPr>
        <w:t>概述</w:t>
      </w:r>
      <w:bookmarkEnd w:id="3"/>
    </w:p>
    <w:p w14:paraId="4BE308E4" w14:textId="37C8617E" w:rsidR="00500A8B" w:rsidRPr="00310EDF" w:rsidRDefault="00500A8B" w:rsidP="00310EDF">
      <w:pPr>
        <w:spacing w:line="440" w:lineRule="exact"/>
        <w:rPr>
          <w:rFonts w:ascii="微軟正黑體" w:eastAsia="微軟正黑體" w:hAnsi="微軟正黑體"/>
          <w:b/>
        </w:rPr>
      </w:pPr>
      <w:r w:rsidRPr="00310EDF">
        <w:rPr>
          <w:rFonts w:ascii="微軟正黑體" w:eastAsia="微軟正黑體" w:hAnsi="微軟正黑體" w:hint="eastAsia"/>
          <w:b/>
        </w:rPr>
        <w:t>一、</w:t>
      </w:r>
      <w:r w:rsidR="00050D95" w:rsidRPr="00310EDF">
        <w:rPr>
          <w:rFonts w:ascii="微軟正黑體" w:eastAsia="微軟正黑體" w:hAnsi="微軟正黑體"/>
          <w:b/>
        </w:rPr>
        <w:t>MuseNote</w:t>
      </w:r>
    </w:p>
    <w:p w14:paraId="64BC2871" w14:textId="2A8E1E6A" w:rsidR="00500A8B" w:rsidRPr="0031466B" w:rsidRDefault="00500A8B" w:rsidP="00310EDF">
      <w:pPr>
        <w:pStyle w:val="a7"/>
        <w:widowControl/>
        <w:spacing w:line="440" w:lineRule="exact"/>
        <w:ind w:leftChars="0" w:firstLineChars="200" w:firstLine="48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</w:rPr>
        <w:t>Kimmie</w:t>
      </w:r>
      <w:r w:rsidR="00920B20" w:rsidRPr="0031466B">
        <w:rPr>
          <w:rFonts w:ascii="微軟正黑體" w:eastAsia="微軟正黑體" w:hAnsi="微軟正黑體" w:hint="eastAsia"/>
        </w:rPr>
        <w:t>一覺</w:t>
      </w:r>
      <w:r w:rsidR="004C141E" w:rsidRPr="0031466B">
        <w:rPr>
          <w:rFonts w:ascii="微軟正黑體" w:eastAsia="微軟正黑體" w:hAnsi="微軟正黑體"/>
        </w:rPr>
        <w:t>醒來</w:t>
      </w:r>
      <w:r w:rsidR="004C141E" w:rsidRPr="0031466B">
        <w:rPr>
          <w:rFonts w:ascii="微軟正黑體" w:eastAsia="微軟正黑體" w:hAnsi="微軟正黑體" w:hint="eastAsia"/>
        </w:rPr>
        <w:t>後</w:t>
      </w:r>
      <w:r w:rsidR="00A47CD1" w:rsidRPr="0031466B">
        <w:rPr>
          <w:rFonts w:ascii="微軟正黑體" w:eastAsia="微軟正黑體" w:hAnsi="微軟正黑體" w:hint="eastAsia"/>
        </w:rPr>
        <w:t>發現霍伯特並不在</w:t>
      </w:r>
      <w:r w:rsidR="00500376">
        <w:rPr>
          <w:rFonts w:ascii="微軟正黑體" w:eastAsia="微軟正黑體" w:hAnsi="微軟正黑體" w:hint="eastAsia"/>
        </w:rPr>
        <w:t>屋</w:t>
      </w:r>
      <w:r w:rsidR="00A47CD1" w:rsidRPr="0031466B">
        <w:rPr>
          <w:rFonts w:ascii="微軟正黑體" w:eastAsia="微軟正黑體" w:hAnsi="微軟正黑體" w:hint="eastAsia"/>
        </w:rPr>
        <w:t>裡，而研究室內</w:t>
      </w:r>
      <w:r w:rsidR="00A47CD1" w:rsidRPr="0031466B">
        <w:rPr>
          <w:rFonts w:ascii="微軟正黑體" w:eastAsia="微軟正黑體" w:hAnsi="微軟正黑體"/>
        </w:rPr>
        <w:t>的筆記散亂成一團</w:t>
      </w:r>
      <w:r w:rsidR="00A47CD1" w:rsidRPr="0031466B">
        <w:rPr>
          <w:rFonts w:ascii="微軟正黑體" w:eastAsia="微軟正黑體" w:hAnsi="微軟正黑體" w:hint="eastAsia"/>
        </w:rPr>
        <w:t>，只有一本</w:t>
      </w:r>
      <w:r w:rsidR="00920B20" w:rsidRPr="0031466B">
        <w:rPr>
          <w:rFonts w:ascii="微軟正黑體" w:eastAsia="微軟正黑體" w:hAnsi="微軟正黑體" w:hint="eastAsia"/>
        </w:rPr>
        <w:t>名為</w:t>
      </w:r>
      <w:r w:rsidR="00050D95" w:rsidRPr="0031466B">
        <w:rPr>
          <w:rFonts w:ascii="微軟正黑體" w:eastAsia="微軟正黑體" w:hAnsi="微軟正黑體"/>
        </w:rPr>
        <w:t>《MuseNote》</w:t>
      </w:r>
      <w:r w:rsidR="00920B20" w:rsidRPr="0031466B">
        <w:rPr>
          <w:rFonts w:ascii="微軟正黑體" w:eastAsia="微軟正黑體" w:hAnsi="微軟正黑體" w:hint="eastAsia"/>
        </w:rPr>
        <w:t>的筆記</w:t>
      </w:r>
      <w:r w:rsidR="00A47CD1" w:rsidRPr="0031466B">
        <w:rPr>
          <w:rFonts w:ascii="微軟正黑體" w:eastAsia="微軟正黑體" w:hAnsi="微軟正黑體" w:hint="eastAsia"/>
        </w:rPr>
        <w:t>放在桌上</w:t>
      </w:r>
      <w:r w:rsidR="00C6710B">
        <w:rPr>
          <w:rFonts w:ascii="微軟正黑體" w:eastAsia="微軟正黑體" w:hAnsi="微軟正黑體" w:hint="eastAsia"/>
        </w:rPr>
        <w:t>隱約</w:t>
      </w:r>
      <w:r w:rsidR="00A47CD1" w:rsidRPr="0031466B">
        <w:rPr>
          <w:rFonts w:ascii="微軟正黑體" w:eastAsia="微軟正黑體" w:hAnsi="微軟正黑體"/>
        </w:rPr>
        <w:t>散發著光芒，</w:t>
      </w:r>
      <w:r w:rsidR="00417706" w:rsidRPr="0031466B">
        <w:rPr>
          <w:rFonts w:ascii="微軟正黑體" w:eastAsia="微軟正黑體" w:hAnsi="微軟正黑體"/>
        </w:rPr>
        <w:t>翻開書冊</w:t>
      </w:r>
      <w:r w:rsidR="00A47CD1" w:rsidRPr="0031466B">
        <w:rPr>
          <w:rFonts w:ascii="微軟正黑體" w:eastAsia="微軟正黑體" w:hAnsi="微軟正黑體"/>
        </w:rPr>
        <w:t>的瞬間</w:t>
      </w:r>
      <w:r w:rsidR="00417706" w:rsidRPr="0031466B">
        <w:rPr>
          <w:rFonts w:ascii="微軟正黑體" w:eastAsia="微軟正黑體" w:hAnsi="微軟正黑體" w:hint="eastAsia"/>
        </w:rPr>
        <w:t>，一隻</w:t>
      </w:r>
      <w:r w:rsidR="00417706" w:rsidRPr="0031466B">
        <w:rPr>
          <w:rFonts w:ascii="微軟正黑體" w:eastAsia="微軟正黑體" w:hAnsi="微軟正黑體"/>
        </w:rPr>
        <w:t>幼鳥從書</w:t>
      </w:r>
      <w:r w:rsidR="00417706" w:rsidRPr="0031466B">
        <w:rPr>
          <w:rFonts w:ascii="微軟正黑體" w:eastAsia="微軟正黑體" w:hAnsi="微軟正黑體" w:hint="eastAsia"/>
        </w:rPr>
        <w:t>頁之中</w:t>
      </w:r>
      <w:r w:rsidR="00417706" w:rsidRPr="0031466B">
        <w:rPr>
          <w:rFonts w:ascii="微軟正黑體" w:eastAsia="微軟正黑體" w:hAnsi="微軟正黑體"/>
        </w:rPr>
        <w:t>蹦</w:t>
      </w:r>
      <w:r w:rsidR="004C141E" w:rsidRPr="0031466B">
        <w:rPr>
          <w:rFonts w:ascii="微軟正黑體" w:eastAsia="微軟正黑體" w:hAnsi="微軟正黑體"/>
        </w:rPr>
        <w:t>出來。</w:t>
      </w:r>
    </w:p>
    <w:p w14:paraId="7E5DD31F" w14:textId="179CC762" w:rsidR="00333EFC" w:rsidRPr="0031466B" w:rsidRDefault="00417706" w:rsidP="00310EDF">
      <w:pPr>
        <w:pStyle w:val="a7"/>
        <w:widowControl/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書中</w:t>
      </w:r>
      <w:r w:rsidR="005C6537" w:rsidRPr="0031466B">
        <w:rPr>
          <w:rFonts w:ascii="微軟正黑體" w:eastAsia="微軟正黑體" w:hAnsi="微軟正黑體" w:hint="eastAsia"/>
        </w:rPr>
        <w:t>描繪世界</w:t>
      </w:r>
      <w:r w:rsidRPr="0031466B">
        <w:rPr>
          <w:rFonts w:ascii="微軟正黑體" w:eastAsia="微軟正黑體" w:hAnsi="微軟正黑體" w:hint="eastAsia"/>
        </w:rPr>
        <w:t>形成</w:t>
      </w:r>
      <w:r w:rsidR="005C6537" w:rsidRPr="0031466B">
        <w:rPr>
          <w:rFonts w:ascii="微軟正黑體" w:eastAsia="微軟正黑體" w:hAnsi="微軟正黑體" w:hint="eastAsia"/>
        </w:rPr>
        <w:t>之</w:t>
      </w:r>
      <w:r w:rsidR="005C6537" w:rsidRPr="0031466B">
        <w:rPr>
          <w:rFonts w:ascii="微軟正黑體" w:eastAsia="微軟正黑體" w:hAnsi="微軟正黑體"/>
        </w:rPr>
        <w:t>初的樣子，</w:t>
      </w:r>
      <w:r w:rsidR="004C141E" w:rsidRPr="0031466B">
        <w:rPr>
          <w:rFonts w:ascii="微軟正黑體" w:eastAsia="微軟正黑體" w:hAnsi="微軟正黑體" w:hint="eastAsia"/>
        </w:rPr>
        <w:t>女神們歡欣地準備舞會來臨，</w:t>
      </w:r>
      <w:r w:rsidRPr="0031466B">
        <w:rPr>
          <w:rFonts w:ascii="微軟正黑體" w:eastAsia="微軟正黑體" w:hAnsi="微軟正黑體" w:hint="eastAsia"/>
        </w:rPr>
        <w:t>唯獨樹</w:t>
      </w:r>
      <w:r w:rsidRPr="0031466B">
        <w:rPr>
          <w:rFonts w:ascii="微軟正黑體" w:eastAsia="微軟正黑體" w:hAnsi="微軟正黑體"/>
        </w:rPr>
        <w:t>上的一隻小鳥變成</w:t>
      </w:r>
      <w:r w:rsidRPr="0031466B">
        <w:rPr>
          <w:rFonts w:ascii="微軟正黑體" w:eastAsia="微軟正黑體" w:hAnsi="微軟正黑體" w:hint="eastAsia"/>
        </w:rPr>
        <w:t>一道</w:t>
      </w:r>
      <w:r w:rsidRPr="0031466B">
        <w:rPr>
          <w:rFonts w:ascii="微軟正黑體" w:eastAsia="微軟正黑體" w:hAnsi="微軟正黑體"/>
        </w:rPr>
        <w:t>黑色剪影</w:t>
      </w:r>
      <w:r w:rsidRPr="0031466B">
        <w:rPr>
          <w:rFonts w:ascii="微軟正黑體" w:eastAsia="微軟正黑體" w:hAnsi="微軟正黑體" w:hint="eastAsia"/>
        </w:rPr>
        <w:t>，</w:t>
      </w:r>
      <w:r w:rsidR="00333EFC" w:rsidRPr="0031466B">
        <w:rPr>
          <w:rFonts w:ascii="微軟正黑體" w:eastAsia="微軟正黑體" w:hAnsi="微軟正黑體" w:hint="eastAsia"/>
        </w:rPr>
        <w:t>仔細核對</w:t>
      </w:r>
      <w:r w:rsidR="004C141E" w:rsidRPr="0031466B">
        <w:rPr>
          <w:rFonts w:ascii="微軟正黑體" w:eastAsia="微軟正黑體" w:hAnsi="微軟正黑體" w:hint="eastAsia"/>
        </w:rPr>
        <w:t>發現</w:t>
      </w:r>
      <w:r w:rsidR="00333EFC" w:rsidRPr="0031466B">
        <w:rPr>
          <w:rFonts w:ascii="微軟正黑體" w:eastAsia="微軟正黑體" w:hAnsi="微軟正黑體"/>
        </w:rPr>
        <w:t>小鳥竟是書中之</w:t>
      </w:r>
      <w:r w:rsidR="00333EFC" w:rsidRPr="0031466B">
        <w:rPr>
          <w:rFonts w:ascii="微軟正黑體" w:eastAsia="微軟正黑體" w:hAnsi="微軟正黑體" w:hint="eastAsia"/>
        </w:rPr>
        <w:t>物，</w:t>
      </w:r>
      <w:r w:rsidR="00333EFC" w:rsidRPr="0031466B">
        <w:rPr>
          <w:rFonts w:ascii="微軟正黑體" w:eastAsia="微軟正黑體" w:hAnsi="微軟正黑體"/>
        </w:rPr>
        <w:t>此時小鳥開口與</w:t>
      </w:r>
      <w:r w:rsidR="00920B20" w:rsidRPr="0031466B">
        <w:rPr>
          <w:rFonts w:ascii="微軟正黑體" w:eastAsia="微軟正黑體" w:hAnsi="微軟正黑體"/>
        </w:rPr>
        <w:t>Kimmie</w:t>
      </w:r>
      <w:r w:rsidR="00333EFC" w:rsidRPr="0031466B">
        <w:rPr>
          <w:rFonts w:ascii="微軟正黑體" w:eastAsia="微軟正黑體" w:hAnsi="微軟正黑體"/>
        </w:rPr>
        <w:t>對話</w:t>
      </w:r>
      <w:r w:rsidR="00333EFC" w:rsidRPr="0031466B">
        <w:rPr>
          <w:rFonts w:ascii="微軟正黑體" w:eastAsia="微軟正黑體" w:hAnsi="微軟正黑體" w:hint="eastAsia"/>
        </w:rPr>
        <w:t>，喊的卻不是她的名字</w:t>
      </w:r>
      <w:r w:rsidR="00333EFC" w:rsidRPr="0031466B">
        <w:rPr>
          <w:rFonts w:ascii="微軟正黑體" w:eastAsia="微軟正黑體" w:hAnsi="微軟正黑體"/>
        </w:rPr>
        <w:t>，而是她的母親—迪莉婭。</w:t>
      </w:r>
    </w:p>
    <w:p w14:paraId="34260502" w14:textId="3B589C45" w:rsidR="00920B20" w:rsidRPr="0031466B" w:rsidRDefault="00920B20" w:rsidP="00310EDF">
      <w:pPr>
        <w:pStyle w:val="a7"/>
        <w:widowControl/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 xml:space="preserve">　</w:t>
      </w:r>
      <w:r w:rsidRPr="0031466B">
        <w:rPr>
          <w:rFonts w:ascii="微軟正黑體" w:eastAsia="微軟正黑體" w:hAnsi="微軟正黑體"/>
        </w:rPr>
        <w:t xml:space="preserve">　</w:t>
      </w:r>
      <w:r w:rsidRPr="0031466B">
        <w:rPr>
          <w:rFonts w:ascii="微軟正黑體" w:eastAsia="微軟正黑體" w:hAnsi="微軟正黑體" w:hint="eastAsia"/>
        </w:rPr>
        <w:t>為了找尋霍伯特的蹤跡以及</w:t>
      </w:r>
      <w:r w:rsidRPr="0031466B">
        <w:rPr>
          <w:rFonts w:ascii="微軟正黑體" w:eastAsia="微軟正黑體" w:hAnsi="微軟正黑體"/>
        </w:rPr>
        <w:t>了解這本</w:t>
      </w:r>
      <w:r w:rsidRPr="0031466B">
        <w:rPr>
          <w:rFonts w:ascii="微軟正黑體" w:eastAsia="微軟正黑體" w:hAnsi="微軟正黑體" w:hint="eastAsia"/>
        </w:rPr>
        <w:t>書冊的來歷，踏上了旅程。</w:t>
      </w:r>
    </w:p>
    <w:p w14:paraId="19D1EA2B" w14:textId="799424F5" w:rsidR="00500A8B" w:rsidRPr="00310EDF" w:rsidRDefault="00500A8B" w:rsidP="00310EDF">
      <w:pPr>
        <w:spacing w:line="440" w:lineRule="exact"/>
        <w:rPr>
          <w:rFonts w:ascii="微軟正黑體" w:eastAsia="微軟正黑體" w:hAnsi="微軟正黑體"/>
          <w:b/>
        </w:rPr>
      </w:pPr>
      <w:r w:rsidRPr="00310EDF">
        <w:rPr>
          <w:rFonts w:ascii="微軟正黑體" w:eastAsia="微軟正黑體" w:hAnsi="微軟正黑體" w:hint="eastAsia"/>
          <w:b/>
        </w:rPr>
        <w:t>二、</w:t>
      </w:r>
      <w:r w:rsidR="00050D95" w:rsidRPr="00310EDF">
        <w:rPr>
          <w:rFonts w:ascii="微軟正黑體" w:eastAsia="微軟正黑體" w:hAnsi="微軟正黑體"/>
          <w:b/>
        </w:rPr>
        <w:t>Gelb</w:t>
      </w:r>
    </w:p>
    <w:p w14:paraId="0B97622A" w14:textId="55828F30" w:rsidR="00783D62" w:rsidRPr="0031466B" w:rsidRDefault="007357CB" w:rsidP="00310EDF">
      <w:pPr>
        <w:spacing w:line="440" w:lineRule="exact"/>
        <w:ind w:leftChars="100" w:left="240" w:rightChars="100" w:right="240" w:firstLine="48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</w:rPr>
        <w:t>Kimmie</w:t>
      </w:r>
      <w:r w:rsidR="00920B20" w:rsidRPr="0031466B">
        <w:rPr>
          <w:rFonts w:ascii="微軟正黑體" w:eastAsia="微軟正黑體" w:hAnsi="微軟正黑體" w:hint="eastAsia"/>
        </w:rPr>
        <w:t>根據書中所述的地點</w:t>
      </w:r>
      <w:r w:rsidR="00920B20" w:rsidRPr="0031466B">
        <w:rPr>
          <w:rFonts w:ascii="微軟正黑體" w:eastAsia="微軟正黑體" w:hAnsi="微軟正黑體"/>
        </w:rPr>
        <w:t>尋訪</w:t>
      </w:r>
      <w:r w:rsidR="00920B20" w:rsidRPr="0031466B">
        <w:rPr>
          <w:rFonts w:ascii="微軟正黑體" w:eastAsia="微軟正黑體" w:hAnsi="微軟正黑體" w:hint="eastAsia"/>
        </w:rPr>
        <w:t>各個</w:t>
      </w:r>
      <w:r w:rsidR="00050D95" w:rsidRPr="0031466B">
        <w:rPr>
          <w:rFonts w:ascii="微軟正黑體" w:eastAsia="微軟正黑體" w:hAnsi="微軟正黑體" w:hint="eastAsia"/>
        </w:rPr>
        <w:t>國家</w:t>
      </w:r>
      <w:r w:rsidR="00920B20" w:rsidRPr="0031466B">
        <w:rPr>
          <w:rFonts w:ascii="微軟正黑體" w:eastAsia="微軟正黑體" w:hAnsi="微軟正黑體"/>
        </w:rPr>
        <w:t>，</w:t>
      </w:r>
      <w:r w:rsidR="00920B20" w:rsidRPr="0031466B">
        <w:rPr>
          <w:rFonts w:ascii="微軟正黑體" w:eastAsia="微軟正黑體" w:hAnsi="微軟正黑體" w:hint="eastAsia"/>
        </w:rPr>
        <w:t>了解</w:t>
      </w:r>
      <w:r w:rsidRPr="0031466B">
        <w:rPr>
          <w:rFonts w:ascii="微軟正黑體" w:eastAsia="微軟正黑體" w:hAnsi="微軟正黑體" w:hint="eastAsia"/>
        </w:rPr>
        <w:t>藝術品靈</w:t>
      </w:r>
      <w:r w:rsidR="00920B20" w:rsidRPr="0031466B">
        <w:rPr>
          <w:rFonts w:ascii="微軟正黑體" w:eastAsia="微軟正黑體" w:hAnsi="微軟正黑體"/>
        </w:rPr>
        <w:t>的故事，</w:t>
      </w:r>
      <w:r w:rsidR="00920B20" w:rsidRPr="0031466B">
        <w:rPr>
          <w:rFonts w:ascii="微軟正黑體" w:eastAsia="微軟正黑體" w:hAnsi="微軟正黑體" w:hint="eastAsia"/>
        </w:rPr>
        <w:t>完</w:t>
      </w:r>
      <w:r w:rsidR="00C64717" w:rsidRPr="0031466B">
        <w:rPr>
          <w:rFonts w:ascii="微軟正黑體" w:eastAsia="微軟正黑體" w:hAnsi="微軟正黑體"/>
        </w:rPr>
        <w:t>成</w:t>
      </w:r>
      <w:r w:rsidR="00C64717" w:rsidRPr="0031466B">
        <w:rPr>
          <w:rFonts w:ascii="微軟正黑體" w:eastAsia="微軟正黑體" w:hAnsi="微軟正黑體" w:hint="eastAsia"/>
        </w:rPr>
        <w:t>他們的願望與其定下契約</w:t>
      </w:r>
      <w:r w:rsidR="00C64717" w:rsidRPr="0031466B">
        <w:rPr>
          <w:rFonts w:ascii="微軟正黑體" w:eastAsia="微軟正黑體" w:hAnsi="微軟正黑體"/>
        </w:rPr>
        <w:t>，將他們</w:t>
      </w:r>
      <w:r w:rsidR="00920B20" w:rsidRPr="0031466B">
        <w:rPr>
          <w:rFonts w:ascii="微軟正黑體" w:eastAsia="微軟正黑體" w:hAnsi="微軟正黑體" w:hint="eastAsia"/>
        </w:rPr>
        <w:t>重新</w:t>
      </w:r>
      <w:r w:rsidR="00C64717" w:rsidRPr="0031466B">
        <w:rPr>
          <w:rFonts w:ascii="微軟正黑體" w:eastAsia="微軟正黑體" w:hAnsi="微軟正黑體"/>
        </w:rPr>
        <w:t>記錄</w:t>
      </w:r>
      <w:r w:rsidR="00C64717" w:rsidRPr="0031466B">
        <w:rPr>
          <w:rFonts w:ascii="微軟正黑體" w:eastAsia="微軟正黑體" w:hAnsi="微軟正黑體" w:hint="eastAsia"/>
        </w:rPr>
        <w:t>回</w:t>
      </w:r>
      <w:r w:rsidR="00C64717" w:rsidRPr="0031466B">
        <w:rPr>
          <w:rFonts w:ascii="微軟正黑體" w:eastAsia="微軟正黑體" w:hAnsi="微軟正黑體"/>
        </w:rPr>
        <w:t>書冊</w:t>
      </w:r>
      <w:r w:rsidR="00920B20" w:rsidRPr="0031466B">
        <w:rPr>
          <w:rFonts w:ascii="微軟正黑體" w:eastAsia="微軟正黑體" w:hAnsi="微軟正黑體" w:hint="eastAsia"/>
        </w:rPr>
        <w:t>。</w:t>
      </w:r>
      <w:r w:rsidR="00050D95" w:rsidRPr="0031466B">
        <w:rPr>
          <w:rFonts w:ascii="微軟正黑體" w:eastAsia="微軟正黑體" w:hAnsi="微軟正黑體" w:hint="eastAsia"/>
        </w:rPr>
        <w:t>途中</w:t>
      </w:r>
      <w:r w:rsidR="00920B20" w:rsidRPr="0031466B">
        <w:rPr>
          <w:rFonts w:ascii="微軟正黑體" w:eastAsia="微軟正黑體" w:hAnsi="微軟正黑體" w:hint="eastAsia"/>
        </w:rPr>
        <w:t>，</w:t>
      </w:r>
      <w:r w:rsidR="00C64717" w:rsidRPr="0031466B">
        <w:rPr>
          <w:rFonts w:ascii="微軟正黑體" w:eastAsia="微軟正黑體" w:hAnsi="微軟正黑體" w:hint="eastAsia"/>
        </w:rPr>
        <w:t>竟</w:t>
      </w:r>
      <w:r w:rsidR="00C6710B">
        <w:rPr>
          <w:rFonts w:ascii="微軟正黑體" w:eastAsia="微軟正黑體" w:hAnsi="微軟正黑體" w:hint="eastAsia"/>
        </w:rPr>
        <w:t>找到</w:t>
      </w:r>
      <w:r w:rsidR="00C64717" w:rsidRPr="0031466B">
        <w:rPr>
          <w:rFonts w:ascii="微軟正黑體" w:eastAsia="微軟正黑體" w:hAnsi="微軟正黑體"/>
        </w:rPr>
        <w:t>更多</w:t>
      </w:r>
      <w:r w:rsidR="00C64717" w:rsidRPr="0031466B">
        <w:rPr>
          <w:rFonts w:ascii="微軟正黑體" w:eastAsia="微軟正黑體" w:hAnsi="微軟正黑體" w:hint="eastAsia"/>
        </w:rPr>
        <w:t>不存在於書冊的</w:t>
      </w:r>
      <w:r w:rsidR="00783D62" w:rsidRPr="0031466B">
        <w:rPr>
          <w:rFonts w:ascii="微軟正黑體" w:eastAsia="微軟正黑體" w:hAnsi="微軟正黑體"/>
        </w:rPr>
        <w:t>藝術品靈</w:t>
      </w:r>
      <w:r w:rsidR="00920B20" w:rsidRPr="0031466B">
        <w:rPr>
          <w:rFonts w:ascii="微軟正黑體" w:eastAsia="微軟正黑體" w:hAnsi="微軟正黑體" w:hint="eastAsia"/>
        </w:rPr>
        <w:t>，</w:t>
      </w:r>
      <w:r w:rsidR="00C6710B">
        <w:rPr>
          <w:rFonts w:ascii="微軟正黑體" w:eastAsia="微軟正黑體" w:hAnsi="微軟正黑體" w:hint="eastAsia"/>
        </w:rPr>
        <w:t>才瞭解</w:t>
      </w:r>
      <w:r w:rsidR="00920B20" w:rsidRPr="0031466B">
        <w:rPr>
          <w:rFonts w:ascii="微軟正黑體" w:eastAsia="微軟正黑體" w:hAnsi="微軟正黑體"/>
        </w:rPr>
        <w:t>原來</w:t>
      </w:r>
      <w:r w:rsidR="00920B20" w:rsidRPr="0031466B">
        <w:rPr>
          <w:rFonts w:ascii="微軟正黑體" w:eastAsia="微軟正黑體" w:hAnsi="微軟正黑體" w:hint="eastAsia"/>
        </w:rPr>
        <w:t>世</w:t>
      </w:r>
      <w:r w:rsidR="00050D95" w:rsidRPr="0031466B">
        <w:rPr>
          <w:rFonts w:ascii="微軟正黑體" w:eastAsia="微軟正黑體" w:hAnsi="微軟正黑體"/>
        </w:rPr>
        <w:t>上</w:t>
      </w:r>
      <w:r w:rsidR="005631C2" w:rsidRPr="0031466B">
        <w:rPr>
          <w:rFonts w:ascii="微軟正黑體" w:eastAsia="微軟正黑體" w:hAnsi="微軟正黑體" w:hint="eastAsia"/>
        </w:rPr>
        <w:t>有</w:t>
      </w:r>
      <w:r w:rsidR="00050D95" w:rsidRPr="0031466B">
        <w:rPr>
          <w:rFonts w:ascii="微軟正黑體" w:eastAsia="微軟正黑體" w:hAnsi="微軟正黑體"/>
        </w:rPr>
        <w:t>與自己</w:t>
      </w:r>
      <w:r w:rsidR="00050D95" w:rsidRPr="0031466B">
        <w:rPr>
          <w:rFonts w:ascii="微軟正黑體" w:eastAsia="微軟正黑體" w:hAnsi="微軟正黑體" w:hint="eastAsia"/>
        </w:rPr>
        <w:t>同樣能力的人存在</w:t>
      </w:r>
      <w:r w:rsidR="00920B20" w:rsidRPr="0031466B">
        <w:rPr>
          <w:rFonts w:ascii="微軟正黑體" w:eastAsia="微軟正黑體" w:hAnsi="微軟正黑體" w:hint="eastAsia"/>
        </w:rPr>
        <w:t>，</w:t>
      </w:r>
      <w:r w:rsidR="00920B20" w:rsidRPr="0031466B">
        <w:rPr>
          <w:rFonts w:ascii="微軟正黑體" w:eastAsia="微軟正黑體" w:hAnsi="微軟正黑體"/>
        </w:rPr>
        <w:t>向他們打探消息，</w:t>
      </w:r>
      <w:r w:rsidR="00C6710B">
        <w:rPr>
          <w:rFonts w:ascii="微軟正黑體" w:eastAsia="微軟正黑體" w:hAnsi="微軟正黑體" w:hint="eastAsia"/>
        </w:rPr>
        <w:t>發現</w:t>
      </w:r>
      <w:r w:rsidR="00050D95" w:rsidRPr="0031466B">
        <w:rPr>
          <w:rFonts w:ascii="微軟正黑體" w:eastAsia="微軟正黑體" w:hAnsi="微軟正黑體" w:hint="eastAsia"/>
        </w:rPr>
        <w:t>這群</w:t>
      </w:r>
      <w:r w:rsidR="00920B20" w:rsidRPr="0031466B">
        <w:rPr>
          <w:rFonts w:ascii="微軟正黑體" w:eastAsia="微軟正黑體" w:hAnsi="微軟正黑體"/>
        </w:rPr>
        <w:t>人竟然也在尋找</w:t>
      </w:r>
      <w:r w:rsidR="00783D62" w:rsidRPr="0031466B">
        <w:rPr>
          <w:rFonts w:ascii="微軟正黑體" w:eastAsia="微軟正黑體" w:hAnsi="微軟正黑體"/>
        </w:rPr>
        <w:t>藝術品靈</w:t>
      </w:r>
      <w:r w:rsidR="00050D95" w:rsidRPr="0031466B">
        <w:rPr>
          <w:rFonts w:ascii="微軟正黑體" w:eastAsia="微軟正黑體" w:hAnsi="微軟正黑體" w:hint="eastAsia"/>
        </w:rPr>
        <w:t>，</w:t>
      </w:r>
      <w:r w:rsidR="00050D95" w:rsidRPr="0031466B">
        <w:rPr>
          <w:rFonts w:ascii="微軟正黑體" w:eastAsia="微軟正黑體" w:hAnsi="微軟正黑體"/>
        </w:rPr>
        <w:t>並且</w:t>
      </w:r>
      <w:r w:rsidR="00050D95" w:rsidRPr="0031466B">
        <w:rPr>
          <w:rFonts w:ascii="微軟正黑體" w:eastAsia="微軟正黑體" w:hAnsi="微軟正黑體" w:hint="eastAsia"/>
        </w:rPr>
        <w:t>意圖</w:t>
      </w:r>
      <w:r w:rsidR="00050D95" w:rsidRPr="0031466B">
        <w:rPr>
          <w:rFonts w:ascii="微軟正黑體" w:eastAsia="微軟正黑體" w:hAnsi="微軟正黑體"/>
        </w:rPr>
        <w:t>與自己搶奪藝術品</w:t>
      </w:r>
      <w:r w:rsidR="00920B20" w:rsidRPr="0031466B">
        <w:rPr>
          <w:rFonts w:ascii="微軟正黑體" w:eastAsia="微軟正黑體" w:hAnsi="微軟正黑體"/>
        </w:rPr>
        <w:t>。</w:t>
      </w:r>
    </w:p>
    <w:p w14:paraId="24270A38" w14:textId="0AF8C36B" w:rsidR="00050D95" w:rsidRPr="0031466B" w:rsidRDefault="00050D95" w:rsidP="00310EDF">
      <w:pPr>
        <w:spacing w:line="440" w:lineRule="exact"/>
        <w:ind w:leftChars="100" w:left="240" w:rightChars="100" w:right="240" w:firstLine="48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小鳥表示，若不</w:t>
      </w:r>
      <w:r w:rsidR="007357CB" w:rsidRPr="0031466B">
        <w:rPr>
          <w:rFonts w:ascii="微軟正黑體" w:eastAsia="微軟正黑體" w:hAnsi="微軟正黑體" w:hint="eastAsia"/>
        </w:rPr>
        <w:t>趕緊</w:t>
      </w:r>
      <w:r w:rsidRPr="0031466B">
        <w:rPr>
          <w:rFonts w:ascii="微軟正黑體" w:eastAsia="微軟正黑體" w:hAnsi="微軟正黑體" w:hint="eastAsia"/>
        </w:rPr>
        <w:t>與</w:t>
      </w:r>
      <w:r w:rsidR="00783D62" w:rsidRPr="0031466B">
        <w:rPr>
          <w:rFonts w:ascii="微軟正黑體" w:eastAsia="微軟正黑體" w:hAnsi="微軟正黑體" w:hint="eastAsia"/>
        </w:rPr>
        <w:t>藝術品靈</w:t>
      </w:r>
      <w:r w:rsidRPr="0031466B">
        <w:rPr>
          <w:rFonts w:ascii="微軟正黑體" w:eastAsia="微軟正黑體" w:hAnsi="微軟正黑體"/>
        </w:rPr>
        <w:t>定下契約，他們很有可能</w:t>
      </w:r>
      <w:r w:rsidRPr="0031466B">
        <w:rPr>
          <w:rFonts w:ascii="微軟正黑體" w:eastAsia="微軟正黑體" w:hAnsi="微軟正黑體" w:hint="eastAsia"/>
        </w:rPr>
        <w:t>因</w:t>
      </w:r>
      <w:r w:rsidRPr="0031466B">
        <w:rPr>
          <w:rFonts w:ascii="微軟正黑體" w:eastAsia="微軟正黑體" w:hAnsi="微軟正黑體"/>
        </w:rPr>
        <w:t>失聯過久而消失於世上，</w:t>
      </w:r>
      <w:r w:rsidRPr="0031466B">
        <w:rPr>
          <w:rFonts w:ascii="微軟正黑體" w:eastAsia="微軟正黑體" w:hAnsi="微軟正黑體" w:hint="eastAsia"/>
        </w:rPr>
        <w:t>或是被其他族人破壞、</w:t>
      </w:r>
      <w:r w:rsidRPr="0031466B">
        <w:rPr>
          <w:rFonts w:ascii="微軟正黑體" w:eastAsia="微軟正黑體" w:hAnsi="微軟正黑體"/>
        </w:rPr>
        <w:t>甚至改變</w:t>
      </w:r>
      <w:r w:rsidRPr="0031466B">
        <w:rPr>
          <w:rFonts w:ascii="微軟正黑體" w:eastAsia="微軟正黑體" w:hAnsi="微軟正黑體" w:hint="eastAsia"/>
        </w:rPr>
        <w:t>整個世界歷史。</w:t>
      </w:r>
    </w:p>
    <w:p w14:paraId="50C67BF9" w14:textId="5770B1AF" w:rsidR="00500A8B" w:rsidRPr="00310EDF" w:rsidRDefault="00500A8B" w:rsidP="00310EDF">
      <w:pPr>
        <w:spacing w:line="440" w:lineRule="exact"/>
        <w:rPr>
          <w:rFonts w:ascii="微軟正黑體" w:eastAsia="微軟正黑體" w:hAnsi="微軟正黑體"/>
          <w:b/>
        </w:rPr>
      </w:pPr>
      <w:r w:rsidRPr="00310EDF">
        <w:rPr>
          <w:rFonts w:ascii="微軟正黑體" w:eastAsia="微軟正黑體" w:hAnsi="微軟正黑體" w:hint="eastAsia"/>
          <w:b/>
        </w:rPr>
        <w:t>三、</w:t>
      </w:r>
      <w:r w:rsidR="005631C2" w:rsidRPr="00310EDF">
        <w:rPr>
          <w:rFonts w:ascii="微軟正黑體" w:eastAsia="微軟正黑體" w:hAnsi="微軟正黑體"/>
          <w:b/>
        </w:rPr>
        <w:t>Schwarz</w:t>
      </w:r>
    </w:p>
    <w:p w14:paraId="60EDFCCF" w14:textId="0CBC1535" w:rsidR="00783D62" w:rsidRPr="0031466B" w:rsidRDefault="005631C2" w:rsidP="00310EDF">
      <w:pPr>
        <w:spacing w:line="440" w:lineRule="exact"/>
        <w:ind w:firstLine="48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</w:rPr>
        <w:t>Kimmie從</w:t>
      </w:r>
      <w:r w:rsidR="00783D62" w:rsidRPr="0031466B">
        <w:rPr>
          <w:rFonts w:ascii="微軟正黑體" w:eastAsia="微軟正黑體" w:hAnsi="微軟正黑體"/>
        </w:rPr>
        <w:t>藝術品靈</w:t>
      </w:r>
      <w:r w:rsidRPr="0031466B">
        <w:rPr>
          <w:rFonts w:ascii="微軟正黑體" w:eastAsia="微軟正黑體" w:hAnsi="微軟正黑體"/>
        </w:rPr>
        <w:t>口中得知，近來有大量</w:t>
      </w:r>
      <w:r w:rsidRPr="0031466B">
        <w:rPr>
          <w:rFonts w:ascii="微軟正黑體" w:eastAsia="微軟正黑體" w:hAnsi="微軟正黑體" w:hint="eastAsia"/>
        </w:rPr>
        <w:t>在館藏中的藝術品</w:t>
      </w:r>
      <w:r w:rsidRPr="0031466B">
        <w:rPr>
          <w:rFonts w:ascii="微軟正黑體" w:eastAsia="微軟正黑體" w:hAnsi="微軟正黑體"/>
        </w:rPr>
        <w:t>被調包，而</w:t>
      </w:r>
      <w:r w:rsidR="00783D62" w:rsidRPr="0031466B">
        <w:rPr>
          <w:rFonts w:ascii="微軟正黑體" w:eastAsia="微軟正黑體" w:hAnsi="微軟正黑體" w:hint="eastAsia"/>
        </w:rPr>
        <w:t>真</w:t>
      </w:r>
      <w:r w:rsidR="00C6710B">
        <w:rPr>
          <w:rFonts w:ascii="微軟正黑體" w:eastAsia="微軟正黑體" w:hAnsi="微軟正黑體" w:hint="eastAsia"/>
        </w:rPr>
        <w:t>品</w:t>
      </w:r>
      <w:r w:rsidR="00783D62" w:rsidRPr="0031466B">
        <w:rPr>
          <w:rFonts w:ascii="微軟正黑體" w:eastAsia="微軟正黑體" w:hAnsi="微軟正黑體"/>
        </w:rPr>
        <w:t>被</w:t>
      </w:r>
      <w:r w:rsidR="00783D62" w:rsidRPr="0031466B">
        <w:rPr>
          <w:rFonts w:ascii="微軟正黑體" w:eastAsia="微軟正黑體" w:hAnsi="微軟正黑體" w:hint="eastAsia"/>
        </w:rPr>
        <w:t>惡意摧毀，以至於這些成</w:t>
      </w:r>
      <w:r w:rsidR="00783D62" w:rsidRPr="0031466B">
        <w:rPr>
          <w:rFonts w:ascii="微軟正黑體" w:eastAsia="微軟正黑體" w:hAnsi="微軟正黑體"/>
        </w:rPr>
        <w:t>為</w:t>
      </w:r>
      <w:r w:rsidR="00783D62" w:rsidRPr="0031466B">
        <w:rPr>
          <w:rFonts w:ascii="微軟正黑體" w:eastAsia="微軟正黑體" w:hAnsi="微軟正黑體" w:hint="eastAsia"/>
        </w:rPr>
        <w:t>靈</w:t>
      </w:r>
      <w:r w:rsidR="00783D62" w:rsidRPr="0031466B">
        <w:rPr>
          <w:rFonts w:ascii="微軟正黑體" w:eastAsia="微軟正黑體" w:hAnsi="微軟正黑體"/>
        </w:rPr>
        <w:t>的藝術品們也跟著消逝</w:t>
      </w:r>
      <w:r w:rsidRPr="0031466B">
        <w:rPr>
          <w:rFonts w:ascii="微軟正黑體" w:eastAsia="微軟正黑體" w:hAnsi="微軟正黑體" w:hint="eastAsia"/>
        </w:rPr>
        <w:t>，猜測是背後有</w:t>
      </w:r>
      <w:r w:rsidRPr="0031466B">
        <w:rPr>
          <w:rFonts w:ascii="微軟正黑體" w:eastAsia="微軟正黑體" w:hAnsi="微軟正黑體"/>
        </w:rPr>
        <w:t>相當影響力的組織正在進行此事</w:t>
      </w:r>
      <w:r w:rsidRPr="0031466B">
        <w:rPr>
          <w:rFonts w:ascii="微軟正黑體" w:eastAsia="微軟正黑體" w:hAnsi="微軟正黑體" w:hint="eastAsia"/>
        </w:rPr>
        <w:t>。</w:t>
      </w:r>
    </w:p>
    <w:p w14:paraId="7AE2CD31" w14:textId="2410A4B4" w:rsidR="007357CB" w:rsidRPr="0031466B" w:rsidRDefault="00AE7A2C" w:rsidP="00310EDF">
      <w:pPr>
        <w:spacing w:line="440" w:lineRule="exact"/>
        <w:ind w:firstLine="480"/>
      </w:pPr>
      <w:r w:rsidRPr="0031466B">
        <w:rPr>
          <w:rFonts w:ascii="微軟正黑體" w:eastAsia="微軟正黑體" w:hAnsi="微軟正黑體" w:hint="eastAsia"/>
        </w:rPr>
        <w:t>當</w:t>
      </w:r>
      <w:r w:rsidR="00C6710B">
        <w:rPr>
          <w:rFonts w:ascii="微軟正黑體" w:eastAsia="微軟正黑體" w:hAnsi="微軟正黑體" w:hint="eastAsia"/>
        </w:rPr>
        <w:t>越</w:t>
      </w:r>
      <w:r w:rsidRPr="0031466B">
        <w:rPr>
          <w:rFonts w:ascii="微軟正黑體" w:eastAsia="微軟正黑體" w:hAnsi="微軟正黑體"/>
        </w:rPr>
        <w:t>靠近Schwarz</w:t>
      </w:r>
      <w:r w:rsidRPr="0031466B">
        <w:rPr>
          <w:rFonts w:ascii="微軟正黑體" w:eastAsia="微軟正黑體" w:hAnsi="微軟正黑體" w:hint="eastAsia"/>
        </w:rPr>
        <w:t>，</w:t>
      </w:r>
      <w:r w:rsidRPr="0031466B">
        <w:rPr>
          <w:rFonts w:ascii="微軟正黑體" w:eastAsia="微軟正黑體" w:hAnsi="微軟正黑體"/>
        </w:rPr>
        <w:t>真相也</w:t>
      </w:r>
      <w:r w:rsidR="00C6710B">
        <w:rPr>
          <w:rFonts w:ascii="微軟正黑體" w:eastAsia="微軟正黑體" w:hAnsi="微軟正黑體" w:hint="eastAsia"/>
        </w:rPr>
        <w:t>越浮出檯面</w:t>
      </w:r>
      <w:r w:rsidRPr="0031466B">
        <w:rPr>
          <w:rFonts w:ascii="微軟正黑體" w:eastAsia="微軟正黑體" w:hAnsi="微軟正黑體"/>
        </w:rPr>
        <w:t>，</w:t>
      </w:r>
      <w:r w:rsidR="00C6710B" w:rsidRPr="0031466B">
        <w:rPr>
          <w:rFonts w:ascii="微軟正黑體" w:eastAsia="微軟正黑體" w:hAnsi="微軟正黑體"/>
        </w:rPr>
        <w:t>Schwarz</w:t>
      </w:r>
      <w:r w:rsidR="00C6710B">
        <w:rPr>
          <w:rFonts w:ascii="微軟正黑體" w:eastAsia="微軟正黑體" w:hAnsi="微軟正黑體" w:hint="eastAsia"/>
        </w:rPr>
        <w:t>的領導人</w:t>
      </w:r>
      <w:r w:rsidRPr="0031466B">
        <w:rPr>
          <w:rFonts w:ascii="微軟正黑體" w:eastAsia="微軟正黑體" w:hAnsi="微軟正黑體"/>
        </w:rPr>
        <w:t>竟是迪莉</w:t>
      </w:r>
      <w:r w:rsidRPr="0031466B">
        <w:rPr>
          <w:rFonts w:ascii="微軟正黑體" w:eastAsia="微軟正黑體" w:hAnsi="微軟正黑體" w:hint="eastAsia"/>
        </w:rPr>
        <w:t>婭，原來</w:t>
      </w:r>
      <w:r w:rsidRPr="0031466B">
        <w:rPr>
          <w:rFonts w:ascii="微軟正黑體" w:eastAsia="微軟正黑體" w:hAnsi="微軟正黑體"/>
        </w:rPr>
        <w:t>Schwarz</w:t>
      </w:r>
      <w:r w:rsidR="00805601" w:rsidRPr="0031466B">
        <w:rPr>
          <w:rFonts w:ascii="微軟正黑體" w:eastAsia="微軟正黑體" w:hAnsi="微軟正黑體" w:hint="eastAsia"/>
        </w:rPr>
        <w:t>一族</w:t>
      </w:r>
      <w:r w:rsidR="00C6710B">
        <w:rPr>
          <w:rFonts w:ascii="微軟正黑體" w:eastAsia="微軟正黑體" w:hAnsi="微軟正黑體" w:hint="eastAsia"/>
        </w:rPr>
        <w:t>將迪莉婭</w:t>
      </w:r>
      <w:r w:rsidR="007B54E4" w:rsidRPr="0031466B">
        <w:rPr>
          <w:rFonts w:ascii="微軟正黑體" w:eastAsia="微軟正黑體" w:hAnsi="微軟正黑體"/>
        </w:rPr>
        <w:t>抓走</w:t>
      </w:r>
      <w:r w:rsidR="00C6710B">
        <w:rPr>
          <w:rFonts w:ascii="微軟正黑體" w:eastAsia="微軟正黑體" w:hAnsi="微軟正黑體" w:hint="eastAsia"/>
        </w:rPr>
        <w:t>對</w:t>
      </w:r>
      <w:r w:rsidR="007B54E4">
        <w:rPr>
          <w:rFonts w:ascii="微軟正黑體" w:eastAsia="微軟正黑體" w:hAnsi="微軟正黑體"/>
        </w:rPr>
        <w:t>其進行精神控制</w:t>
      </w:r>
      <w:r w:rsidR="00805601" w:rsidRPr="0031466B">
        <w:rPr>
          <w:rFonts w:ascii="微軟正黑體" w:eastAsia="微軟正黑體" w:hAnsi="微軟正黑體" w:hint="eastAsia"/>
        </w:rPr>
        <w:t>，</w:t>
      </w:r>
      <w:r w:rsidR="00805601" w:rsidRPr="0031466B">
        <w:rPr>
          <w:rFonts w:ascii="微軟正黑體" w:eastAsia="微軟正黑體" w:hAnsi="微軟正黑體"/>
        </w:rPr>
        <w:t>想要藉</w:t>
      </w:r>
      <w:r w:rsidR="00805601" w:rsidRPr="0031466B">
        <w:rPr>
          <w:rFonts w:ascii="微軟正黑體" w:eastAsia="微軟正黑體" w:hAnsi="微軟正黑體" w:hint="eastAsia"/>
        </w:rPr>
        <w:t>迪莉婭的</w:t>
      </w:r>
      <w:r w:rsidR="00805601" w:rsidRPr="0031466B">
        <w:rPr>
          <w:rFonts w:ascii="微軟正黑體" w:eastAsia="微軟正黑體" w:hAnsi="微軟正黑體"/>
        </w:rPr>
        <w:t>力量取得世界上所有藝術品</w:t>
      </w:r>
      <w:r w:rsidRPr="0031466B">
        <w:rPr>
          <w:rFonts w:ascii="微軟正黑體" w:eastAsia="微軟正黑體" w:hAnsi="微軟正黑體" w:hint="eastAsia"/>
        </w:rPr>
        <w:t>。</w:t>
      </w:r>
    </w:p>
    <w:p w14:paraId="49DFACDC" w14:textId="30F4B567" w:rsidR="00C64717" w:rsidRPr="0031466B" w:rsidRDefault="00783D62" w:rsidP="00310EDF">
      <w:pPr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四</w:t>
      </w:r>
      <w:r w:rsidR="00500A8B" w:rsidRPr="0031466B">
        <w:rPr>
          <w:rFonts w:ascii="微軟正黑體" w:eastAsia="微軟正黑體" w:hAnsi="微軟正黑體" w:hint="eastAsia"/>
        </w:rPr>
        <w:t>、</w:t>
      </w:r>
      <w:r w:rsidR="005631C2" w:rsidRPr="0031466B">
        <w:rPr>
          <w:rFonts w:ascii="微軟正黑體" w:eastAsia="微軟正黑體" w:hAnsi="微軟正黑體" w:hint="eastAsia"/>
        </w:rPr>
        <w:t>最終的心願</w:t>
      </w:r>
    </w:p>
    <w:p w14:paraId="4B5DE23E" w14:textId="6FF363E8" w:rsidR="00D8585F" w:rsidRDefault="00805601" w:rsidP="00310EDF">
      <w:pPr>
        <w:widowControl/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得知此事的</w:t>
      </w:r>
      <w:r w:rsidR="00B64C3E" w:rsidRPr="0031466B">
        <w:rPr>
          <w:rFonts w:ascii="微軟正黑體" w:eastAsia="微軟正黑體" w:hAnsi="微軟正黑體" w:hint="eastAsia"/>
        </w:rPr>
        <w:t>霍伯特</w:t>
      </w:r>
      <w:r w:rsidRPr="0031466B">
        <w:rPr>
          <w:rFonts w:ascii="微軟正黑體" w:eastAsia="微軟正黑體" w:hAnsi="微軟正黑體" w:hint="eastAsia"/>
        </w:rPr>
        <w:t>，</w:t>
      </w:r>
      <w:r w:rsidR="007B54E4" w:rsidRPr="0031466B">
        <w:rPr>
          <w:rFonts w:ascii="微軟正黑體" w:eastAsia="微軟正黑體" w:hAnsi="微軟正黑體"/>
        </w:rPr>
        <w:t>為了</w:t>
      </w:r>
      <w:r w:rsidR="007B54E4">
        <w:rPr>
          <w:rFonts w:ascii="微軟正黑體" w:eastAsia="微軟正黑體" w:hAnsi="微軟正黑體" w:hint="eastAsia"/>
        </w:rPr>
        <w:t>解救迪莉婭</w:t>
      </w:r>
      <w:r w:rsidRPr="0031466B">
        <w:rPr>
          <w:rFonts w:ascii="微軟正黑體" w:eastAsia="微軟正黑體" w:hAnsi="微軟正黑體"/>
        </w:rPr>
        <w:t>，</w:t>
      </w:r>
      <w:r w:rsidR="007B54E4">
        <w:rPr>
          <w:rFonts w:ascii="微軟正黑體" w:eastAsia="微軟正黑體" w:hAnsi="微軟正黑體" w:hint="eastAsia"/>
        </w:rPr>
        <w:t>終於</w:t>
      </w:r>
      <w:r w:rsidR="00B64C3E" w:rsidRPr="0031466B">
        <w:rPr>
          <w:rFonts w:ascii="微軟正黑體" w:eastAsia="微軟正黑體" w:hAnsi="微軟正黑體"/>
        </w:rPr>
        <w:t>調製</w:t>
      </w:r>
      <w:r w:rsidR="007B54E4">
        <w:rPr>
          <w:rFonts w:ascii="微軟正黑體" w:eastAsia="微軟正黑體" w:hAnsi="微軟正黑體" w:hint="eastAsia"/>
        </w:rPr>
        <w:t>出</w:t>
      </w:r>
      <w:r w:rsidR="00B64C3E" w:rsidRPr="0031466B">
        <w:rPr>
          <w:rFonts w:ascii="微軟正黑體" w:eastAsia="微軟正黑體" w:hAnsi="微軟正黑體"/>
        </w:rPr>
        <w:t>可以將自己</w:t>
      </w:r>
      <w:r w:rsidR="007B54E4">
        <w:rPr>
          <w:rFonts w:ascii="微軟正黑體" w:eastAsia="微軟正黑體" w:hAnsi="微軟正黑體" w:hint="eastAsia"/>
        </w:rPr>
        <w:t>由藝術品靈轉生成</w:t>
      </w:r>
      <w:r w:rsidR="00B64C3E" w:rsidRPr="0031466B">
        <w:rPr>
          <w:rFonts w:ascii="微軟正黑體" w:eastAsia="微軟正黑體" w:hAnsi="微軟正黑體" w:hint="eastAsia"/>
        </w:rPr>
        <w:t>人類的藥物</w:t>
      </w:r>
      <w:r w:rsidR="00B64C3E" w:rsidRPr="0031466B">
        <w:rPr>
          <w:rFonts w:ascii="微軟正黑體" w:eastAsia="微軟正黑體" w:hAnsi="微軟正黑體"/>
        </w:rPr>
        <w:t>，</w:t>
      </w:r>
      <w:r w:rsidR="00B64C3E" w:rsidRPr="0031466B">
        <w:rPr>
          <w:rFonts w:ascii="微軟正黑體" w:eastAsia="微軟正黑體" w:hAnsi="微軟正黑體" w:hint="eastAsia"/>
        </w:rPr>
        <w:t>喝了下去</w:t>
      </w:r>
      <w:r w:rsidR="007B54E4">
        <w:rPr>
          <w:rFonts w:ascii="微軟正黑體" w:eastAsia="微軟正黑體" w:hAnsi="微軟正黑體" w:hint="eastAsia"/>
        </w:rPr>
        <w:t>，</w:t>
      </w:r>
      <w:r w:rsidR="00F70E8B">
        <w:rPr>
          <w:rFonts w:ascii="微軟正黑體" w:eastAsia="微軟正黑體" w:hAnsi="微軟正黑體" w:hint="eastAsia"/>
        </w:rPr>
        <w:t>並</w:t>
      </w:r>
      <w:r w:rsidR="007B54E4">
        <w:rPr>
          <w:rFonts w:ascii="微軟正黑體" w:eastAsia="微軟正黑體" w:hAnsi="微軟正黑體" w:hint="eastAsia"/>
        </w:rPr>
        <w:t>試圖讓</w:t>
      </w:r>
      <w:r w:rsidR="007B54E4">
        <w:rPr>
          <w:rFonts w:ascii="微軟正黑體" w:eastAsia="微軟正黑體" w:hAnsi="微軟正黑體"/>
        </w:rPr>
        <w:t>迪莉</w:t>
      </w:r>
      <w:r w:rsidR="007B54E4">
        <w:rPr>
          <w:rFonts w:ascii="微軟正黑體" w:eastAsia="微軟正黑體" w:hAnsi="微軟正黑體" w:hint="eastAsia"/>
        </w:rPr>
        <w:t>婭</w:t>
      </w:r>
      <w:r w:rsidR="007B54E4">
        <w:rPr>
          <w:rFonts w:ascii="微軟正黑體" w:eastAsia="微軟正黑體" w:hAnsi="微軟正黑體"/>
        </w:rPr>
        <w:t>恢復</w:t>
      </w:r>
      <w:r w:rsidR="00F70E8B">
        <w:rPr>
          <w:rFonts w:ascii="微軟正黑體" w:eastAsia="微軟正黑體" w:hAnsi="微軟正黑體" w:hint="eastAsia"/>
        </w:rPr>
        <w:t>心智</w:t>
      </w:r>
      <w:r w:rsidR="00B64C3E" w:rsidRPr="0031466B">
        <w:rPr>
          <w:rFonts w:ascii="微軟正黑體" w:eastAsia="微軟正黑體" w:hAnsi="微軟正黑體"/>
        </w:rPr>
        <w:t>。Kimmie</w:t>
      </w:r>
      <w:r w:rsidR="00783D62" w:rsidRPr="0031466B">
        <w:rPr>
          <w:rFonts w:ascii="微軟正黑體" w:eastAsia="微軟正黑體" w:hAnsi="微軟正黑體" w:hint="eastAsia"/>
        </w:rPr>
        <w:t>在找到霍伯特後，</w:t>
      </w:r>
      <w:r w:rsidR="00B64C3E" w:rsidRPr="0031466B">
        <w:rPr>
          <w:rFonts w:ascii="微軟正黑體" w:eastAsia="微軟正黑體" w:hAnsi="微軟正黑體" w:hint="eastAsia"/>
        </w:rPr>
        <w:t>與之</w:t>
      </w:r>
      <w:r w:rsidR="005631C2" w:rsidRPr="0031466B">
        <w:rPr>
          <w:rFonts w:ascii="微軟正黑體" w:eastAsia="微軟正黑體" w:hAnsi="微軟正黑體" w:hint="eastAsia"/>
        </w:rPr>
        <w:t>定下契約</w:t>
      </w:r>
      <w:r w:rsidR="00B64C3E" w:rsidRPr="0031466B">
        <w:rPr>
          <w:rFonts w:ascii="微軟正黑體" w:eastAsia="微軟正黑體" w:hAnsi="微軟正黑體" w:hint="eastAsia"/>
        </w:rPr>
        <w:t>，卻發現筆記上</w:t>
      </w:r>
      <w:r w:rsidR="00B64C3E" w:rsidRPr="0031466B">
        <w:rPr>
          <w:rFonts w:ascii="微軟正黑體" w:eastAsia="微軟正黑體" w:hAnsi="微軟正黑體"/>
        </w:rPr>
        <w:t>的</w:t>
      </w:r>
      <w:r w:rsidR="005631C2" w:rsidRPr="0031466B">
        <w:rPr>
          <w:rFonts w:ascii="微軟正黑體" w:eastAsia="微軟正黑體" w:hAnsi="微軟正黑體" w:hint="eastAsia"/>
        </w:rPr>
        <w:t>《</w:t>
      </w:r>
      <w:r w:rsidR="00B64C3E" w:rsidRPr="0031466B">
        <w:rPr>
          <w:rFonts w:ascii="微軟正黑體" w:eastAsia="微軟正黑體" w:hAnsi="微軟正黑體"/>
        </w:rPr>
        <w:t>地獄之門</w:t>
      </w:r>
      <w:r w:rsidR="005631C2" w:rsidRPr="0031466B">
        <w:rPr>
          <w:rFonts w:ascii="微軟正黑體" w:eastAsia="微軟正黑體" w:hAnsi="微軟正黑體" w:hint="eastAsia"/>
        </w:rPr>
        <w:t>》</w:t>
      </w:r>
      <w:r w:rsidR="00B64C3E" w:rsidRPr="0031466B">
        <w:rPr>
          <w:rFonts w:ascii="微軟正黑體" w:eastAsia="微軟正黑體" w:hAnsi="微軟正黑體"/>
        </w:rPr>
        <w:t>多了一</w:t>
      </w:r>
      <w:r w:rsidR="00B64C3E" w:rsidRPr="0031466B">
        <w:rPr>
          <w:rFonts w:ascii="微軟正黑體" w:eastAsia="微軟正黑體" w:hAnsi="微軟正黑體" w:hint="eastAsia"/>
        </w:rPr>
        <w:t>個死亡日期</w:t>
      </w:r>
      <w:r w:rsidR="007B54E4">
        <w:rPr>
          <w:rFonts w:ascii="微軟正黑體" w:eastAsia="微軟正黑體" w:hAnsi="微軟正黑體"/>
        </w:rPr>
        <w:t>……</w:t>
      </w:r>
      <w:r w:rsidR="00783D62" w:rsidRPr="0031466B">
        <w:rPr>
          <w:rFonts w:ascii="微軟正黑體" w:eastAsia="微軟正黑體" w:hAnsi="微軟正黑體" w:hint="eastAsia"/>
        </w:rPr>
        <w:t xml:space="preserve"> </w:t>
      </w:r>
    </w:p>
    <w:p w14:paraId="59BDD1B2" w14:textId="62F493A7" w:rsidR="008F5577" w:rsidRDefault="008F557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45C3A2A" w14:textId="022AB961" w:rsidR="0092640D" w:rsidRPr="003C08A3" w:rsidRDefault="0092640D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bookmarkStart w:id="4" w:name="_Toc526423287"/>
      <w:r w:rsidRPr="003C08A3">
        <w:rPr>
          <w:rFonts w:ascii="微軟正黑體" w:eastAsia="微軟正黑體" w:hAnsi="微軟正黑體"/>
        </w:rPr>
        <w:lastRenderedPageBreak/>
        <w:t>Kimmie</w:t>
      </w:r>
      <w:r w:rsidR="00441681" w:rsidRPr="003C08A3">
        <w:rPr>
          <w:rFonts w:ascii="微軟正黑體" w:eastAsia="微軟正黑體" w:hAnsi="微軟正黑體" w:hint="eastAsia"/>
        </w:rPr>
        <w:t>世界觀</w:t>
      </w:r>
      <w:r w:rsidR="00E7341E" w:rsidRPr="003C08A3">
        <w:rPr>
          <w:rFonts w:ascii="微軟正黑體" w:eastAsia="微軟正黑體" w:hAnsi="微軟正黑體" w:hint="eastAsia"/>
        </w:rPr>
        <w:t>總覽</w:t>
      </w:r>
      <w:bookmarkEnd w:id="4"/>
    </w:p>
    <w:p w14:paraId="41305C1D" w14:textId="77777777" w:rsidR="0092640D" w:rsidRPr="003C08A3" w:rsidRDefault="0092640D" w:rsidP="00310EDF">
      <w:pPr>
        <w:pStyle w:val="a7"/>
        <w:numPr>
          <w:ilvl w:val="0"/>
          <w:numId w:val="16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 w:rsidRPr="003C08A3">
        <w:rPr>
          <w:rFonts w:ascii="微軟正黑體" w:eastAsia="微軟正黑體" w:hAnsi="微軟正黑體"/>
          <w:b/>
        </w:rPr>
        <w:t>世界</w:t>
      </w:r>
      <w:r w:rsidRPr="003C08A3">
        <w:rPr>
          <w:rFonts w:ascii="微軟正黑體" w:eastAsia="微軟正黑體" w:hAnsi="微軟正黑體" w:hint="eastAsia"/>
          <w:b/>
        </w:rPr>
        <w:t>之</w:t>
      </w:r>
      <w:r w:rsidRPr="003C08A3">
        <w:rPr>
          <w:rFonts w:ascii="微軟正黑體" w:eastAsia="微軟正黑體" w:hAnsi="微軟正黑體"/>
          <w:b/>
        </w:rPr>
        <w:t>初</w:t>
      </w:r>
    </w:p>
    <w:p w14:paraId="774A8BDD" w14:textId="13E090AB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在世界之</w:t>
      </w:r>
      <w:r w:rsidRPr="003C08A3">
        <w:rPr>
          <w:rFonts w:ascii="微軟正黑體" w:eastAsia="微軟正黑體" w:hAnsi="微軟正黑體"/>
        </w:rPr>
        <w:t>初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繆思</w:t>
      </w:r>
      <w:r w:rsidRPr="003C08A3">
        <w:rPr>
          <w:rFonts w:ascii="微軟正黑體" w:eastAsia="微軟正黑體" w:hAnsi="微軟正黑體" w:hint="eastAsia"/>
        </w:rPr>
        <w:t>女神</w:t>
      </w:r>
      <w:r w:rsidR="00E93802" w:rsidRPr="003C08A3">
        <w:rPr>
          <w:rFonts w:ascii="微軟正黑體" w:eastAsia="微軟正黑體" w:hAnsi="微軟正黑體" w:hint="eastAsia"/>
        </w:rPr>
        <w:t>因為</w:t>
      </w:r>
      <w:r w:rsidRPr="003C08A3">
        <w:rPr>
          <w:rFonts w:ascii="微軟正黑體" w:eastAsia="微軟正黑體" w:hAnsi="微軟正黑體"/>
        </w:rPr>
        <w:t>慶典</w:t>
      </w:r>
      <w:r w:rsidR="00E93802" w:rsidRPr="003C08A3">
        <w:rPr>
          <w:rFonts w:ascii="微軟正黑體" w:eastAsia="微軟正黑體" w:hAnsi="微軟正黑體" w:hint="eastAsia"/>
        </w:rPr>
        <w:t>即將</w:t>
      </w:r>
      <w:r w:rsidRPr="003C08A3">
        <w:rPr>
          <w:rFonts w:ascii="微軟正黑體" w:eastAsia="微軟正黑體" w:hAnsi="微軟正黑體" w:hint="eastAsia"/>
        </w:rPr>
        <w:t>來臨</w:t>
      </w:r>
      <w:r w:rsidRPr="003C08A3">
        <w:rPr>
          <w:rFonts w:ascii="微軟正黑體" w:eastAsia="微軟正黑體" w:hAnsi="微軟正黑體"/>
        </w:rPr>
        <w:t>而躊躇</w:t>
      </w:r>
      <w:r w:rsidRPr="003C08A3">
        <w:rPr>
          <w:rFonts w:ascii="微軟正黑體" w:eastAsia="微軟正黑體" w:hAnsi="微軟正黑體" w:hint="eastAsia"/>
        </w:rPr>
        <w:t>，她們</w:t>
      </w:r>
      <w:r w:rsidRPr="003C08A3">
        <w:rPr>
          <w:rFonts w:ascii="微軟正黑體" w:eastAsia="微軟正黑體" w:hAnsi="微軟正黑體"/>
        </w:rPr>
        <w:t>思索著如何將</w:t>
      </w:r>
      <w:r w:rsidRPr="003C08A3">
        <w:rPr>
          <w:rFonts w:ascii="微軟正黑體" w:eastAsia="微軟正黑體" w:hAnsi="微軟正黑體" w:hint="eastAsia"/>
        </w:rPr>
        <w:t>自己打扮的更加美麗</w:t>
      </w:r>
      <w:r w:rsidRPr="003C08A3">
        <w:rPr>
          <w:rFonts w:ascii="微軟正黑體" w:eastAsia="微軟正黑體" w:hAnsi="微軟正黑體"/>
        </w:rPr>
        <w:t>。</w:t>
      </w:r>
    </w:p>
    <w:p w14:paraId="01E49A7F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因此</w:t>
      </w:r>
      <w:r w:rsidRPr="003C08A3">
        <w:rPr>
          <w:rFonts w:ascii="微軟正黑體" w:eastAsia="微軟正黑體" w:hAnsi="微軟正黑體"/>
        </w:rPr>
        <w:t>，</w:t>
      </w:r>
      <w:r w:rsidRPr="003C08A3">
        <w:rPr>
          <w:rFonts w:ascii="微軟正黑體" w:eastAsia="微軟正黑體" w:hAnsi="微軟正黑體" w:hint="eastAsia"/>
        </w:rPr>
        <w:t>她們摘取世界的元素進行創作</w:t>
      </w:r>
      <w:r w:rsidRPr="003C08A3">
        <w:rPr>
          <w:rFonts w:ascii="微軟正黑體" w:eastAsia="微軟正黑體" w:hAnsi="微軟正黑體"/>
        </w:rPr>
        <w:t>，</w:t>
      </w:r>
    </w:p>
    <w:p w14:paraId="3A079B55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/>
        </w:rPr>
        <w:t>土壤</w:t>
      </w:r>
      <w:r w:rsidRPr="003C08A3">
        <w:rPr>
          <w:rFonts w:ascii="微軟正黑體" w:eastAsia="微軟正黑體" w:hAnsi="微軟正黑體" w:hint="eastAsia"/>
        </w:rPr>
        <w:t>燒製成</w:t>
      </w:r>
      <w:r w:rsidRPr="003C08A3">
        <w:rPr>
          <w:rFonts w:ascii="微軟正黑體" w:eastAsia="微軟正黑體" w:hAnsi="微軟正黑體"/>
        </w:rPr>
        <w:t>陶瓷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陶瓷品做成</w:t>
      </w:r>
      <w:r w:rsidRPr="003C08A3">
        <w:rPr>
          <w:rFonts w:ascii="微軟正黑體" w:eastAsia="微軟正黑體" w:hAnsi="微軟正黑體" w:hint="eastAsia"/>
        </w:rPr>
        <w:t>了</w:t>
      </w:r>
      <w:r w:rsidRPr="003C08A3">
        <w:rPr>
          <w:rFonts w:ascii="微軟正黑體" w:eastAsia="微軟正黑體" w:hAnsi="微軟正黑體"/>
        </w:rPr>
        <w:t>胸甲</w:t>
      </w:r>
      <w:r w:rsidRPr="003C08A3">
        <w:rPr>
          <w:rFonts w:ascii="微軟正黑體" w:eastAsia="微軟正黑體" w:hAnsi="微軟正黑體" w:hint="eastAsia"/>
        </w:rPr>
        <w:t>和服飾；</w:t>
      </w:r>
    </w:p>
    <w:p w14:paraId="50DED144" w14:textId="03A615D2" w:rsidR="0092640D" w:rsidRPr="003C08A3" w:rsidRDefault="009E47B7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流水</w:t>
      </w:r>
      <w:r w:rsidR="0092640D" w:rsidRPr="003C08A3">
        <w:rPr>
          <w:rFonts w:ascii="微軟正黑體" w:eastAsia="微軟正黑體" w:hAnsi="微軟正黑體" w:hint="eastAsia"/>
        </w:rPr>
        <w:t>繪製</w:t>
      </w:r>
      <w:r w:rsidR="0092640D" w:rsidRPr="003C08A3">
        <w:rPr>
          <w:rFonts w:ascii="微軟正黑體" w:eastAsia="微軟正黑體" w:hAnsi="微軟正黑體"/>
        </w:rPr>
        <w:t>成</w:t>
      </w:r>
      <w:r w:rsidR="0092640D" w:rsidRPr="003C08A3">
        <w:rPr>
          <w:rFonts w:ascii="微軟正黑體" w:eastAsia="微軟正黑體" w:hAnsi="微軟正黑體" w:hint="eastAsia"/>
        </w:rPr>
        <w:t>繪畫，</w:t>
      </w:r>
      <w:r w:rsidRPr="003C08A3">
        <w:rPr>
          <w:rFonts w:ascii="微軟正黑體" w:eastAsia="微軟正黑體" w:hAnsi="微軟正黑體" w:hint="eastAsia"/>
        </w:rPr>
        <w:t>水份</w:t>
      </w:r>
      <w:r w:rsidR="0092640D" w:rsidRPr="003C08A3">
        <w:rPr>
          <w:rFonts w:ascii="微軟正黑體" w:eastAsia="微軟正黑體" w:hAnsi="微軟正黑體" w:hint="eastAsia"/>
        </w:rPr>
        <w:t>加上染料</w:t>
      </w:r>
      <w:r w:rsidR="0092640D" w:rsidRPr="003C08A3">
        <w:rPr>
          <w:rFonts w:ascii="微軟正黑體" w:eastAsia="微軟正黑體" w:hAnsi="微軟正黑體"/>
        </w:rPr>
        <w:t>為服飾進行彩繪</w:t>
      </w:r>
      <w:r w:rsidR="0092640D" w:rsidRPr="003C08A3">
        <w:rPr>
          <w:rFonts w:ascii="微軟正黑體" w:eastAsia="微軟正黑體" w:hAnsi="微軟正黑體" w:hint="eastAsia"/>
        </w:rPr>
        <w:t>；</w:t>
      </w:r>
    </w:p>
    <w:p w14:paraId="0F0EEFD4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樹木雕刻成木雕，打造出精緻高雅</w:t>
      </w:r>
      <w:r w:rsidRPr="003C08A3">
        <w:rPr>
          <w:rFonts w:ascii="微軟正黑體" w:eastAsia="微軟正黑體" w:hAnsi="微軟正黑體"/>
        </w:rPr>
        <w:t>的</w:t>
      </w:r>
      <w:r w:rsidRPr="003C08A3">
        <w:rPr>
          <w:rFonts w:ascii="微軟正黑體" w:eastAsia="微軟正黑體" w:hAnsi="微軟正黑體" w:hint="eastAsia"/>
        </w:rPr>
        <w:t>靴子；</w:t>
      </w:r>
    </w:p>
    <w:p w14:paraId="4B134E7D" w14:textId="159FD11D" w:rsidR="0092640D" w:rsidRPr="003C08A3" w:rsidRDefault="009E47B7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礦石</w:t>
      </w:r>
      <w:r w:rsidR="0092640D" w:rsidRPr="003C08A3">
        <w:rPr>
          <w:rFonts w:ascii="微軟正黑體" w:eastAsia="微軟正黑體" w:hAnsi="微軟正黑體" w:hint="eastAsia"/>
        </w:rPr>
        <w:t>錘鍊成金屬裝飾</w:t>
      </w:r>
      <w:r w:rsidR="0092640D" w:rsidRPr="003C08A3">
        <w:rPr>
          <w:rFonts w:ascii="微軟正黑體" w:eastAsia="微軟正黑體" w:hAnsi="微軟正黑體"/>
        </w:rPr>
        <w:t>，</w:t>
      </w:r>
      <w:r w:rsidR="0092640D" w:rsidRPr="003C08A3">
        <w:rPr>
          <w:rFonts w:ascii="微軟正黑體" w:eastAsia="微軟正黑體" w:hAnsi="微軟正黑體" w:hint="eastAsia"/>
        </w:rPr>
        <w:t>為女神們的裝扮</w:t>
      </w:r>
      <w:r w:rsidR="0092640D" w:rsidRPr="003C08A3">
        <w:rPr>
          <w:rFonts w:ascii="微軟正黑體" w:eastAsia="微軟正黑體" w:hAnsi="微軟正黑體"/>
        </w:rPr>
        <w:t>點綴更加完美</w:t>
      </w:r>
      <w:r w:rsidR="0092640D" w:rsidRPr="003C08A3">
        <w:rPr>
          <w:rFonts w:ascii="微軟正黑體" w:eastAsia="微軟正黑體" w:hAnsi="微軟正黑體" w:hint="eastAsia"/>
        </w:rPr>
        <w:t>；</w:t>
      </w:r>
    </w:p>
    <w:p w14:paraId="3EB6ED46" w14:textId="7D9FE0F4" w:rsidR="0092640D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女神</w:t>
      </w:r>
      <w:r w:rsidRPr="003C08A3">
        <w:rPr>
          <w:rFonts w:ascii="微軟正黑體" w:eastAsia="微軟正黑體" w:hAnsi="微軟正黑體"/>
        </w:rPr>
        <w:t>們</w:t>
      </w:r>
      <w:r w:rsidRPr="003C08A3">
        <w:rPr>
          <w:rFonts w:ascii="微軟正黑體" w:eastAsia="微軟正黑體" w:hAnsi="微軟正黑體" w:hint="eastAsia"/>
        </w:rPr>
        <w:t>創造</w:t>
      </w:r>
      <w:r w:rsidRPr="003C08A3">
        <w:rPr>
          <w:rFonts w:ascii="微軟正黑體" w:eastAsia="微軟正黑體" w:hAnsi="微軟正黑體"/>
        </w:rPr>
        <w:t>出來的藝</w:t>
      </w:r>
      <w:r w:rsidRPr="003C08A3">
        <w:rPr>
          <w:rFonts w:ascii="微軟正黑體" w:eastAsia="微軟正黑體" w:hAnsi="微軟正黑體" w:hint="eastAsia"/>
        </w:rPr>
        <w:t>品</w:t>
      </w:r>
      <w:r w:rsidRPr="003C08A3">
        <w:rPr>
          <w:rFonts w:ascii="微軟正黑體" w:eastAsia="微軟正黑體" w:hAnsi="微軟正黑體"/>
        </w:rPr>
        <w:t>，</w:t>
      </w:r>
      <w:r w:rsidRPr="003C08A3">
        <w:rPr>
          <w:rFonts w:ascii="微軟正黑體" w:eastAsia="微軟正黑體" w:hAnsi="微軟正黑體" w:hint="eastAsia"/>
        </w:rPr>
        <w:t>成為人類對於美學的指標</w:t>
      </w:r>
      <w:r w:rsidRPr="003C08A3">
        <w:rPr>
          <w:rFonts w:ascii="微軟正黑體" w:eastAsia="微軟正黑體" w:hAnsi="微軟正黑體"/>
        </w:rPr>
        <w:t>。</w:t>
      </w:r>
    </w:p>
    <w:p w14:paraId="0AB9646F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</w:p>
    <w:p w14:paraId="054EAD2D" w14:textId="1E0B5B12" w:rsidR="0092640D" w:rsidRPr="003C08A3" w:rsidRDefault="00783D62" w:rsidP="00310EDF">
      <w:pPr>
        <w:pStyle w:val="a7"/>
        <w:numPr>
          <w:ilvl w:val="0"/>
          <w:numId w:val="16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藝術品靈</w:t>
      </w:r>
      <w:r w:rsidR="00663D2E">
        <w:rPr>
          <w:rFonts w:ascii="微軟正黑體" w:eastAsia="微軟正黑體" w:hAnsi="微軟正黑體" w:hint="eastAsia"/>
          <w:b/>
        </w:rPr>
        <w:t xml:space="preserve">（Art </w:t>
      </w:r>
      <w:r w:rsidR="00663D2E">
        <w:rPr>
          <w:rFonts w:ascii="微軟正黑體" w:eastAsia="微軟正黑體" w:hAnsi="微軟正黑體"/>
          <w:b/>
        </w:rPr>
        <w:t>S</w:t>
      </w:r>
      <w:r w:rsidR="00663D2E" w:rsidRPr="00663D2E">
        <w:rPr>
          <w:rFonts w:ascii="微軟正黑體" w:eastAsia="微軟正黑體" w:hAnsi="微軟正黑體"/>
          <w:b/>
        </w:rPr>
        <w:t>pirit</w:t>
      </w:r>
      <w:r w:rsidR="00663D2E">
        <w:rPr>
          <w:rFonts w:ascii="微軟正黑體" w:eastAsia="微軟正黑體" w:hAnsi="微軟正黑體" w:hint="eastAsia"/>
          <w:b/>
        </w:rPr>
        <w:t>）</w:t>
      </w:r>
    </w:p>
    <w:p w14:paraId="36564953" w14:textId="7F83A0E3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人類對於</w:t>
      </w:r>
      <w:r w:rsidR="009E47B7" w:rsidRPr="003C08A3">
        <w:rPr>
          <w:rFonts w:ascii="微軟正黑體" w:eastAsia="微軟正黑體" w:hAnsi="微軟正黑體" w:hint="eastAsia"/>
        </w:rPr>
        <w:t>美學</w:t>
      </w:r>
      <w:r w:rsidRPr="003C08A3">
        <w:rPr>
          <w:rFonts w:ascii="微軟正黑體" w:eastAsia="微軟正黑體" w:hAnsi="微軟正黑體"/>
        </w:rPr>
        <w:t>展開追求，一件件</w:t>
      </w:r>
      <w:r w:rsidR="005C4E7E" w:rsidRPr="003C08A3">
        <w:rPr>
          <w:rFonts w:ascii="微軟正黑體" w:eastAsia="微軟正黑體" w:hAnsi="微軟正黑體" w:hint="eastAsia"/>
        </w:rPr>
        <w:t>藝術品</w:t>
      </w:r>
      <w:r w:rsidRPr="003C08A3">
        <w:rPr>
          <w:rFonts w:ascii="微軟正黑體" w:eastAsia="微軟正黑體" w:hAnsi="微軟正黑體" w:hint="eastAsia"/>
        </w:rPr>
        <w:t>產出於世，</w:t>
      </w:r>
      <w:r w:rsidR="00707452" w:rsidRPr="003C08A3">
        <w:rPr>
          <w:rFonts w:ascii="微軟正黑體" w:eastAsia="微軟正黑體" w:hAnsi="微軟正黑體" w:hint="eastAsia"/>
        </w:rPr>
        <w:t>雖然</w:t>
      </w:r>
      <w:r w:rsidRPr="003C08A3">
        <w:rPr>
          <w:rFonts w:ascii="微軟正黑體" w:eastAsia="微軟正黑體" w:hAnsi="微軟正黑體" w:hint="eastAsia"/>
        </w:rPr>
        <w:t>大部分</w:t>
      </w:r>
      <w:r w:rsidR="005C4E7E" w:rsidRPr="003C08A3">
        <w:rPr>
          <w:rFonts w:ascii="微軟正黑體" w:eastAsia="微軟正黑體" w:hAnsi="微軟正黑體" w:hint="eastAsia"/>
        </w:rPr>
        <w:t>藝術品</w:t>
      </w:r>
      <w:r w:rsidRPr="003C08A3">
        <w:rPr>
          <w:rFonts w:ascii="微軟正黑體" w:eastAsia="微軟正黑體" w:hAnsi="微軟正黑體" w:hint="eastAsia"/>
        </w:rPr>
        <w:t>均</w:t>
      </w:r>
      <w:r w:rsidRPr="003C08A3">
        <w:rPr>
          <w:rFonts w:ascii="微軟正黑體" w:eastAsia="微軟正黑體" w:hAnsi="微軟正黑體"/>
        </w:rPr>
        <w:t>淪為塵埃，</w:t>
      </w:r>
      <w:r w:rsidR="00707452" w:rsidRPr="003C08A3">
        <w:rPr>
          <w:rFonts w:ascii="微軟正黑體" w:eastAsia="微軟正黑體" w:hAnsi="微軟正黑體" w:hint="eastAsia"/>
        </w:rPr>
        <w:t>仍有</w:t>
      </w:r>
      <w:r w:rsidRPr="003C08A3">
        <w:rPr>
          <w:rFonts w:ascii="微軟正黑體" w:eastAsia="微軟正黑體" w:hAnsi="微軟正黑體" w:hint="eastAsia"/>
        </w:rPr>
        <w:t>少數</w:t>
      </w:r>
      <w:r w:rsidRPr="003C08A3">
        <w:rPr>
          <w:rFonts w:ascii="微軟正黑體" w:eastAsia="微軟正黑體" w:hAnsi="微軟正黑體"/>
        </w:rPr>
        <w:t>被</w:t>
      </w:r>
      <w:r w:rsidRPr="003C08A3">
        <w:rPr>
          <w:rFonts w:ascii="微軟正黑體" w:eastAsia="微軟正黑體" w:hAnsi="微軟正黑體" w:hint="eastAsia"/>
        </w:rPr>
        <w:t>人類所推崇。</w:t>
      </w:r>
    </w:p>
    <w:p w14:paraId="2747D4EA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/>
        </w:rPr>
        <w:t>他們說</w:t>
      </w:r>
      <w:r w:rsidRPr="003C08A3">
        <w:rPr>
          <w:rFonts w:ascii="微軟正黑體" w:eastAsia="微軟正黑體" w:hAnsi="微軟正黑體" w:hint="eastAsia"/>
        </w:rPr>
        <w:t>：</w:t>
      </w:r>
      <w:r w:rsidRPr="003C08A3">
        <w:rPr>
          <w:rFonts w:ascii="微軟正黑體" w:eastAsia="微軟正黑體" w:hAnsi="微軟正黑體"/>
        </w:rPr>
        <w:t>「這些藝術品受到了女神的眷顧。</w:t>
      </w:r>
      <w:r w:rsidRPr="003C08A3">
        <w:rPr>
          <w:rFonts w:ascii="微軟正黑體" w:eastAsia="微軟正黑體" w:hAnsi="微軟正黑體" w:hint="eastAsia"/>
        </w:rPr>
        <w:t>」</w:t>
      </w:r>
    </w:p>
    <w:p w14:paraId="09BFCDBB" w14:textId="3753C732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而這些藝術品</w:t>
      </w:r>
      <w:r w:rsidRPr="003C08A3">
        <w:rPr>
          <w:rFonts w:ascii="微軟正黑體" w:eastAsia="微軟正黑體" w:hAnsi="微軟正黑體"/>
        </w:rPr>
        <w:t>被記錄</w:t>
      </w:r>
      <w:r w:rsidRPr="003C08A3">
        <w:rPr>
          <w:rFonts w:ascii="微軟正黑體" w:eastAsia="微軟正黑體" w:hAnsi="微軟正黑體" w:hint="eastAsia"/>
        </w:rPr>
        <w:t>於</w:t>
      </w:r>
      <w:r w:rsidRPr="003C08A3">
        <w:rPr>
          <w:rFonts w:ascii="微軟正黑體" w:eastAsia="微軟正黑體" w:hAnsi="微軟正黑體"/>
        </w:rPr>
        <w:t>《</w:t>
      </w:r>
      <w:r w:rsidR="007C2ADB">
        <w:rPr>
          <w:rFonts w:ascii="微軟正黑體" w:eastAsia="微軟正黑體" w:hAnsi="微軟正黑體" w:hint="eastAsia"/>
        </w:rPr>
        <w:t>繆思筆記</w:t>
      </w:r>
      <w:r w:rsidRPr="003C08A3">
        <w:rPr>
          <w:rFonts w:ascii="微軟正黑體" w:eastAsia="微軟正黑體" w:hAnsi="微軟正黑體"/>
        </w:rPr>
        <w:t>》</w:t>
      </w:r>
      <w:r w:rsidRPr="003C08A3">
        <w:rPr>
          <w:rFonts w:ascii="微軟正黑體" w:eastAsia="微軟正黑體" w:hAnsi="微軟正黑體" w:hint="eastAsia"/>
        </w:rPr>
        <w:t>之中</w:t>
      </w:r>
      <w:r w:rsidRPr="003C08A3">
        <w:rPr>
          <w:rFonts w:ascii="微軟正黑體" w:eastAsia="微軟正黑體" w:hAnsi="微軟正黑體"/>
        </w:rPr>
        <w:t>，成為歷史的一</w:t>
      </w:r>
      <w:r w:rsidRPr="003C08A3">
        <w:rPr>
          <w:rFonts w:ascii="微軟正黑體" w:eastAsia="微軟正黑體" w:hAnsi="微軟正黑體" w:hint="eastAsia"/>
        </w:rPr>
        <w:t>頁</w:t>
      </w:r>
      <w:r w:rsidRPr="003C08A3">
        <w:rPr>
          <w:rFonts w:ascii="微軟正黑體" w:eastAsia="微軟正黑體" w:hAnsi="微軟正黑體"/>
        </w:rPr>
        <w:t>。</w:t>
      </w:r>
    </w:p>
    <w:p w14:paraId="1E4445AB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經歷時間推移，藝術品吸收了天地</w:t>
      </w:r>
      <w:r w:rsidRPr="003C08A3">
        <w:rPr>
          <w:rFonts w:ascii="微軟正黑體" w:eastAsia="微軟正黑體" w:hAnsi="微軟正黑體"/>
        </w:rPr>
        <w:t>靈氣，</w:t>
      </w:r>
      <w:r w:rsidRPr="003C08A3">
        <w:rPr>
          <w:rFonts w:ascii="微軟正黑體" w:eastAsia="微軟正黑體" w:hAnsi="微軟正黑體" w:hint="eastAsia"/>
        </w:rPr>
        <w:t>因而擁有</w:t>
      </w:r>
      <w:r w:rsidRPr="003C08A3">
        <w:rPr>
          <w:rFonts w:ascii="微軟正黑體" w:eastAsia="微軟正黑體" w:hAnsi="微軟正黑體"/>
        </w:rPr>
        <w:t>生命</w:t>
      </w:r>
      <w:r w:rsidRPr="003C08A3">
        <w:rPr>
          <w:rFonts w:ascii="微軟正黑體" w:eastAsia="微軟正黑體" w:hAnsi="微軟正黑體" w:hint="eastAsia"/>
        </w:rPr>
        <w:t>。</w:t>
      </w:r>
    </w:p>
    <w:p w14:paraId="3C317695" w14:textId="77777777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「</w:t>
      </w:r>
      <w:r w:rsidRPr="003C08A3">
        <w:rPr>
          <w:rFonts w:ascii="微軟正黑體" w:eastAsia="微軟正黑體" w:hAnsi="微軟正黑體"/>
        </w:rPr>
        <w:t>自己究竟為何被</w:t>
      </w:r>
      <w:r w:rsidRPr="003C08A3">
        <w:rPr>
          <w:rFonts w:ascii="微軟正黑體" w:eastAsia="微軟正黑體" w:hAnsi="微軟正黑體" w:hint="eastAsia"/>
        </w:rPr>
        <w:t>人類</w:t>
      </w:r>
      <w:r w:rsidRPr="003C08A3">
        <w:rPr>
          <w:rFonts w:ascii="微軟正黑體" w:eastAsia="微軟正黑體" w:hAnsi="微軟正黑體"/>
        </w:rPr>
        <w:t>所創造出來</w:t>
      </w:r>
      <w:r w:rsidRPr="003C08A3">
        <w:rPr>
          <w:rFonts w:ascii="微軟正黑體" w:eastAsia="微軟正黑體" w:hAnsi="微軟正黑體" w:hint="eastAsia"/>
        </w:rPr>
        <w:t>？」</w:t>
      </w:r>
    </w:p>
    <w:p w14:paraId="509EF437" w14:textId="240D8901" w:rsidR="0092640D" w:rsidRPr="003C08A3" w:rsidRDefault="0092640D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他們跳脫《</w:t>
      </w:r>
      <w:r w:rsidR="007C2ADB">
        <w:rPr>
          <w:rFonts w:ascii="微軟正黑體" w:eastAsia="微軟正黑體" w:hAnsi="微軟正黑體" w:hint="eastAsia"/>
        </w:rPr>
        <w:t>繆思</w:t>
      </w:r>
      <w:r w:rsidR="00E827EF">
        <w:rPr>
          <w:rFonts w:ascii="微軟正黑體" w:eastAsia="微軟正黑體" w:hAnsi="微軟正黑體" w:hint="eastAsia"/>
        </w:rPr>
        <w:t>筆記</w:t>
      </w:r>
      <w:r w:rsidRPr="003C08A3">
        <w:rPr>
          <w:rFonts w:ascii="微軟正黑體" w:eastAsia="微軟正黑體" w:hAnsi="微軟正黑體"/>
        </w:rPr>
        <w:t>》來</w:t>
      </w:r>
      <w:r w:rsidRPr="003C08A3">
        <w:rPr>
          <w:rFonts w:ascii="微軟正黑體" w:eastAsia="微軟正黑體" w:hAnsi="微軟正黑體" w:hint="eastAsia"/>
        </w:rPr>
        <w:t>到</w:t>
      </w:r>
      <w:r w:rsidRPr="003C08A3">
        <w:rPr>
          <w:rFonts w:ascii="微軟正黑體" w:eastAsia="微軟正黑體" w:hAnsi="微軟正黑體"/>
        </w:rPr>
        <w:t>人間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尋求</w:t>
      </w:r>
      <w:r w:rsidR="00585A0A" w:rsidRPr="003C08A3">
        <w:rPr>
          <w:rFonts w:ascii="微軟正黑體" w:eastAsia="微軟正黑體" w:hAnsi="微軟正黑體" w:hint="eastAsia"/>
        </w:rPr>
        <w:t>自我存在價值的目的</w:t>
      </w:r>
      <w:r w:rsidRPr="003C08A3">
        <w:rPr>
          <w:rFonts w:ascii="微軟正黑體" w:eastAsia="微軟正黑體" w:hAnsi="微軟正黑體" w:hint="eastAsia"/>
        </w:rPr>
        <w:t>。</w:t>
      </w:r>
    </w:p>
    <w:p w14:paraId="6D0604EF" w14:textId="364DBBEA" w:rsidR="00B6015A" w:rsidRDefault="00D33E98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但是</w:t>
      </w:r>
      <w:r w:rsidRPr="003C08A3">
        <w:rPr>
          <w:rFonts w:ascii="微軟正黑體" w:eastAsia="微軟正黑體" w:hAnsi="微軟正黑體"/>
        </w:rPr>
        <w:t>他們沒有發現，</w:t>
      </w:r>
      <w:r w:rsidRPr="003C08A3">
        <w:rPr>
          <w:rFonts w:ascii="微軟正黑體" w:eastAsia="微軟正黑體" w:hAnsi="微軟正黑體" w:hint="eastAsia"/>
        </w:rPr>
        <w:t>自身的本體</w:t>
      </w:r>
      <w:r w:rsidR="00663D2E">
        <w:rPr>
          <w:rFonts w:ascii="微軟正黑體" w:eastAsia="微軟正黑體" w:hAnsi="微軟正黑體" w:hint="eastAsia"/>
        </w:rPr>
        <w:t>（藝術品本身）</w:t>
      </w:r>
      <w:r w:rsidR="00E45E28" w:rsidRPr="003C08A3">
        <w:rPr>
          <w:rFonts w:ascii="微軟正黑體" w:eastAsia="微軟正黑體" w:hAnsi="微軟正黑體"/>
        </w:rPr>
        <w:t>正在逐漸</w:t>
      </w:r>
      <w:r w:rsidRPr="003C08A3">
        <w:rPr>
          <w:rFonts w:ascii="微軟正黑體" w:eastAsia="微軟正黑體" w:hAnsi="微軟正黑體"/>
        </w:rPr>
        <w:t>凋零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終有一天會</w:t>
      </w:r>
      <w:r w:rsidRPr="003C08A3">
        <w:rPr>
          <w:rFonts w:ascii="微軟正黑體" w:eastAsia="微軟正黑體" w:hAnsi="微軟正黑體" w:hint="eastAsia"/>
        </w:rPr>
        <w:t>消逝在世間。</w:t>
      </w:r>
    </w:p>
    <w:p w14:paraId="6900D23E" w14:textId="5F8E94B9" w:rsidR="00692601" w:rsidRDefault="00692601" w:rsidP="00310EDF">
      <w:pPr>
        <w:spacing w:line="440" w:lineRule="exact"/>
        <w:rPr>
          <w:rFonts w:ascii="微軟正黑體" w:eastAsia="微軟正黑體" w:hAnsi="微軟正黑體"/>
        </w:rPr>
      </w:pPr>
    </w:p>
    <w:p w14:paraId="395AA4EA" w14:textId="11D0DF5F" w:rsidR="00692601" w:rsidRPr="003C08A3" w:rsidRDefault="00692601" w:rsidP="00310EDF">
      <w:pPr>
        <w:pStyle w:val="a7"/>
        <w:numPr>
          <w:ilvl w:val="0"/>
          <w:numId w:val="16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記憶</w:t>
      </w:r>
      <w:r w:rsidRPr="003C08A3">
        <w:rPr>
          <w:rFonts w:ascii="微軟正黑體" w:eastAsia="微軟正黑體" w:hAnsi="微軟正黑體" w:hint="eastAsia"/>
          <w:b/>
        </w:rPr>
        <w:t>祕術使</w:t>
      </w:r>
      <w:r w:rsidR="00663D2E">
        <w:rPr>
          <w:rFonts w:ascii="微軟正黑體" w:eastAsia="微軟正黑體" w:hAnsi="微軟正黑體" w:hint="eastAsia"/>
          <w:b/>
        </w:rPr>
        <w:t>（Art Keep</w:t>
      </w:r>
      <w:r w:rsidR="00663D2E">
        <w:rPr>
          <w:rFonts w:ascii="微軟正黑體" w:eastAsia="微軟正黑體" w:hAnsi="微軟正黑體"/>
          <w:b/>
        </w:rPr>
        <w:t>er</w:t>
      </w:r>
      <w:r w:rsidR="00663D2E">
        <w:rPr>
          <w:rFonts w:ascii="微軟正黑體" w:eastAsia="微軟正黑體" w:hAnsi="微軟正黑體" w:hint="eastAsia"/>
          <w:b/>
        </w:rPr>
        <w:t>）</w:t>
      </w:r>
      <w:r w:rsidRPr="003C08A3">
        <w:rPr>
          <w:rFonts w:ascii="微軟正黑體" w:eastAsia="微軟正黑體" w:hAnsi="微軟正黑體"/>
          <w:b/>
        </w:rPr>
        <w:t>-</w:t>
      </w:r>
      <w:r w:rsidRPr="003C08A3">
        <w:rPr>
          <w:rFonts w:ascii="微軟正黑體" w:eastAsia="微軟正黑體" w:hAnsi="微軟正黑體" w:hint="eastAsia"/>
          <w:b/>
        </w:rPr>
        <w:t>重現藝術文化的影響力</w:t>
      </w:r>
    </w:p>
    <w:p w14:paraId="6575734E" w14:textId="2F98A71B" w:rsidR="00692601" w:rsidRPr="003C08A3" w:rsidRDefault="00692601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祕術使是</w:t>
      </w:r>
      <w:r w:rsidRPr="003C08A3">
        <w:rPr>
          <w:rFonts w:ascii="微軟正黑體" w:eastAsia="微軟正黑體" w:hAnsi="微軟正黑體"/>
        </w:rPr>
        <w:t>存在於人間</w:t>
      </w:r>
      <w:r w:rsidRPr="003C08A3">
        <w:rPr>
          <w:rFonts w:ascii="微軟正黑體" w:eastAsia="微軟正黑體" w:hAnsi="微軟正黑體" w:hint="eastAsia"/>
        </w:rPr>
        <w:t>擁有崇高藝術資質的人類，最初他們</w:t>
      </w:r>
      <w:r w:rsidRPr="003C08A3">
        <w:rPr>
          <w:rFonts w:ascii="微軟正黑體" w:eastAsia="微軟正黑體" w:hAnsi="微軟正黑體"/>
        </w:rPr>
        <w:t>本為一家，</w:t>
      </w:r>
      <w:r w:rsidRPr="003C08A3">
        <w:rPr>
          <w:rFonts w:ascii="微軟正黑體" w:eastAsia="微軟正黑體" w:hAnsi="微軟正黑體" w:hint="eastAsia"/>
        </w:rPr>
        <w:t>各自掌管不同的能力</w:t>
      </w:r>
      <w:r w:rsidRPr="003C08A3">
        <w:rPr>
          <w:rFonts w:ascii="微軟正黑體" w:eastAsia="微軟正黑體" w:hAnsi="微軟正黑體"/>
        </w:rPr>
        <w:t>，</w:t>
      </w:r>
      <w:r w:rsidRPr="003C08A3">
        <w:rPr>
          <w:rFonts w:ascii="微軟正黑體" w:eastAsia="微軟正黑體" w:hAnsi="微軟正黑體" w:hint="eastAsia"/>
        </w:rPr>
        <w:t>後因理念不合</w:t>
      </w:r>
      <w:r w:rsidRPr="003C08A3">
        <w:rPr>
          <w:rFonts w:ascii="微軟正黑體" w:eastAsia="微軟正黑體" w:hAnsi="微軟正黑體"/>
        </w:rPr>
        <w:t>，逐漸劃分為</w:t>
      </w:r>
      <w:r w:rsidRPr="0031466B">
        <w:rPr>
          <w:rFonts w:ascii="微軟正黑體" w:eastAsia="微軟正黑體" w:hAnsi="微軟正黑體" w:hint="eastAsia"/>
        </w:rPr>
        <w:t>懷絲（</w:t>
      </w:r>
      <w:r w:rsidRPr="003C08A3">
        <w:rPr>
          <w:rFonts w:ascii="微軟正黑體" w:eastAsia="微軟正黑體" w:hAnsi="微軟正黑體"/>
        </w:rPr>
        <w:t>Weiss</w:t>
      </w:r>
      <w:r w:rsidRPr="003C08A3">
        <w:rPr>
          <w:rFonts w:ascii="微軟正黑體" w:eastAsia="微軟正黑體" w:hAnsi="微軟正黑體" w:hint="eastAsia"/>
        </w:rPr>
        <w:t>）</w:t>
      </w:r>
      <w:r w:rsidRPr="003C08A3">
        <w:rPr>
          <w:rFonts w:ascii="微軟正黑體" w:eastAsia="微軟正黑體" w:hAnsi="微軟正黑體"/>
        </w:rPr>
        <w:t>與</w:t>
      </w:r>
      <w:r w:rsidR="005252E1">
        <w:rPr>
          <w:rFonts w:ascii="微軟正黑體" w:eastAsia="微軟正黑體" w:hAnsi="微軟正黑體" w:hint="eastAsia"/>
        </w:rPr>
        <w:t>雪沃茲</w:t>
      </w:r>
      <w:r w:rsidRPr="0031466B">
        <w:rPr>
          <w:rFonts w:ascii="微軟正黑體" w:eastAsia="微軟正黑體" w:hAnsi="微軟正黑體" w:hint="eastAsia"/>
        </w:rPr>
        <w:t>（</w:t>
      </w:r>
      <w:r w:rsidRPr="003C08A3">
        <w:rPr>
          <w:rFonts w:ascii="微軟正黑體" w:eastAsia="微軟正黑體" w:hAnsi="微軟正黑體"/>
        </w:rPr>
        <w:t>Schwarz</w:t>
      </w:r>
      <w:r w:rsidRPr="003C08A3">
        <w:rPr>
          <w:rFonts w:ascii="微軟正黑體" w:eastAsia="微軟正黑體" w:hAnsi="微軟正黑體" w:hint="eastAsia"/>
        </w:rPr>
        <w:t>）以及蓋柏（</w:t>
      </w:r>
      <w:r w:rsidRPr="003C08A3">
        <w:rPr>
          <w:rFonts w:ascii="微軟正黑體" w:eastAsia="微軟正黑體" w:hAnsi="微軟正黑體"/>
        </w:rPr>
        <w:t>Gelb</w:t>
      </w:r>
      <w:r w:rsidRPr="003C08A3">
        <w:rPr>
          <w:rFonts w:ascii="微軟正黑體" w:eastAsia="微軟正黑體" w:hAnsi="微軟正黑體" w:hint="eastAsia"/>
        </w:rPr>
        <w:t>）等幾大分支。</w:t>
      </w:r>
    </w:p>
    <w:p w14:paraId="258F0C5A" w14:textId="7206C69B" w:rsidR="00E827EF" w:rsidRPr="003C08A3" w:rsidRDefault="00692601" w:rsidP="00E827E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藝術和祕術只在家族內部代代相傳，專業技藝非常寶貴，並不會隨意傳授，人們通常秘而不宣。他們創造一種</w:t>
      </w:r>
      <w:r w:rsidR="003B78F7">
        <w:rPr>
          <w:rFonts w:ascii="微軟正黑體" w:eastAsia="微軟正黑體" w:hAnsi="微軟正黑體" w:hint="eastAsia"/>
        </w:rPr>
        <w:t>古老</w:t>
      </w:r>
      <w:r w:rsidRPr="003C08A3">
        <w:rPr>
          <w:rFonts w:ascii="微軟正黑體" w:eastAsia="微軟正黑體" w:hAnsi="微軟正黑體" w:hint="eastAsia"/>
        </w:rPr>
        <w:t>魔法，可以與藝術品產生連結，</w:t>
      </w:r>
      <w:r w:rsidRPr="003C08A3">
        <w:rPr>
          <w:rFonts w:ascii="微軟正黑體" w:eastAsia="微軟正黑體" w:hAnsi="微軟正黑體"/>
        </w:rPr>
        <w:t>並記錄於</w:t>
      </w:r>
      <w:r w:rsidR="002529A2">
        <w:rPr>
          <w:rFonts w:ascii="微軟正黑體" w:eastAsia="微軟正黑體" w:hAnsi="微軟正黑體" w:hint="eastAsia"/>
        </w:rPr>
        <w:t>《</w:t>
      </w:r>
      <w:r w:rsidR="007C2ADB">
        <w:rPr>
          <w:rFonts w:ascii="微軟正黑體" w:eastAsia="微軟正黑體" w:hAnsi="微軟正黑體" w:hint="eastAsia"/>
        </w:rPr>
        <w:t>繆思</w:t>
      </w:r>
      <w:r w:rsidR="00E827EF">
        <w:rPr>
          <w:rFonts w:ascii="微軟正黑體" w:eastAsia="微軟正黑體" w:hAnsi="微軟正黑體" w:hint="eastAsia"/>
        </w:rPr>
        <w:t>筆記</w:t>
      </w:r>
      <w:r w:rsidR="002529A2">
        <w:rPr>
          <w:rFonts w:ascii="微軟正黑體" w:eastAsia="微軟正黑體" w:hAnsi="微軟正黑體"/>
        </w:rPr>
        <w:t>》</w:t>
      </w:r>
      <w:r w:rsidRPr="003C08A3">
        <w:rPr>
          <w:rFonts w:ascii="微軟正黑體" w:eastAsia="微軟正黑體" w:hAnsi="微軟正黑體" w:hint="eastAsia"/>
        </w:rPr>
        <w:t>之中。為了延續美學的思想，</w:t>
      </w:r>
      <w:r w:rsidRPr="003C08A3">
        <w:rPr>
          <w:rFonts w:ascii="微軟正黑體" w:eastAsia="微軟正黑體" w:hAnsi="微軟正黑體"/>
        </w:rPr>
        <w:t>他們</w:t>
      </w:r>
      <w:r w:rsidR="002529A2">
        <w:rPr>
          <w:rFonts w:ascii="微軟正黑體" w:eastAsia="微軟正黑體" w:hAnsi="微軟正黑體" w:hint="eastAsia"/>
        </w:rPr>
        <w:t>術法隨著時間演變分化</w:t>
      </w:r>
      <w:r w:rsidR="002529A2">
        <w:rPr>
          <w:rFonts w:ascii="微軟正黑體" w:eastAsia="微軟正黑體" w:hAnsi="微軟正黑體"/>
        </w:rPr>
        <w:t>成不同形式，</w:t>
      </w:r>
      <w:r w:rsidRPr="003C08A3">
        <w:rPr>
          <w:rFonts w:ascii="微軟正黑體" w:eastAsia="微軟正黑體" w:hAnsi="微軟正黑體"/>
        </w:rPr>
        <w:t>也成為藝術世界紛爭的起源</w:t>
      </w:r>
      <w:r w:rsidRPr="003C08A3">
        <w:rPr>
          <w:rFonts w:ascii="微軟正黑體" w:eastAsia="微軟正黑體" w:hAnsi="微軟正黑體" w:hint="eastAsia"/>
        </w:rPr>
        <w:t>。</w:t>
      </w:r>
      <w:r w:rsidR="00E827EF" w:rsidRPr="003C08A3">
        <w:rPr>
          <w:rFonts w:ascii="微軟正黑體" w:eastAsia="微軟正黑體" w:hAnsi="微軟正黑體" w:hint="eastAsia"/>
        </w:rPr>
        <w:t>他們相信集齊所有藝術品紀錄就能夠見到繆思女神，成為如同女神般的存在。</w:t>
      </w:r>
    </w:p>
    <w:p w14:paraId="7BD98C51" w14:textId="16B31A61" w:rsidR="00E827EF" w:rsidRPr="00D9662C" w:rsidRDefault="00E827EF" w:rsidP="00E827E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lastRenderedPageBreak/>
        <w:t>透過</w:t>
      </w:r>
      <w:r w:rsidRPr="003C08A3">
        <w:rPr>
          <w:rFonts w:ascii="微軟正黑體" w:eastAsia="微軟正黑體" w:hAnsi="微軟正黑體"/>
        </w:rPr>
        <w:t>《</w:t>
      </w:r>
      <w:r w:rsidR="007C2ADB">
        <w:rPr>
          <w:rFonts w:ascii="微軟正黑體" w:eastAsia="微軟正黑體" w:hAnsi="微軟正黑體" w:hint="eastAsia"/>
        </w:rPr>
        <w:t>繆思</w:t>
      </w:r>
      <w:r>
        <w:rPr>
          <w:rFonts w:ascii="微軟正黑體" w:eastAsia="微軟正黑體" w:hAnsi="微軟正黑體" w:hint="eastAsia"/>
        </w:rPr>
        <w:t>筆記</w:t>
      </w:r>
      <w:r w:rsidRPr="00D9662C">
        <w:rPr>
          <w:rFonts w:ascii="微軟正黑體" w:eastAsia="微軟正黑體" w:hAnsi="微軟正黑體"/>
        </w:rPr>
        <w:t>》</w:t>
      </w:r>
      <w:r w:rsidRPr="00D9662C">
        <w:rPr>
          <w:rFonts w:ascii="微軟正黑體" w:eastAsia="微軟正黑體" w:hAnsi="微軟正黑體" w:hint="eastAsia"/>
        </w:rPr>
        <w:t>與藝術品締結契約，</w:t>
      </w:r>
      <w:r w:rsidRPr="00E403F0">
        <w:rPr>
          <w:rFonts w:ascii="微軟正黑體" w:eastAsia="微軟正黑體" w:hAnsi="微軟正黑體" w:hint="eastAsia"/>
        </w:rPr>
        <w:t>定下契約的藝術品必須服從契約者的命令。</w:t>
      </w:r>
    </w:p>
    <w:p w14:paraId="5984FE9C" w14:textId="3DA60809" w:rsidR="00692601" w:rsidRPr="00310EDF" w:rsidRDefault="00692601" w:rsidP="00310EDF">
      <w:pPr>
        <w:spacing w:line="440" w:lineRule="exact"/>
        <w:rPr>
          <w:rFonts w:ascii="微軟正黑體" w:eastAsia="微軟正黑體" w:hAnsi="微軟正黑體" w:hint="eastAsia"/>
        </w:rPr>
      </w:pPr>
    </w:p>
    <w:p w14:paraId="7CB38B16" w14:textId="717E9762" w:rsidR="00E827EF" w:rsidRPr="003C08A3" w:rsidRDefault="007C2ADB" w:rsidP="00E827EF">
      <w:pPr>
        <w:pStyle w:val="a7"/>
        <w:numPr>
          <w:ilvl w:val="0"/>
          <w:numId w:val="16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繆思</w:t>
      </w:r>
      <w:r w:rsidR="00E827EF">
        <w:rPr>
          <w:rFonts w:ascii="微軟正黑體" w:eastAsia="微軟正黑體" w:hAnsi="微軟正黑體" w:hint="eastAsia"/>
          <w:b/>
        </w:rPr>
        <w:t>筆記（M</w:t>
      </w:r>
      <w:r w:rsidR="00E827EF">
        <w:rPr>
          <w:rFonts w:ascii="微軟正黑體" w:eastAsia="微軟正黑體" w:hAnsi="微軟正黑體"/>
          <w:b/>
        </w:rPr>
        <w:t>use Note</w:t>
      </w:r>
      <w:r w:rsidR="00E827EF">
        <w:rPr>
          <w:rFonts w:ascii="微軟正黑體" w:eastAsia="微軟正黑體" w:hAnsi="微軟正黑體" w:hint="eastAsia"/>
          <w:b/>
        </w:rPr>
        <w:t>）</w:t>
      </w:r>
    </w:p>
    <w:p w14:paraId="0EEBC1C2" w14:textId="08309736" w:rsidR="00E827EF" w:rsidRPr="003C08A3" w:rsidRDefault="00E827EF" w:rsidP="00E827EF">
      <w:pPr>
        <w:spacing w:line="44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由祕術使們撰寫，能夠符合</w:t>
      </w:r>
      <w:r w:rsidR="007C2ADB">
        <w:rPr>
          <w:rFonts w:ascii="微軟正黑體" w:eastAsia="微軟正黑體" w:hAnsi="微軟正黑體"/>
        </w:rPr>
        <w:t>繆思</w:t>
      </w:r>
      <w:r>
        <w:rPr>
          <w:rFonts w:ascii="微軟正黑體" w:eastAsia="微軟正黑體" w:hAnsi="微軟正黑體"/>
        </w:rPr>
        <w:t>美學</w:t>
      </w:r>
      <w:r>
        <w:rPr>
          <w:rFonts w:ascii="微軟正黑體" w:eastAsia="微軟正黑體" w:hAnsi="微軟正黑體" w:hint="eastAsia"/>
        </w:rPr>
        <w:t>標準</w:t>
      </w:r>
      <w:r w:rsidR="00347441">
        <w:rPr>
          <w:rFonts w:ascii="微軟正黑體" w:eastAsia="微軟正黑體" w:hAnsi="微軟正黑體"/>
        </w:rPr>
        <w:t>的藝術品，</w:t>
      </w:r>
      <w:r w:rsidR="00347441">
        <w:rPr>
          <w:rFonts w:ascii="微軟正黑體" w:eastAsia="微軟正黑體" w:hAnsi="微軟正黑體" w:hint="eastAsia"/>
        </w:rPr>
        <w:t>將其詳細</w:t>
      </w:r>
      <w:r w:rsidR="00347441">
        <w:rPr>
          <w:rFonts w:ascii="微軟正黑體" w:eastAsia="微軟正黑體" w:hAnsi="微軟正黑體"/>
        </w:rPr>
        <w:t>資料</w:t>
      </w:r>
      <w:r>
        <w:rPr>
          <w:rFonts w:ascii="微軟正黑體" w:eastAsia="微軟正黑體" w:hAnsi="微軟正黑體"/>
        </w:rPr>
        <w:t>記錄在筆記中。</w:t>
      </w:r>
      <w:r>
        <w:rPr>
          <w:rFonts w:ascii="微軟正黑體" w:eastAsia="微軟正黑體" w:hAnsi="微軟正黑體" w:hint="eastAsia"/>
        </w:rPr>
        <w:t>而這本筆記具有</w:t>
      </w:r>
      <w:r w:rsidR="00347441">
        <w:rPr>
          <w:rFonts w:ascii="微軟正黑體" w:eastAsia="微軟正黑體" w:hAnsi="微軟正黑體" w:hint="eastAsia"/>
        </w:rPr>
        <w:t>傳遞</w:t>
      </w:r>
      <w:r w:rsidR="008C60C8">
        <w:rPr>
          <w:rFonts w:ascii="微軟正黑體" w:eastAsia="微軟正黑體" w:hAnsi="微軟正黑體" w:hint="eastAsia"/>
        </w:rPr>
        <w:t>記憶的能力，</w:t>
      </w:r>
      <w:r w:rsidR="00347441">
        <w:rPr>
          <w:rFonts w:ascii="微軟正黑體" w:eastAsia="微軟正黑體" w:hAnsi="微軟正黑體" w:hint="eastAsia"/>
        </w:rPr>
        <w:t>能夠將</w:t>
      </w:r>
      <w:r w:rsidR="007C2ADB">
        <w:rPr>
          <w:rFonts w:ascii="微軟正黑體" w:eastAsia="微軟正黑體" w:hAnsi="微軟正黑體" w:hint="eastAsia"/>
        </w:rPr>
        <w:t>登錄在</w:t>
      </w:r>
      <w:r w:rsidR="007C2ADB">
        <w:rPr>
          <w:rFonts w:ascii="微軟正黑體" w:eastAsia="微軟正黑體" w:hAnsi="微軟正黑體"/>
        </w:rPr>
        <w:t>筆記中的</w:t>
      </w:r>
      <w:r w:rsidR="007C2ADB">
        <w:rPr>
          <w:rFonts w:ascii="微軟正黑體" w:eastAsia="微軟正黑體" w:hAnsi="微軟正黑體" w:hint="eastAsia"/>
        </w:rPr>
        <w:t>藝術品</w:t>
      </w:r>
      <w:r w:rsidR="007C2ADB">
        <w:rPr>
          <w:rFonts w:ascii="微軟正黑體" w:eastAsia="微軟正黑體" w:hAnsi="微軟正黑體"/>
        </w:rPr>
        <w:t>，</w:t>
      </w:r>
      <w:r w:rsidR="00347441">
        <w:rPr>
          <w:rFonts w:ascii="微軟正黑體" w:eastAsia="微軟正黑體" w:hAnsi="微軟正黑體" w:hint="eastAsia"/>
        </w:rPr>
        <w:t>都將被人們記住。</w:t>
      </w:r>
    </w:p>
    <w:p w14:paraId="6BD8F172" w14:textId="77777777" w:rsidR="00E827EF" w:rsidRPr="00310EDF" w:rsidRDefault="00E827EF" w:rsidP="00310EDF">
      <w:pPr>
        <w:spacing w:line="440" w:lineRule="exact"/>
        <w:rPr>
          <w:rFonts w:ascii="微軟正黑體" w:eastAsia="微軟正黑體" w:hAnsi="微軟正黑體"/>
        </w:rPr>
      </w:pPr>
    </w:p>
    <w:p w14:paraId="7BEC753D" w14:textId="77777777" w:rsidR="00692601" w:rsidRPr="003C08A3" w:rsidRDefault="00692601" w:rsidP="00310EDF">
      <w:pPr>
        <w:spacing w:line="440" w:lineRule="exact"/>
        <w:rPr>
          <w:rFonts w:ascii="微軟正黑體" w:eastAsia="微軟正黑體" w:hAnsi="微軟正黑體" w:hint="eastAsia"/>
        </w:rPr>
      </w:pPr>
    </w:p>
    <w:p w14:paraId="05E18926" w14:textId="051765A6" w:rsidR="00D33E98" w:rsidRPr="003C08A3" w:rsidRDefault="00D8585F" w:rsidP="00310EDF">
      <w:pPr>
        <w:widowControl/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/>
        </w:rPr>
        <w:br w:type="page"/>
      </w:r>
    </w:p>
    <w:p w14:paraId="4750622D" w14:textId="4C8A0082" w:rsidR="007E0A30" w:rsidRPr="0031466B" w:rsidRDefault="007E0A30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bookmarkStart w:id="5" w:name="_Toc526423288"/>
      <w:r w:rsidRPr="0031466B">
        <w:rPr>
          <w:rFonts w:ascii="微軟正黑體" w:eastAsia="微軟正黑體" w:hAnsi="微軟正黑體" w:hint="eastAsia"/>
        </w:rPr>
        <w:lastRenderedPageBreak/>
        <w:t>歷史年表</w:t>
      </w:r>
    </w:p>
    <w:tbl>
      <w:tblPr>
        <w:tblStyle w:val="4-5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1466B" w:rsidRPr="0031466B" w14:paraId="1A094AD3" w14:textId="77777777" w:rsidTr="0031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3585AAC" w14:textId="24A0233D" w:rsidR="00741B74" w:rsidRPr="0031466B" w:rsidRDefault="00741B74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  <w:color w:val="auto"/>
              </w:rPr>
            </w:pPr>
            <w:r w:rsidRPr="0031466B">
              <w:rPr>
                <w:rFonts w:ascii="微軟正黑體" w:eastAsia="微軟正黑體" w:hAnsi="微軟正黑體" w:hint="eastAsia"/>
                <w:color w:val="auto"/>
              </w:rPr>
              <w:t>時間軸</w:t>
            </w:r>
          </w:p>
        </w:tc>
        <w:tc>
          <w:tcPr>
            <w:tcW w:w="3978" w:type="pct"/>
          </w:tcPr>
          <w:p w14:paraId="7F9B5278" w14:textId="54564B9F" w:rsidR="00741B74" w:rsidRPr="0031466B" w:rsidRDefault="00741B74" w:rsidP="00310EDF">
            <w:pPr>
              <w:spacing w:line="4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auto"/>
              </w:rPr>
            </w:pPr>
            <w:r w:rsidRPr="0031466B">
              <w:rPr>
                <w:rFonts w:ascii="微軟正黑體" w:eastAsia="微軟正黑體" w:hAnsi="微軟正黑體" w:hint="eastAsia"/>
                <w:color w:val="auto"/>
              </w:rPr>
              <w:t>事件說明</w:t>
            </w:r>
          </w:p>
        </w:tc>
      </w:tr>
      <w:tr w:rsidR="00B33AA2" w:rsidRPr="0031466B" w14:paraId="664CD8F9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3636D810" w14:textId="366CF3FC" w:rsidR="00B33AA2" w:rsidRPr="0031466B" w:rsidRDefault="00B33AA2" w:rsidP="00310EDF">
            <w:pPr>
              <w:spacing w:line="44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上古時期</w:t>
            </w:r>
          </w:p>
        </w:tc>
        <w:tc>
          <w:tcPr>
            <w:tcW w:w="3978" w:type="pct"/>
          </w:tcPr>
          <w:p w14:paraId="0064F92C" w14:textId="4FBF49DB" w:rsidR="00692601" w:rsidRDefault="00B33AA2" w:rsidP="00310EDF">
            <w:pPr>
              <w:pStyle w:val="a7"/>
              <w:numPr>
                <w:ilvl w:val="0"/>
                <w:numId w:val="21"/>
              </w:numPr>
              <w:spacing w:line="44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310EDF">
              <w:rPr>
                <w:rFonts w:ascii="微軟正黑體" w:eastAsia="微軟正黑體" w:hAnsi="微軟正黑體" w:hint="eastAsia"/>
              </w:rPr>
              <w:t>在</w:t>
            </w:r>
            <w:r>
              <w:rPr>
                <w:rFonts w:ascii="微軟正黑體" w:eastAsia="微軟正黑體" w:hAnsi="微軟正黑體" w:hint="eastAsia"/>
              </w:rPr>
              <w:t>世界</w:t>
            </w:r>
            <w:r w:rsidRPr="00310EDF">
              <w:rPr>
                <w:rFonts w:ascii="微軟正黑體" w:eastAsia="微軟正黑體" w:hAnsi="微軟正黑體" w:hint="eastAsia"/>
              </w:rPr>
              <w:t>形成之初</w:t>
            </w:r>
            <w:r w:rsidRPr="00310EDF"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年輕的</w:t>
            </w:r>
            <w:r w:rsidR="007C2ADB">
              <w:rPr>
                <w:rFonts w:ascii="微軟正黑體" w:eastAsia="微軟正黑體" w:hAnsi="微軟正黑體" w:hint="eastAsia"/>
              </w:rPr>
              <w:t>繆思</w:t>
            </w:r>
            <w:r>
              <w:rPr>
                <w:rFonts w:ascii="微軟正黑體" w:eastAsia="微軟正黑體" w:hAnsi="微軟正黑體" w:hint="eastAsia"/>
              </w:rPr>
              <w:t>女神為了慶典而盛裝打扮，</w:t>
            </w:r>
            <w:r>
              <w:rPr>
                <w:rFonts w:ascii="微軟正黑體" w:eastAsia="微軟正黑體" w:hAnsi="微軟正黑體"/>
              </w:rPr>
              <w:t>為世界奠定</w:t>
            </w:r>
            <w:r w:rsidR="00692601">
              <w:rPr>
                <w:rFonts w:ascii="微軟正黑體" w:eastAsia="微軟正黑體" w:hAnsi="微軟正黑體" w:hint="eastAsia"/>
              </w:rPr>
              <w:t>美學</w:t>
            </w:r>
            <w:r>
              <w:rPr>
                <w:rFonts w:ascii="微軟正黑體" w:eastAsia="微軟正黑體" w:hAnsi="微軟正黑體" w:hint="eastAsia"/>
              </w:rPr>
              <w:t>的基準</w:t>
            </w:r>
            <w:r w:rsidR="00692601">
              <w:rPr>
                <w:rFonts w:ascii="微軟正黑體" w:eastAsia="微軟正黑體" w:hAnsi="微軟正黑體" w:hint="eastAsia"/>
              </w:rPr>
              <w:t>，</w:t>
            </w:r>
            <w:r w:rsidR="00692601">
              <w:rPr>
                <w:rFonts w:ascii="微軟正黑體" w:eastAsia="微軟正黑體" w:hAnsi="微軟正黑體"/>
              </w:rPr>
              <w:t>因此人們開始擁有審美的觀念</w:t>
            </w:r>
            <w:r>
              <w:rPr>
                <w:rFonts w:ascii="微軟正黑體" w:eastAsia="微軟正黑體" w:hAnsi="微軟正黑體"/>
              </w:rPr>
              <w:t>。</w:t>
            </w:r>
          </w:p>
          <w:p w14:paraId="710BA1D8" w14:textId="72D3B678" w:rsidR="00B33AA2" w:rsidRPr="00310EDF" w:rsidRDefault="003B78F7" w:rsidP="00310EDF">
            <w:pPr>
              <w:pStyle w:val="a7"/>
              <w:numPr>
                <w:ilvl w:val="0"/>
                <w:numId w:val="21"/>
              </w:numPr>
              <w:spacing w:line="44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由於人類對於</w:t>
            </w:r>
            <w:r w:rsidR="00640EB9">
              <w:rPr>
                <w:rFonts w:ascii="微軟正黑體" w:eastAsia="微軟正黑體" w:hAnsi="微軟正黑體"/>
              </w:rPr>
              <w:t>藝術的追求，擁有</w:t>
            </w:r>
            <w:r w:rsidR="00640EB9">
              <w:rPr>
                <w:rFonts w:ascii="微軟正黑體" w:eastAsia="微軟正黑體" w:hAnsi="微軟正黑體" w:hint="eastAsia"/>
              </w:rPr>
              <w:t>優異</w:t>
            </w:r>
            <w:r w:rsidR="00640EB9">
              <w:rPr>
                <w:rFonts w:ascii="微軟正黑體" w:eastAsia="微軟正黑體" w:hAnsi="微軟正黑體"/>
              </w:rPr>
              <w:t>藝術天份的人</w:t>
            </w:r>
            <w:r>
              <w:rPr>
                <w:rFonts w:ascii="微軟正黑體" w:eastAsia="微軟正黑體" w:hAnsi="微軟正黑體"/>
              </w:rPr>
              <w:t>成為</w:t>
            </w:r>
            <w:r>
              <w:rPr>
                <w:rFonts w:ascii="微軟正黑體" w:eastAsia="微軟正黑體" w:hAnsi="微軟正黑體" w:hint="eastAsia"/>
              </w:rPr>
              <w:t>「記憶</w:t>
            </w:r>
            <w:r>
              <w:rPr>
                <w:rFonts w:ascii="微軟正黑體" w:eastAsia="微軟正黑體" w:hAnsi="微軟正黑體"/>
              </w:rPr>
              <w:t>祕術使</w:t>
            </w:r>
            <w:r>
              <w:rPr>
                <w:rFonts w:ascii="微軟正黑體" w:eastAsia="微軟正黑體" w:hAnsi="微軟正黑體" w:hint="eastAsia"/>
              </w:rPr>
              <w:t>」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最初負責挑選、守護</w:t>
            </w:r>
            <w:r>
              <w:rPr>
                <w:rFonts w:ascii="微軟正黑體" w:eastAsia="微軟正黑體" w:hAnsi="微軟正黑體"/>
              </w:rPr>
              <w:t>世界上所有的藝術品</w:t>
            </w:r>
            <w:r w:rsidR="00282573">
              <w:rPr>
                <w:rFonts w:ascii="微軟正黑體" w:eastAsia="微軟正黑體" w:hAnsi="微軟正黑體" w:hint="eastAsia"/>
              </w:rPr>
              <w:t>，</w:t>
            </w:r>
            <w:r w:rsidR="00282573">
              <w:rPr>
                <w:rFonts w:ascii="微軟正黑體" w:eastAsia="微軟正黑體" w:hAnsi="微軟正黑體"/>
              </w:rPr>
              <w:t>將這些藝術品的元神存放在《Muse Note》</w:t>
            </w:r>
            <w:r w:rsidR="00282573">
              <w:rPr>
                <w:rFonts w:ascii="微軟正黑體" w:eastAsia="微軟正黑體" w:hAnsi="微軟正黑體" w:hint="eastAsia"/>
              </w:rPr>
              <w:t>中</w:t>
            </w:r>
            <w:r w:rsidR="00640EB9">
              <w:rPr>
                <w:rFonts w:ascii="微軟正黑體" w:eastAsia="微軟正黑體" w:hAnsi="微軟正黑體" w:hint="eastAsia"/>
              </w:rPr>
              <w:t>，以便人們</w:t>
            </w:r>
            <w:r w:rsidR="00282573">
              <w:rPr>
                <w:rFonts w:ascii="微軟正黑體" w:eastAsia="微軟正黑體" w:hAnsi="微軟正黑體" w:hint="eastAsia"/>
              </w:rPr>
              <w:t>傳承</w:t>
            </w:r>
            <w:r w:rsidR="00282573">
              <w:rPr>
                <w:rFonts w:ascii="微軟正黑體" w:eastAsia="微軟正黑體" w:hAnsi="微軟正黑體"/>
              </w:rPr>
              <w:t>藝術。</w:t>
            </w:r>
          </w:p>
        </w:tc>
      </w:tr>
      <w:tr w:rsidR="007357CB" w:rsidRPr="0031466B" w14:paraId="342CE288" w14:textId="77777777" w:rsidTr="00310E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71884FA0" w14:textId="68CDB521" w:rsidR="007C050A" w:rsidRPr="0031466B" w:rsidRDefault="007C050A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</w:rPr>
            </w:pPr>
            <w:r w:rsidRPr="0031466B">
              <w:rPr>
                <w:rFonts w:ascii="微軟正黑體" w:eastAsia="微軟正黑體" w:hAnsi="微軟正黑體" w:hint="eastAsia"/>
              </w:rPr>
              <w:t>戰爭年代</w:t>
            </w:r>
          </w:p>
        </w:tc>
        <w:tc>
          <w:tcPr>
            <w:tcW w:w="3978" w:type="pct"/>
          </w:tcPr>
          <w:p w14:paraId="404A72D8" w14:textId="5F2EBD99" w:rsidR="007C050A" w:rsidRPr="0031466B" w:rsidRDefault="00A26644" w:rsidP="00310EDF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</w:t>
            </w:r>
            <w:r w:rsidR="007C050A" w:rsidRPr="0031466B">
              <w:rPr>
                <w:rFonts w:ascii="微軟正黑體" w:eastAsia="微軟正黑體" w:hAnsi="微軟正黑體" w:hint="eastAsia"/>
              </w:rPr>
              <w:t>祕術使因理念不合</w:t>
            </w:r>
            <w:r w:rsidR="007C050A" w:rsidRPr="0031466B">
              <w:rPr>
                <w:rFonts w:ascii="微軟正黑體" w:eastAsia="微軟正黑體" w:hAnsi="微軟正黑體"/>
              </w:rPr>
              <w:t>而</w:t>
            </w:r>
            <w:r w:rsidR="007C050A" w:rsidRPr="0031466B">
              <w:rPr>
                <w:rFonts w:ascii="微軟正黑體" w:eastAsia="微軟正黑體" w:hAnsi="微軟正黑體" w:hint="eastAsia"/>
              </w:rPr>
              <w:t>各自分家，迪莉婭被其他分支的祕術使</w:t>
            </w:r>
            <w:r w:rsidR="007C050A" w:rsidRPr="0031466B">
              <w:rPr>
                <w:rFonts w:ascii="微軟正黑體" w:eastAsia="微軟正黑體" w:hAnsi="微軟正黑體"/>
              </w:rPr>
              <w:t>追殺</w:t>
            </w:r>
            <w:r w:rsidR="007C050A" w:rsidRPr="0031466B">
              <w:rPr>
                <w:rFonts w:ascii="微軟正黑體" w:eastAsia="微軟正黑體" w:hAnsi="微軟正黑體" w:hint="eastAsia"/>
              </w:rPr>
              <w:t>，帶著懷絲一脈的《</w:t>
            </w:r>
            <w:r w:rsidR="00050D95" w:rsidRPr="0031466B">
              <w:rPr>
                <w:rFonts w:ascii="微軟正黑體" w:eastAsia="微軟正黑體" w:hAnsi="微軟正黑體"/>
              </w:rPr>
              <w:t>Muse</w:t>
            </w:r>
            <w:r w:rsidR="007C050A" w:rsidRPr="0031466B">
              <w:rPr>
                <w:rFonts w:ascii="微軟正黑體" w:eastAsia="微軟正黑體" w:hAnsi="微軟正黑體"/>
              </w:rPr>
              <w:t>Note</w:t>
            </w:r>
            <w:r w:rsidR="007C050A" w:rsidRPr="0031466B">
              <w:rPr>
                <w:rFonts w:ascii="微軟正黑體" w:eastAsia="微軟正黑體" w:hAnsi="微軟正黑體" w:hint="eastAsia"/>
              </w:rPr>
              <w:t>》逃離家族。</w:t>
            </w:r>
            <w:r w:rsidR="007C050A" w:rsidRPr="0031466B">
              <w:rPr>
                <w:rFonts w:ascii="微軟正黑體" w:eastAsia="微軟正黑體" w:hAnsi="微軟正黑體"/>
              </w:rPr>
              <w:t xml:space="preserve"> </w:t>
            </w:r>
          </w:p>
          <w:p w14:paraId="15639833" w14:textId="478359A5" w:rsidR="00050D95" w:rsidRPr="0031466B" w:rsidRDefault="00A26644" w:rsidP="00310EDF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2.</w:t>
            </w:r>
            <w:r w:rsidR="00050D95" w:rsidRPr="0031466B">
              <w:rPr>
                <w:rFonts w:ascii="微軟正黑體" w:eastAsia="微軟正黑體" w:hAnsi="微軟正黑體" w:hint="eastAsia"/>
              </w:rPr>
              <w:t>迪莉婭誕下</w:t>
            </w:r>
            <w:r w:rsidR="00050D95" w:rsidRPr="0031466B">
              <w:rPr>
                <w:rFonts w:ascii="微軟正黑體" w:eastAsia="微軟正黑體" w:hAnsi="微軟正黑體"/>
              </w:rPr>
              <w:t>Kimmie</w:t>
            </w:r>
            <w:r w:rsidR="00050D95" w:rsidRPr="0031466B">
              <w:rPr>
                <w:rFonts w:ascii="微軟正黑體" w:eastAsia="微軟正黑體" w:hAnsi="微軟正黑體" w:hint="eastAsia"/>
              </w:rPr>
              <w:t>後沒多久便失聯，由霍伯特將</w:t>
            </w:r>
            <w:r w:rsidR="00050D95" w:rsidRPr="0031466B">
              <w:rPr>
                <w:rFonts w:ascii="微軟正黑體" w:eastAsia="微軟正黑體" w:hAnsi="微軟正黑體"/>
              </w:rPr>
              <w:t>Kimmie</w:t>
            </w:r>
            <w:r w:rsidR="00050D95" w:rsidRPr="0031466B">
              <w:rPr>
                <w:rFonts w:ascii="微軟正黑體" w:eastAsia="微軟正黑體" w:hAnsi="微軟正黑體" w:hint="eastAsia"/>
              </w:rPr>
              <w:t>帶大。</w:t>
            </w:r>
          </w:p>
        </w:tc>
      </w:tr>
      <w:tr w:rsidR="007357CB" w:rsidRPr="0031466B" w14:paraId="197E48ED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476A9523" w14:textId="195C0132" w:rsidR="007C050A" w:rsidRPr="0031466B" w:rsidRDefault="007C050A" w:rsidP="00310EDF">
            <w:pPr>
              <w:spacing w:line="440" w:lineRule="exact"/>
              <w:jc w:val="center"/>
              <w:rPr>
                <w:rFonts w:ascii="微軟正黑體" w:eastAsia="微軟正黑體" w:hAnsi="微軟正黑體"/>
              </w:rPr>
            </w:pPr>
            <w:r w:rsidRPr="0031466B">
              <w:rPr>
                <w:rFonts w:ascii="微軟正黑體" w:eastAsia="微軟正黑體" w:hAnsi="微軟正黑體" w:hint="eastAsia"/>
              </w:rPr>
              <w:t>現在</w:t>
            </w:r>
          </w:p>
        </w:tc>
        <w:tc>
          <w:tcPr>
            <w:tcW w:w="3978" w:type="pct"/>
          </w:tcPr>
          <w:p w14:paraId="1758EC90" w14:textId="085FD5EC" w:rsidR="00282573" w:rsidRPr="00310EDF" w:rsidRDefault="00282573" w:rsidP="00310EDF">
            <w:pPr>
              <w:pStyle w:val="a7"/>
              <w:numPr>
                <w:ilvl w:val="0"/>
                <w:numId w:val="20"/>
              </w:numPr>
              <w:spacing w:line="44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310EDF">
              <w:rPr>
                <w:rFonts w:ascii="微軟正黑體" w:eastAsia="微軟正黑體" w:hAnsi="微軟正黑體" w:hint="eastAsia"/>
              </w:rPr>
              <w:t>因霍伯特</w:t>
            </w:r>
            <w:r w:rsidRPr="00310EDF">
              <w:rPr>
                <w:rFonts w:ascii="微軟正黑體" w:eastAsia="微軟正黑體" w:hAnsi="微軟正黑體"/>
              </w:rPr>
              <w:t>突然失蹤，</w:t>
            </w:r>
            <w:r w:rsidRPr="00310EDF">
              <w:rPr>
                <w:rFonts w:ascii="微軟正黑體" w:eastAsia="微軟正黑體" w:hAnsi="微軟正黑體" w:hint="eastAsia"/>
              </w:rPr>
              <w:t>以致於k</w:t>
            </w:r>
            <w:r w:rsidRPr="00310EDF">
              <w:rPr>
                <w:rFonts w:ascii="微軟正黑體" w:eastAsia="微軟正黑體" w:hAnsi="微軟正黑體"/>
              </w:rPr>
              <w:t>immie踏上尋找養父的旅程</w:t>
            </w:r>
            <w:r w:rsidRPr="00310EDF">
              <w:rPr>
                <w:rFonts w:ascii="微軟正黑體" w:eastAsia="微軟正黑體" w:hAnsi="微軟正黑體" w:hint="eastAsia"/>
              </w:rPr>
              <w:t>，</w:t>
            </w:r>
            <w:r w:rsidRPr="00310EDF">
              <w:rPr>
                <w:rFonts w:ascii="微軟正黑體" w:eastAsia="微軟正黑體" w:hAnsi="微軟正黑體"/>
              </w:rPr>
              <w:t>在過程中遇見各式</w:t>
            </w:r>
            <w:r w:rsidR="008C60C8">
              <w:rPr>
                <w:rFonts w:ascii="微軟正黑體" w:eastAsia="微軟正黑體" w:hAnsi="微軟正黑體" w:hint="eastAsia"/>
              </w:rPr>
              <w:t>藝術品靈。</w:t>
            </w:r>
          </w:p>
          <w:p w14:paraId="5EE83043" w14:textId="416F3B24" w:rsidR="00D72FC2" w:rsidRPr="0031466B" w:rsidRDefault="00282573" w:rsidP="00310EDF">
            <w:pPr>
              <w:pStyle w:val="a7"/>
              <w:numPr>
                <w:ilvl w:val="0"/>
                <w:numId w:val="20"/>
              </w:numPr>
              <w:spacing w:line="440" w:lineRule="exact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</w:rPr>
            </w:pPr>
            <w:r w:rsidRPr="00310EDF">
              <w:rPr>
                <w:rFonts w:ascii="微軟正黑體" w:eastAsia="微軟正黑體" w:hAnsi="微軟正黑體" w:hint="eastAsia"/>
              </w:rPr>
              <w:t>隨著旅程</w:t>
            </w:r>
            <w:r w:rsidR="008C60C8">
              <w:rPr>
                <w:rFonts w:ascii="微軟正黑體" w:eastAsia="微軟正黑體" w:hAnsi="微軟正黑體" w:hint="eastAsia"/>
              </w:rPr>
              <w:t>發展</w:t>
            </w:r>
            <w:r w:rsidR="008C60C8">
              <w:rPr>
                <w:rFonts w:ascii="微軟正黑體" w:eastAsia="微軟正黑體" w:hAnsi="微軟正黑體"/>
              </w:rPr>
              <w:t>，</w:t>
            </w:r>
            <w:r w:rsidR="008C60C8" w:rsidRPr="00E403F0">
              <w:rPr>
                <w:rFonts w:ascii="微軟正黑體" w:eastAsia="微軟正黑體" w:hAnsi="微軟正黑體"/>
              </w:rPr>
              <w:t>Schwarz</w:t>
            </w:r>
            <w:r w:rsidR="008C60C8" w:rsidRPr="00E403F0">
              <w:rPr>
                <w:rFonts w:ascii="微軟正黑體" w:eastAsia="微軟正黑體" w:hAnsi="微軟正黑體" w:hint="eastAsia"/>
              </w:rPr>
              <w:t>的陰謀</w:t>
            </w:r>
            <w:r w:rsidR="008C60C8">
              <w:rPr>
                <w:rFonts w:ascii="微軟正黑體" w:eastAsia="微軟正黑體" w:hAnsi="微軟正黑體" w:hint="eastAsia"/>
              </w:rPr>
              <w:t>昭然若揭</w:t>
            </w:r>
            <w:r w:rsidR="00A26644" w:rsidRPr="00310EDF">
              <w:rPr>
                <w:rFonts w:ascii="微軟正黑體" w:eastAsia="微軟正黑體" w:hAnsi="微軟正黑體" w:hint="eastAsia"/>
              </w:rPr>
              <w:t>，</w:t>
            </w:r>
            <w:r w:rsidRPr="00310EDF">
              <w:rPr>
                <w:rFonts w:ascii="微軟正黑體" w:eastAsia="微軟正黑體" w:hAnsi="微軟正黑體" w:hint="eastAsia"/>
              </w:rPr>
              <w:t>k</w:t>
            </w:r>
            <w:r w:rsidRPr="00310EDF">
              <w:rPr>
                <w:rFonts w:ascii="微軟正黑體" w:eastAsia="微軟正黑體" w:hAnsi="微軟正黑體"/>
              </w:rPr>
              <w:t>immie陷入藝術品</w:t>
            </w:r>
            <w:r w:rsidRPr="00310EDF">
              <w:rPr>
                <w:rFonts w:ascii="微軟正黑體" w:eastAsia="微軟正黑體" w:hAnsi="微軟正黑體" w:hint="eastAsia"/>
              </w:rPr>
              <w:t>與</w:t>
            </w:r>
            <w:r w:rsidR="008C60C8">
              <w:rPr>
                <w:rFonts w:ascii="微軟正黑體" w:eastAsia="微軟正黑體" w:hAnsi="微軟正黑體" w:hint="eastAsia"/>
              </w:rPr>
              <w:t>祕術使</w:t>
            </w:r>
            <w:r w:rsidRPr="00310EDF">
              <w:rPr>
                <w:rFonts w:ascii="微軟正黑體" w:eastAsia="微軟正黑體" w:hAnsi="微軟正黑體" w:hint="eastAsia"/>
              </w:rPr>
              <w:t>的</w:t>
            </w:r>
            <w:r w:rsidRPr="00310EDF">
              <w:rPr>
                <w:rFonts w:ascii="微軟正黑體" w:eastAsia="微軟正黑體" w:hAnsi="微軟正黑體"/>
              </w:rPr>
              <w:t>糾紛之中</w:t>
            </w:r>
            <w:r w:rsidRPr="00310EDF">
              <w:rPr>
                <w:rFonts w:ascii="微軟正黑體" w:eastAsia="微軟正黑體" w:hAnsi="微軟正黑體" w:hint="eastAsia"/>
              </w:rPr>
              <w:t>，大大小小的</w:t>
            </w:r>
            <w:r w:rsidR="00D72FC2" w:rsidRPr="00310EDF">
              <w:rPr>
                <w:rFonts w:ascii="微軟正黑體" w:eastAsia="微軟正黑體" w:hAnsi="微軟正黑體"/>
              </w:rPr>
              <w:t>藝術品極速消失</w:t>
            </w:r>
            <w:r w:rsidRPr="00310EDF">
              <w:rPr>
                <w:rFonts w:ascii="微軟正黑體" w:eastAsia="微軟正黑體" w:hAnsi="微軟正黑體" w:hint="eastAsia"/>
              </w:rPr>
              <w:t>在世界上</w:t>
            </w:r>
            <w:r w:rsidR="00D72FC2" w:rsidRPr="00310EDF">
              <w:rPr>
                <w:rFonts w:ascii="微軟正黑體" w:eastAsia="微軟正黑體" w:hAnsi="微軟正黑體"/>
              </w:rPr>
              <w:t>。</w:t>
            </w:r>
          </w:p>
        </w:tc>
      </w:tr>
    </w:tbl>
    <w:p w14:paraId="3223FB32" w14:textId="7EB66DCA" w:rsidR="007E0A30" w:rsidRPr="0031466B" w:rsidRDefault="007E0A30" w:rsidP="00310EDF">
      <w:pPr>
        <w:spacing w:line="440" w:lineRule="exact"/>
        <w:rPr>
          <w:rFonts w:ascii="微軟正黑體" w:eastAsia="微軟正黑體" w:hAnsi="微軟正黑體"/>
        </w:rPr>
      </w:pPr>
    </w:p>
    <w:p w14:paraId="379EDE83" w14:textId="77777777" w:rsidR="008C318A" w:rsidRPr="0031466B" w:rsidRDefault="008C318A" w:rsidP="00310EDF">
      <w:pPr>
        <w:spacing w:line="440" w:lineRule="exact"/>
        <w:rPr>
          <w:rFonts w:ascii="微軟正黑體" w:eastAsia="微軟正黑體" w:hAnsi="微軟正黑體"/>
        </w:rPr>
      </w:pPr>
    </w:p>
    <w:p w14:paraId="26B489B5" w14:textId="77139C59" w:rsidR="007E0A30" w:rsidRPr="0031466B" w:rsidRDefault="007E0A30" w:rsidP="00310EDF">
      <w:pPr>
        <w:widowControl/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</w:rPr>
        <w:br w:type="page"/>
      </w:r>
    </w:p>
    <w:p w14:paraId="5D8F647F" w14:textId="633CBDE0" w:rsidR="008C318A" w:rsidRPr="003C08A3" w:rsidRDefault="008C318A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lastRenderedPageBreak/>
        <w:t>章節</w:t>
      </w:r>
      <w:r w:rsidR="00B6015A">
        <w:rPr>
          <w:rFonts w:ascii="微軟正黑體" w:eastAsia="微軟正黑體" w:hAnsi="微軟正黑體" w:hint="eastAsia"/>
        </w:rPr>
        <w:t>大綱</w:t>
      </w:r>
    </w:p>
    <w:p w14:paraId="4E74DAAA" w14:textId="1401C8A4" w:rsidR="008C318A" w:rsidRPr="0031466B" w:rsidRDefault="008C318A" w:rsidP="00310EDF">
      <w:pPr>
        <w:pStyle w:val="af5"/>
        <w:spacing w:line="440" w:lineRule="exact"/>
        <w:rPr>
          <w:rFonts w:ascii="微軟正黑體" w:eastAsia="微軟正黑體" w:hAnsi="微軟正黑體"/>
          <w:b/>
        </w:rPr>
      </w:pPr>
      <w:r w:rsidRPr="0031466B">
        <w:rPr>
          <w:rFonts w:ascii="微軟正黑體" w:eastAsia="微軟正黑體" w:hAnsi="微軟正黑體" w:hint="eastAsia"/>
          <w:b/>
        </w:rPr>
        <w:t>第一部</w:t>
      </w:r>
      <w:r w:rsidR="00691C93" w:rsidRPr="0031466B">
        <w:rPr>
          <w:rFonts w:ascii="微軟正黑體" w:eastAsia="微軟正黑體" w:hAnsi="微軟正黑體"/>
          <w:b/>
        </w:rPr>
        <w:t xml:space="preserve"> </w:t>
      </w:r>
      <w:r w:rsidR="00691C93" w:rsidRPr="0031466B">
        <w:rPr>
          <w:rFonts w:ascii="微軟正黑體" w:eastAsia="微軟正黑體" w:hAnsi="微軟正黑體" w:hint="eastAsia"/>
          <w:b/>
        </w:rPr>
        <w:t>祕術使</w:t>
      </w:r>
      <w:r w:rsidR="00691C93" w:rsidRPr="0031466B">
        <w:rPr>
          <w:rFonts w:ascii="微軟正黑體" w:eastAsia="微軟正黑體" w:hAnsi="微軟正黑體"/>
          <w:b/>
        </w:rPr>
        <w:t xml:space="preserve"> Weiss </w:t>
      </w:r>
      <w:r w:rsidR="00691C93" w:rsidRPr="0031466B">
        <w:rPr>
          <w:rFonts w:ascii="微軟正黑體" w:eastAsia="微軟正黑體" w:hAnsi="微軟正黑體" w:hint="eastAsia"/>
          <w:b/>
        </w:rPr>
        <w:t>＆</w:t>
      </w:r>
      <w:r w:rsidR="00691C93" w:rsidRPr="0031466B">
        <w:rPr>
          <w:rFonts w:ascii="微軟正黑體" w:eastAsia="微軟正黑體" w:hAnsi="微軟正黑體"/>
          <w:b/>
        </w:rPr>
        <w:t xml:space="preserve"> Gelb</w:t>
      </w:r>
    </w:p>
    <w:p w14:paraId="403A3185" w14:textId="26CAB419" w:rsidR="00B6015A" w:rsidRPr="00310EDF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 w:hint="eastAsia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01</w:t>
      </w:r>
      <w:r w:rsidR="008C318A" w:rsidRPr="0031466B">
        <w:rPr>
          <w:rFonts w:ascii="微軟正黑體" w:eastAsia="微軟正黑體" w:hAnsi="微軟正黑體" w:hint="eastAsia"/>
        </w:rPr>
        <w:t>章</w:t>
      </w:r>
      <w:r w:rsidR="00691C93" w:rsidRPr="003C08A3">
        <w:rPr>
          <w:rFonts w:ascii="微軟正黑體" w:eastAsia="微軟正黑體" w:hAnsi="微軟正黑體"/>
        </w:rPr>
        <w:t xml:space="preserve"> </w:t>
      </w:r>
      <w:r w:rsidR="00F34E84">
        <w:rPr>
          <w:rFonts w:ascii="微軟正黑體" w:eastAsia="微軟正黑體" w:hAnsi="微軟正黑體" w:hint="eastAsia"/>
        </w:rPr>
        <w:t>繆思筆記</w:t>
      </w:r>
    </w:p>
    <w:p w14:paraId="1B1CB97B" w14:textId="36B7AFA7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02</w:t>
      </w:r>
      <w:r w:rsidR="008C318A" w:rsidRPr="0031466B">
        <w:rPr>
          <w:rFonts w:ascii="微軟正黑體" w:eastAsia="微軟正黑體" w:hAnsi="微軟正黑體" w:hint="eastAsia"/>
        </w:rPr>
        <w:t>章</w:t>
      </w:r>
      <w:r w:rsidR="00E63497">
        <w:rPr>
          <w:rFonts w:ascii="微軟正黑體" w:eastAsia="微軟正黑體" w:hAnsi="微軟正黑體" w:hint="eastAsia"/>
        </w:rPr>
        <w:t xml:space="preserve"> </w:t>
      </w:r>
    </w:p>
    <w:p w14:paraId="38045EE1" w14:textId="1A416488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03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1AB8A440" w14:textId="04A7AABF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04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3881DBCE" w14:textId="00941E93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05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7092FA9B" w14:textId="22A207AD" w:rsidR="008C318A" w:rsidRPr="0031466B" w:rsidRDefault="008C318A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="00A924A1" w:rsidRPr="0031466B">
        <w:rPr>
          <w:rFonts w:ascii="微軟正黑體" w:eastAsia="微軟正黑體" w:hAnsi="微軟正黑體"/>
        </w:rPr>
        <w:t>06</w:t>
      </w:r>
      <w:r w:rsidRPr="0031466B">
        <w:rPr>
          <w:rFonts w:ascii="微軟正黑體" w:eastAsia="微軟正黑體" w:hAnsi="微軟正黑體" w:hint="eastAsia"/>
        </w:rPr>
        <w:t>章</w:t>
      </w:r>
    </w:p>
    <w:p w14:paraId="51A4F176" w14:textId="746AA42A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07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3FD01E19" w14:textId="23F36A11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08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2E1F83F1" w14:textId="7C7D8255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09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75FDFF78" w14:textId="1BA5F84A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10</w:t>
      </w:r>
      <w:r w:rsidRPr="0031466B">
        <w:rPr>
          <w:rFonts w:ascii="微軟正黑體" w:eastAsia="微軟正黑體" w:hAnsi="微軟正黑體" w:hint="eastAsia"/>
        </w:rPr>
        <w:t>章</w:t>
      </w:r>
      <w:r w:rsidR="00291E71">
        <w:rPr>
          <w:rFonts w:ascii="微軟正黑體" w:eastAsia="微軟正黑體" w:hAnsi="微軟正黑體" w:hint="eastAsia"/>
        </w:rPr>
        <w:t xml:space="preserve"> </w:t>
      </w:r>
    </w:p>
    <w:p w14:paraId="0A158CBF" w14:textId="406344CC" w:rsidR="008C318A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11</w:t>
      </w:r>
      <w:r w:rsidR="008C318A" w:rsidRPr="0031466B">
        <w:rPr>
          <w:rFonts w:ascii="微軟正黑體" w:eastAsia="微軟正黑體" w:hAnsi="微軟正黑體" w:hint="eastAsia"/>
        </w:rPr>
        <w:t>章</w:t>
      </w:r>
    </w:p>
    <w:p w14:paraId="54DDFFC9" w14:textId="29E17684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12</w:t>
      </w:r>
      <w:r w:rsidRPr="0031466B">
        <w:rPr>
          <w:rFonts w:ascii="微軟正黑體" w:eastAsia="微軟正黑體" w:hAnsi="微軟正黑體" w:hint="eastAsia"/>
        </w:rPr>
        <w:t>章</w:t>
      </w:r>
    </w:p>
    <w:p w14:paraId="63AA9497" w14:textId="661754E9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13</w:t>
      </w:r>
      <w:r w:rsidRPr="0031466B">
        <w:rPr>
          <w:rFonts w:ascii="微軟正黑體" w:eastAsia="微軟正黑體" w:hAnsi="微軟正黑體" w:hint="eastAsia"/>
        </w:rPr>
        <w:t>章</w:t>
      </w:r>
    </w:p>
    <w:p w14:paraId="22134524" w14:textId="23BA527A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14</w:t>
      </w:r>
      <w:r w:rsidRPr="0031466B">
        <w:rPr>
          <w:rFonts w:ascii="微軟正黑體" w:eastAsia="微軟正黑體" w:hAnsi="微軟正黑體" w:hint="eastAsia"/>
        </w:rPr>
        <w:t>章</w:t>
      </w:r>
    </w:p>
    <w:p w14:paraId="3DFADE5F" w14:textId="47853B17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15</w:t>
      </w:r>
      <w:r w:rsidRPr="0031466B">
        <w:rPr>
          <w:rFonts w:ascii="微軟正黑體" w:eastAsia="微軟正黑體" w:hAnsi="微軟正黑體" w:hint="eastAsia"/>
        </w:rPr>
        <w:t>章</w:t>
      </w:r>
    </w:p>
    <w:p w14:paraId="5D38CF46" w14:textId="10A1E9EC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16</w:t>
      </w:r>
      <w:r w:rsidRPr="0031466B">
        <w:rPr>
          <w:rFonts w:ascii="微軟正黑體" w:eastAsia="微軟正黑體" w:hAnsi="微軟正黑體" w:hint="eastAsia"/>
        </w:rPr>
        <w:t>章</w:t>
      </w:r>
    </w:p>
    <w:p w14:paraId="2E97B769" w14:textId="30C4FDE6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17</w:t>
      </w:r>
      <w:r w:rsidRPr="0031466B">
        <w:rPr>
          <w:rFonts w:ascii="微軟正黑體" w:eastAsia="微軟正黑體" w:hAnsi="微軟正黑體" w:hint="eastAsia"/>
        </w:rPr>
        <w:t>章</w:t>
      </w:r>
    </w:p>
    <w:p w14:paraId="104D40B1" w14:textId="6F9798AD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18</w:t>
      </w:r>
      <w:r w:rsidRPr="0031466B">
        <w:rPr>
          <w:rFonts w:ascii="微軟正黑體" w:eastAsia="微軟正黑體" w:hAnsi="微軟正黑體" w:hint="eastAsia"/>
        </w:rPr>
        <w:t>章</w:t>
      </w:r>
    </w:p>
    <w:p w14:paraId="25C92906" w14:textId="0C90B79B" w:rsidR="00A924A1" w:rsidRPr="0031466B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19</w:t>
      </w:r>
      <w:r w:rsidRPr="0031466B">
        <w:rPr>
          <w:rFonts w:ascii="微軟正黑體" w:eastAsia="微軟正黑體" w:hAnsi="微軟正黑體" w:hint="eastAsia"/>
        </w:rPr>
        <w:t>章</w:t>
      </w:r>
    </w:p>
    <w:p w14:paraId="041E23E1" w14:textId="793B09FE" w:rsidR="008C318A" w:rsidRDefault="00A924A1" w:rsidP="00310EDF">
      <w:pPr>
        <w:pStyle w:val="a7"/>
        <w:widowControl/>
        <w:numPr>
          <w:ilvl w:val="0"/>
          <w:numId w:val="19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第</w:t>
      </w:r>
      <w:r w:rsidRPr="0031466B">
        <w:rPr>
          <w:rFonts w:ascii="微軟正黑體" w:eastAsia="微軟正黑體" w:hAnsi="微軟正黑體"/>
        </w:rPr>
        <w:t>20</w:t>
      </w:r>
      <w:r w:rsidRPr="0031466B">
        <w:rPr>
          <w:rFonts w:ascii="微軟正黑體" w:eastAsia="微軟正黑體" w:hAnsi="微軟正黑體" w:hint="eastAsia"/>
        </w:rPr>
        <w:t>章</w:t>
      </w:r>
      <w:r w:rsidR="00691C93" w:rsidRPr="003C08A3">
        <w:rPr>
          <w:rFonts w:ascii="微軟正黑體" w:eastAsia="微軟正黑體" w:hAnsi="微軟正黑體"/>
        </w:rPr>
        <w:t xml:space="preserve"> </w:t>
      </w:r>
      <w:r w:rsidR="007C050A">
        <w:rPr>
          <w:rFonts w:ascii="微軟正黑體" w:eastAsia="微軟正黑體" w:hAnsi="微軟正黑體" w:hint="eastAsia"/>
        </w:rPr>
        <w:t>霍伯特的心願</w:t>
      </w:r>
    </w:p>
    <w:p w14:paraId="12A97351" w14:textId="4F104D54" w:rsidR="008C318A" w:rsidRPr="0031466B" w:rsidRDefault="008C318A" w:rsidP="00310EDF">
      <w:pPr>
        <w:pStyle w:val="af5"/>
        <w:spacing w:line="440" w:lineRule="exact"/>
        <w:rPr>
          <w:rFonts w:ascii="微軟正黑體" w:eastAsia="微軟正黑體" w:hAnsi="微軟正黑體"/>
          <w:b/>
        </w:rPr>
      </w:pPr>
      <w:r w:rsidRPr="0031466B">
        <w:rPr>
          <w:rFonts w:ascii="微軟正黑體" w:eastAsia="微軟正黑體" w:hAnsi="微軟正黑體" w:hint="eastAsia"/>
          <w:b/>
        </w:rPr>
        <w:t>第二部</w:t>
      </w:r>
    </w:p>
    <w:p w14:paraId="0DC03337" w14:textId="292D7CD1" w:rsidR="008C318A" w:rsidRPr="0031466B" w:rsidRDefault="008C318A" w:rsidP="00310EDF">
      <w:pPr>
        <w:pStyle w:val="af5"/>
        <w:spacing w:line="440" w:lineRule="exact"/>
        <w:rPr>
          <w:rFonts w:ascii="微軟正黑體" w:eastAsia="微軟正黑體" w:hAnsi="微軟正黑體"/>
          <w:b/>
        </w:rPr>
      </w:pPr>
      <w:r w:rsidRPr="0031466B">
        <w:rPr>
          <w:rFonts w:ascii="微軟正黑體" w:eastAsia="微軟正黑體" w:hAnsi="微軟正黑體" w:hint="eastAsia"/>
          <w:b/>
        </w:rPr>
        <w:t>第三部</w:t>
      </w:r>
    </w:p>
    <w:p w14:paraId="2F5FFE8E" w14:textId="77777777" w:rsidR="008C318A" w:rsidRPr="0031466B" w:rsidRDefault="008C318A" w:rsidP="00310EDF">
      <w:pPr>
        <w:widowControl/>
        <w:spacing w:line="440" w:lineRule="exact"/>
        <w:rPr>
          <w:rFonts w:ascii="微軟正黑體" w:eastAsia="微軟正黑體" w:hAnsi="微軟正黑體"/>
        </w:rPr>
      </w:pPr>
    </w:p>
    <w:p w14:paraId="603B5CE1" w14:textId="5B3F8862" w:rsidR="008C318A" w:rsidRPr="0031466B" w:rsidRDefault="008C318A" w:rsidP="00310EDF">
      <w:pPr>
        <w:widowControl/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</w:rPr>
        <w:br w:type="page"/>
      </w:r>
    </w:p>
    <w:p w14:paraId="7014C786" w14:textId="3C3CE9AF" w:rsidR="00494125" w:rsidRPr="003C08A3" w:rsidRDefault="008C318A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6381C4" wp14:editId="6447D639">
            <wp:simplePos x="0" y="0"/>
            <wp:positionH relativeFrom="margin">
              <wp:align>right</wp:align>
            </wp:positionH>
            <wp:positionV relativeFrom="paragraph">
              <wp:posOffset>572383</wp:posOffset>
            </wp:positionV>
            <wp:extent cx="5274310" cy="337502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125" w:rsidRPr="003C08A3">
        <w:rPr>
          <w:rFonts w:ascii="微軟正黑體" w:eastAsia="微軟正黑體" w:hAnsi="微軟正黑體" w:hint="eastAsia"/>
        </w:rPr>
        <w:t>國家與</w:t>
      </w:r>
      <w:r w:rsidR="00EA7908">
        <w:rPr>
          <w:rFonts w:ascii="微軟正黑體" w:eastAsia="微軟正黑體" w:hAnsi="微軟正黑體" w:hint="eastAsia"/>
        </w:rPr>
        <w:t>地圖</w:t>
      </w:r>
      <w:r w:rsidR="00494125" w:rsidRPr="003C08A3">
        <w:rPr>
          <w:rFonts w:ascii="微軟正黑體" w:eastAsia="微軟正黑體" w:hAnsi="微軟正黑體" w:hint="eastAsia"/>
        </w:rPr>
        <w:t>分布</w:t>
      </w:r>
      <w:bookmarkEnd w:id="5"/>
    </w:p>
    <w:p w14:paraId="3615D961" w14:textId="33316D78" w:rsidR="00053BE2" w:rsidRPr="00310EDF" w:rsidRDefault="00053BE2" w:rsidP="00310EDF">
      <w:pPr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310EDF">
        <w:rPr>
          <w:rStyle w:val="af"/>
          <w:rFonts w:ascii="微軟正黑體" w:eastAsia="微軟正黑體" w:hAnsi="微軟正黑體"/>
          <w:i w:val="0"/>
        </w:rPr>
        <w:t>Kimmie出生地在西部共和國，</w:t>
      </w:r>
      <w:r w:rsidRPr="00310EDF">
        <w:rPr>
          <w:rStyle w:val="af"/>
          <w:rFonts w:ascii="微軟正黑體" w:eastAsia="微軟正黑體" w:hAnsi="微軟正黑體" w:hint="eastAsia"/>
          <w:i w:val="0"/>
        </w:rPr>
        <w:t>而有來自其他區域的</w:t>
      </w:r>
      <w:r w:rsidR="00783D62" w:rsidRPr="00310EDF">
        <w:rPr>
          <w:rStyle w:val="af"/>
          <w:rFonts w:ascii="微軟正黑體" w:eastAsia="微軟正黑體" w:hAnsi="微軟正黑體"/>
          <w:i w:val="0"/>
        </w:rPr>
        <w:t>藝術品靈</w:t>
      </w:r>
      <w:r w:rsidRPr="00310EDF">
        <w:rPr>
          <w:rStyle w:val="af"/>
          <w:rFonts w:ascii="微軟正黑體" w:eastAsia="微軟正黑體" w:hAnsi="微軟正黑體"/>
          <w:i w:val="0"/>
        </w:rPr>
        <w:t>行經此處，Kimmie為完成他們的願望，也必須四處遊歷。</w:t>
      </w:r>
    </w:p>
    <w:p w14:paraId="68375A7C" w14:textId="2400A50E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待補</w:t>
      </w:r>
    </w:p>
    <w:p w14:paraId="2E973C29" w14:textId="6DA340F5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</w:p>
    <w:p w14:paraId="2AFFE4ED" w14:textId="2C87700D" w:rsidR="00D8585F" w:rsidRPr="003C08A3" w:rsidRDefault="00D8585F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C08A3">
        <w:rPr>
          <w:rStyle w:val="af"/>
          <w:rFonts w:ascii="微軟正黑體" w:eastAsia="微軟正黑體" w:hAnsi="微軟正黑體"/>
          <w:i w:val="0"/>
          <w:color w:val="FF0000"/>
        </w:rPr>
        <w:br w:type="page"/>
      </w:r>
    </w:p>
    <w:p w14:paraId="7AEBC70F" w14:textId="77777777" w:rsidR="00494125" w:rsidRPr="003C08A3" w:rsidRDefault="00494125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bookmarkStart w:id="6" w:name="_Toc526423289"/>
      <w:r w:rsidRPr="003C08A3">
        <w:rPr>
          <w:rFonts w:ascii="微軟正黑體" w:eastAsia="微軟正黑體" w:hAnsi="微軟正黑體" w:hint="eastAsia"/>
        </w:rPr>
        <w:lastRenderedPageBreak/>
        <w:t>組織設定</w:t>
      </w:r>
      <w:bookmarkEnd w:id="6"/>
    </w:p>
    <w:p w14:paraId="4240864E" w14:textId="74DA2FCB" w:rsidR="00494125" w:rsidRPr="003C08A3" w:rsidRDefault="00494125" w:rsidP="00310EDF">
      <w:pPr>
        <w:pStyle w:val="a7"/>
        <w:numPr>
          <w:ilvl w:val="0"/>
          <w:numId w:val="22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 w:rsidRPr="003C08A3">
        <w:rPr>
          <w:rFonts w:ascii="微軟正黑體" w:eastAsia="微軟正黑體" w:hAnsi="微軟正黑體" w:hint="eastAsia"/>
          <w:b/>
        </w:rPr>
        <w:t>記憶祕術使</w:t>
      </w:r>
      <w:r w:rsidR="00663D2E">
        <w:rPr>
          <w:rFonts w:ascii="微軟正黑體" w:eastAsia="微軟正黑體" w:hAnsi="微軟正黑體" w:hint="eastAsia"/>
          <w:b/>
        </w:rPr>
        <w:t>（Art Keep</w:t>
      </w:r>
      <w:r w:rsidR="00663D2E">
        <w:rPr>
          <w:rFonts w:ascii="微軟正黑體" w:eastAsia="微軟正黑體" w:hAnsi="微軟正黑體"/>
          <w:b/>
        </w:rPr>
        <w:t>er</w:t>
      </w:r>
      <w:r w:rsidR="00663D2E">
        <w:rPr>
          <w:rFonts w:ascii="微軟正黑體" w:eastAsia="微軟正黑體" w:hAnsi="微軟正黑體" w:hint="eastAsia"/>
          <w:b/>
        </w:rPr>
        <w:t>）</w:t>
      </w:r>
      <w:r w:rsidR="00692601" w:rsidRPr="003C08A3" w:rsidDel="00692601">
        <w:rPr>
          <w:rFonts w:ascii="微軟正黑體" w:eastAsia="微軟正黑體" w:hAnsi="微軟正黑體" w:hint="eastAsia"/>
          <w:b/>
        </w:rPr>
        <w:t xml:space="preserve"> </w:t>
      </w:r>
    </w:p>
    <w:p w14:paraId="400CBFB9" w14:textId="77777777" w:rsidR="00494125" w:rsidRPr="003C08A3" w:rsidRDefault="00494125" w:rsidP="00310EDF">
      <w:pPr>
        <w:pStyle w:val="a7"/>
        <w:numPr>
          <w:ilvl w:val="0"/>
          <w:numId w:val="15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 w:rsidRPr="003C08A3">
        <w:rPr>
          <w:rFonts w:ascii="微軟正黑體" w:eastAsia="微軟正黑體" w:hAnsi="微軟正黑體" w:hint="eastAsia"/>
          <w:b/>
        </w:rPr>
        <w:t>懷絲一脈（</w:t>
      </w:r>
      <w:r w:rsidRPr="003C08A3">
        <w:rPr>
          <w:rFonts w:ascii="微軟正黑體" w:eastAsia="微軟正黑體" w:hAnsi="微軟正黑體"/>
          <w:b/>
        </w:rPr>
        <w:t>Weiss</w:t>
      </w:r>
      <w:r w:rsidRPr="003C08A3">
        <w:rPr>
          <w:rFonts w:ascii="微軟正黑體" w:eastAsia="微軟正黑體" w:hAnsi="微軟正黑體" w:hint="eastAsia"/>
          <w:b/>
        </w:rPr>
        <w:t>）：</w:t>
      </w:r>
    </w:p>
    <w:p w14:paraId="4423F466" w14:textId="517BE79C" w:rsidR="00494125" w:rsidRPr="003C08A3" w:rsidRDefault="00494125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在德文中代表白色，</w:t>
      </w:r>
      <w:r w:rsidR="00F004B3" w:rsidRPr="003C08A3">
        <w:rPr>
          <w:rFonts w:ascii="微軟正黑體" w:eastAsia="微軟正黑體" w:hAnsi="微軟正黑體" w:hint="eastAsia"/>
        </w:rPr>
        <w:t>象徵純潔、高雅</w:t>
      </w:r>
      <w:r w:rsidR="00F004B3" w:rsidRPr="003C08A3">
        <w:rPr>
          <w:rFonts w:ascii="微軟正黑體" w:eastAsia="微軟正黑體" w:hAnsi="微軟正黑體"/>
        </w:rPr>
        <w:t>之意</w:t>
      </w:r>
      <w:r w:rsidR="00502F4B" w:rsidRPr="003C08A3">
        <w:rPr>
          <w:rFonts w:ascii="微軟正黑體" w:eastAsia="微軟正黑體" w:hAnsi="微軟正黑體" w:hint="eastAsia"/>
        </w:rPr>
        <w:t>。</w:t>
      </w:r>
      <w:r w:rsidRPr="003C08A3">
        <w:rPr>
          <w:rFonts w:ascii="微軟正黑體" w:eastAsia="微軟正黑體" w:hAnsi="微軟正黑體"/>
        </w:rPr>
        <w:t>也是</w:t>
      </w:r>
      <w:r w:rsidRPr="003C08A3">
        <w:rPr>
          <w:rFonts w:ascii="微軟正黑體" w:eastAsia="微軟正黑體" w:hAnsi="微軟正黑體" w:hint="eastAsia"/>
        </w:rPr>
        <w:t>主角</w:t>
      </w:r>
      <w:r w:rsidRPr="003C08A3">
        <w:rPr>
          <w:rFonts w:ascii="微軟正黑體" w:eastAsia="微軟正黑體" w:hAnsi="微軟正黑體"/>
        </w:rPr>
        <w:t>Kimmie的姓氏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Weiss姓氏的族人</w:t>
      </w:r>
      <w:r w:rsidRPr="003C08A3">
        <w:rPr>
          <w:rFonts w:ascii="微軟正黑體" w:eastAsia="微軟正黑體" w:hAnsi="微軟正黑體" w:hint="eastAsia"/>
        </w:rPr>
        <w:t>一</w:t>
      </w:r>
      <w:r w:rsidRPr="003C08A3">
        <w:rPr>
          <w:rFonts w:ascii="微軟正黑體" w:eastAsia="微軟正黑體" w:hAnsi="微軟正黑體"/>
        </w:rPr>
        <w:t>生都在守護著</w:t>
      </w:r>
      <w:r w:rsidRPr="003C08A3">
        <w:rPr>
          <w:rFonts w:ascii="微軟正黑體" w:eastAsia="微軟正黑體" w:hAnsi="微軟正黑體" w:hint="eastAsia"/>
        </w:rPr>
        <w:t>《</w:t>
      </w:r>
      <w:r w:rsidR="005C6537">
        <w:rPr>
          <w:rFonts w:ascii="微軟正黑體" w:eastAsia="微軟正黑體" w:hAnsi="微軟正黑體"/>
        </w:rPr>
        <w:t>Muse Note</w:t>
      </w:r>
      <w:r w:rsidRPr="003C08A3">
        <w:rPr>
          <w:rFonts w:ascii="微軟正黑體" w:eastAsia="微軟正黑體" w:hAnsi="微軟正黑體"/>
        </w:rPr>
        <w:t>》</w:t>
      </w:r>
      <w:r w:rsidR="00502F4B" w:rsidRPr="003C08A3">
        <w:rPr>
          <w:rFonts w:ascii="微軟正黑體" w:eastAsia="微軟正黑體" w:hAnsi="微軟正黑體" w:hint="eastAsia"/>
        </w:rPr>
        <w:t>，</w:t>
      </w:r>
      <w:r w:rsidR="00502F4B" w:rsidRPr="003C08A3">
        <w:rPr>
          <w:rFonts w:ascii="微軟正黑體" w:eastAsia="微軟正黑體" w:hAnsi="微軟正黑體"/>
        </w:rPr>
        <w:t>思想較為傳統</w:t>
      </w:r>
      <w:r w:rsidR="00502F4B" w:rsidRPr="003C08A3">
        <w:rPr>
          <w:rFonts w:ascii="微軟正黑體" w:eastAsia="微軟正黑體" w:hAnsi="微軟正黑體" w:hint="eastAsia"/>
        </w:rPr>
        <w:t>與正派</w:t>
      </w:r>
      <w:r w:rsidR="00502F4B" w:rsidRPr="003C08A3">
        <w:rPr>
          <w:rFonts w:ascii="微軟正黑體" w:eastAsia="微軟正黑體" w:hAnsi="微軟正黑體"/>
        </w:rPr>
        <w:t>，</w:t>
      </w:r>
      <w:r w:rsidR="00502F4B" w:rsidRPr="003C08A3">
        <w:rPr>
          <w:rFonts w:ascii="微軟正黑體" w:eastAsia="微軟正黑體" w:hAnsi="微軟正黑體" w:hint="eastAsia"/>
        </w:rPr>
        <w:t>為善良的族群</w:t>
      </w:r>
      <w:r w:rsidRPr="003C08A3">
        <w:rPr>
          <w:rFonts w:ascii="微軟正黑體" w:eastAsia="微軟正黑體" w:hAnsi="微軟正黑體"/>
        </w:rPr>
        <w:t>。</w:t>
      </w:r>
    </w:p>
    <w:p w14:paraId="3263BEE1" w14:textId="58138C71" w:rsidR="00494125" w:rsidRDefault="00494125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他們</w:t>
      </w:r>
      <w:r w:rsidR="005E0233" w:rsidRPr="003C08A3">
        <w:rPr>
          <w:rFonts w:ascii="微軟正黑體" w:eastAsia="微軟正黑體" w:hAnsi="微軟正黑體" w:hint="eastAsia"/>
        </w:rPr>
        <w:t>與之結識</w:t>
      </w:r>
      <w:r w:rsidR="005E0233" w:rsidRPr="003C08A3">
        <w:rPr>
          <w:rFonts w:ascii="微軟正黑體" w:eastAsia="微軟正黑體" w:hAnsi="微軟正黑體"/>
        </w:rPr>
        <w:t>並完成</w:t>
      </w:r>
      <w:r w:rsidR="00783D62">
        <w:rPr>
          <w:rFonts w:ascii="微軟正黑體" w:eastAsia="微軟正黑體" w:hAnsi="微軟正黑體"/>
        </w:rPr>
        <w:t>藝術品靈</w:t>
      </w:r>
      <w:r w:rsidR="005E0233" w:rsidRPr="003C08A3">
        <w:rPr>
          <w:rFonts w:ascii="微軟正黑體" w:eastAsia="微軟正黑體" w:hAnsi="微軟正黑體"/>
        </w:rPr>
        <w:t>的</w:t>
      </w:r>
      <w:r w:rsidR="00DC2DC6" w:rsidRPr="003C08A3">
        <w:rPr>
          <w:rFonts w:ascii="微軟正黑體" w:eastAsia="微軟正黑體" w:hAnsi="微軟正黑體" w:hint="eastAsia"/>
        </w:rPr>
        <w:t>願望</w:t>
      </w:r>
      <w:r w:rsidR="005E0233" w:rsidRPr="003C08A3">
        <w:rPr>
          <w:rFonts w:ascii="微軟正黑體" w:eastAsia="微軟正黑體" w:hAnsi="微軟正黑體"/>
        </w:rPr>
        <w:t>，</w:t>
      </w:r>
      <w:r w:rsidRPr="003C08A3">
        <w:rPr>
          <w:rFonts w:ascii="微軟正黑體" w:eastAsia="微軟正黑體" w:hAnsi="微軟正黑體" w:hint="eastAsia"/>
        </w:rPr>
        <w:t>將</w:t>
      </w:r>
      <w:r w:rsidR="005E0233" w:rsidRPr="003C08A3">
        <w:rPr>
          <w:rFonts w:ascii="微軟正黑體" w:eastAsia="微軟正黑體" w:hAnsi="微軟正黑體" w:hint="eastAsia"/>
        </w:rPr>
        <w:t>他們</w:t>
      </w:r>
      <w:r w:rsidR="005E0233" w:rsidRPr="003C08A3">
        <w:rPr>
          <w:rFonts w:ascii="微軟正黑體" w:eastAsia="微軟正黑體" w:hAnsi="微軟正黑體"/>
        </w:rPr>
        <w:t>的</w:t>
      </w:r>
      <w:r w:rsidRPr="003C08A3">
        <w:rPr>
          <w:rFonts w:ascii="微軟正黑體" w:eastAsia="微軟正黑體" w:hAnsi="微軟正黑體" w:hint="eastAsia"/>
        </w:rPr>
        <w:t>元神收回</w:t>
      </w:r>
      <w:r w:rsidR="005E0233" w:rsidRPr="003C08A3">
        <w:rPr>
          <w:rFonts w:ascii="微軟正黑體" w:eastAsia="微軟正黑體" w:hAnsi="微軟正黑體"/>
        </w:rPr>
        <w:t>《</w:t>
      </w:r>
      <w:r w:rsidR="005C6537">
        <w:rPr>
          <w:rFonts w:ascii="微軟正黑體" w:eastAsia="微軟正黑體" w:hAnsi="微軟正黑體"/>
        </w:rPr>
        <w:t>Muse Note</w:t>
      </w:r>
      <w:r w:rsidR="005E0233" w:rsidRPr="003C08A3">
        <w:rPr>
          <w:rFonts w:ascii="微軟正黑體" w:eastAsia="微軟正黑體" w:hAnsi="微軟正黑體"/>
        </w:rPr>
        <w:t>》</w:t>
      </w:r>
      <w:r w:rsidRPr="003C08A3">
        <w:rPr>
          <w:rFonts w:ascii="微軟正黑體" w:eastAsia="微軟正黑體" w:hAnsi="微軟正黑體" w:hint="eastAsia"/>
        </w:rPr>
        <w:t>，</w:t>
      </w:r>
      <w:r w:rsidRPr="003C08A3">
        <w:rPr>
          <w:rFonts w:ascii="微軟正黑體" w:eastAsia="微軟正黑體" w:hAnsi="微軟正黑體"/>
        </w:rPr>
        <w:t>用以保存</w:t>
      </w:r>
      <w:r w:rsidRPr="003C08A3">
        <w:rPr>
          <w:rFonts w:ascii="微軟正黑體" w:eastAsia="微軟正黑體" w:hAnsi="微軟正黑體" w:hint="eastAsia"/>
        </w:rPr>
        <w:t>美學的傳承。</w:t>
      </w:r>
    </w:p>
    <w:p w14:paraId="00FFBAFF" w14:textId="6AC7D811" w:rsidR="006C6602" w:rsidRPr="00310EDF" w:rsidRDefault="006C6602" w:rsidP="00310EDF">
      <w:pPr>
        <w:spacing w:line="440" w:lineRule="exact"/>
        <w:rPr>
          <w:rFonts w:ascii="微軟正黑體" w:eastAsia="微軟正黑體" w:hAnsi="微軟正黑體"/>
          <w:b/>
          <w:color w:val="FF0000"/>
        </w:rPr>
      </w:pPr>
      <w:r w:rsidRPr="00310EDF">
        <w:rPr>
          <w:rFonts w:ascii="微軟正黑體" w:eastAsia="微軟正黑體" w:hAnsi="微軟正黑體" w:hint="eastAsia"/>
          <w:b/>
          <w:color w:val="FF0000"/>
        </w:rPr>
        <w:t>能力：</w:t>
      </w:r>
      <w:r w:rsidR="000B5E0D" w:rsidRPr="00310EDF">
        <w:rPr>
          <w:rFonts w:ascii="微軟正黑體" w:eastAsia="微軟正黑體" w:hAnsi="微軟正黑體" w:hint="eastAsia"/>
          <w:b/>
          <w:color w:val="FF0000"/>
        </w:rPr>
        <w:t>名稱待</w:t>
      </w:r>
      <w:r w:rsidR="000B5E0D" w:rsidRPr="00310EDF">
        <w:rPr>
          <w:rFonts w:ascii="微軟正黑體" w:eastAsia="微軟正黑體" w:hAnsi="微軟正黑體"/>
          <w:b/>
          <w:color w:val="FF0000"/>
        </w:rPr>
        <w:t>補</w:t>
      </w:r>
    </w:p>
    <w:p w14:paraId="379E7EB4" w14:textId="108D1DB3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代表角色：</w:t>
      </w:r>
      <w:r w:rsidRPr="003C08A3">
        <w:rPr>
          <w:rStyle w:val="af"/>
          <w:rFonts w:ascii="微軟正黑體" w:eastAsia="微軟正黑體" w:hAnsi="微軟正黑體"/>
        </w:rPr>
        <w:t>Kimmie‧Weiss, Delia‧Weiss</w:t>
      </w:r>
    </w:p>
    <w:p w14:paraId="2639159F" w14:textId="77777777" w:rsidR="0084677B" w:rsidRPr="003C08A3" w:rsidRDefault="0084677B" w:rsidP="00310EDF">
      <w:pPr>
        <w:spacing w:line="440" w:lineRule="exact"/>
        <w:rPr>
          <w:rStyle w:val="af"/>
          <w:rFonts w:ascii="微軟正黑體" w:eastAsia="微軟正黑體" w:hAnsi="微軟正黑體"/>
          <w:i w:val="0"/>
        </w:rPr>
      </w:pPr>
    </w:p>
    <w:p w14:paraId="10B92144" w14:textId="1FA215B4" w:rsidR="0082597E" w:rsidRPr="003C08A3" w:rsidRDefault="00F004B3" w:rsidP="00310EDF">
      <w:pPr>
        <w:pStyle w:val="a7"/>
        <w:numPr>
          <w:ilvl w:val="0"/>
          <w:numId w:val="15"/>
        </w:numPr>
        <w:spacing w:line="440" w:lineRule="exact"/>
        <w:ind w:leftChars="0"/>
        <w:rPr>
          <w:rStyle w:val="af"/>
          <w:rFonts w:ascii="微軟正黑體" w:eastAsia="微軟正黑體" w:hAnsi="微軟正黑體"/>
          <w:b/>
          <w:i w:val="0"/>
        </w:rPr>
      </w:pPr>
      <w:r w:rsidRPr="003C08A3">
        <w:rPr>
          <w:rStyle w:val="af"/>
          <w:rFonts w:ascii="微軟正黑體" w:eastAsia="微軟正黑體" w:hAnsi="微軟正黑體" w:hint="eastAsia"/>
          <w:b/>
          <w:i w:val="0"/>
        </w:rPr>
        <w:t>蓋柏</w:t>
      </w:r>
      <w:r w:rsidR="0084677B" w:rsidRPr="003C08A3">
        <w:rPr>
          <w:rStyle w:val="af"/>
          <w:rFonts w:ascii="微軟正黑體" w:eastAsia="微軟正黑體" w:hAnsi="微軟正黑體" w:hint="eastAsia"/>
          <w:b/>
          <w:i w:val="0"/>
        </w:rPr>
        <w:t>一脈</w:t>
      </w:r>
      <w:r w:rsidRPr="003C08A3">
        <w:rPr>
          <w:rStyle w:val="af"/>
          <w:rFonts w:ascii="微軟正黑體" w:eastAsia="微軟正黑體" w:hAnsi="微軟正黑體" w:hint="eastAsia"/>
          <w:b/>
          <w:i w:val="0"/>
        </w:rPr>
        <w:t>（</w:t>
      </w:r>
      <w:r w:rsidRPr="003C08A3">
        <w:rPr>
          <w:rStyle w:val="af"/>
          <w:rFonts w:ascii="微軟正黑體" w:eastAsia="微軟正黑體" w:hAnsi="微軟正黑體"/>
          <w:b/>
          <w:i w:val="0"/>
        </w:rPr>
        <w:t>Gelb）</w:t>
      </w:r>
      <w:r w:rsidR="005E0233" w:rsidRPr="003C08A3">
        <w:rPr>
          <w:rStyle w:val="af"/>
          <w:rFonts w:ascii="微軟正黑體" w:eastAsia="微軟正黑體" w:hAnsi="微軟正黑體" w:hint="eastAsia"/>
          <w:b/>
          <w:i w:val="0"/>
        </w:rPr>
        <w:t>：</w:t>
      </w:r>
    </w:p>
    <w:p w14:paraId="1A5CF9E0" w14:textId="4E9F1D0C" w:rsidR="00F004B3" w:rsidRDefault="00F004B3" w:rsidP="00310EDF">
      <w:pPr>
        <w:spacing w:line="440" w:lineRule="exact"/>
        <w:rPr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在德文中代表</w:t>
      </w:r>
      <w:r w:rsidRPr="0031466B">
        <w:rPr>
          <w:rFonts w:ascii="微軟正黑體" w:eastAsia="微軟正黑體" w:hAnsi="微軟正黑體"/>
        </w:rPr>
        <w:t>黃色，象徵</w:t>
      </w:r>
      <w:r w:rsidRPr="0031466B">
        <w:rPr>
          <w:rFonts w:ascii="微軟正黑體" w:eastAsia="微軟正黑體" w:hAnsi="微軟正黑體" w:hint="eastAsia"/>
        </w:rPr>
        <w:t>新穎</w:t>
      </w:r>
      <w:r w:rsidR="00F71213">
        <w:rPr>
          <w:rFonts w:ascii="微軟正黑體" w:eastAsia="微軟正黑體" w:hAnsi="微軟正黑體" w:hint="eastAsia"/>
        </w:rPr>
        <w:t>、創新</w:t>
      </w:r>
      <w:r w:rsidR="00502F4B" w:rsidRPr="0031466B">
        <w:rPr>
          <w:rFonts w:ascii="微軟正黑體" w:eastAsia="微軟正黑體" w:hAnsi="微軟正黑體"/>
        </w:rPr>
        <w:t>之意</w:t>
      </w:r>
      <w:r w:rsidR="00502F4B" w:rsidRPr="0031466B">
        <w:rPr>
          <w:rFonts w:ascii="微軟正黑體" w:eastAsia="微軟正黑體" w:hAnsi="微軟正黑體" w:hint="eastAsia"/>
        </w:rPr>
        <w:t>。他們的思想跳脫</w:t>
      </w:r>
      <w:r w:rsidR="00502F4B" w:rsidRPr="0031466B">
        <w:rPr>
          <w:rFonts w:ascii="微軟正黑體" w:eastAsia="微軟正黑體" w:hAnsi="微軟正黑體"/>
        </w:rPr>
        <w:t>，崇尚</w:t>
      </w:r>
      <w:r w:rsidR="00502F4B" w:rsidRPr="0031466B">
        <w:rPr>
          <w:rFonts w:ascii="微軟正黑體" w:eastAsia="微軟正黑體" w:hAnsi="微軟正黑體" w:hint="eastAsia"/>
        </w:rPr>
        <w:t>新興的藝術文化，對於懷絲</w:t>
      </w:r>
      <w:r w:rsidR="00502F4B" w:rsidRPr="0031466B">
        <w:rPr>
          <w:rFonts w:ascii="微軟正黑體" w:eastAsia="微軟正黑體" w:hAnsi="微軟正黑體"/>
        </w:rPr>
        <w:t>一脈</w:t>
      </w:r>
      <w:r w:rsidR="00502F4B" w:rsidRPr="0031466B">
        <w:rPr>
          <w:rFonts w:ascii="微軟正黑體" w:eastAsia="微軟正黑體" w:hAnsi="微軟正黑體" w:hint="eastAsia"/>
        </w:rPr>
        <w:t>的觀念嗤之以鼻。</w:t>
      </w:r>
    </w:p>
    <w:p w14:paraId="12A823A5" w14:textId="0E0A78D5" w:rsidR="00F71213" w:rsidRDefault="00F71213" w:rsidP="00310EDF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他們會</w:t>
      </w:r>
      <w:r>
        <w:rPr>
          <w:rFonts w:ascii="微軟正黑體" w:eastAsia="微軟正黑體" w:hAnsi="微軟正黑體"/>
        </w:rPr>
        <w:t>把</w:t>
      </w:r>
      <w:r w:rsidR="005514B4">
        <w:rPr>
          <w:rFonts w:ascii="微軟正黑體" w:eastAsia="微軟正黑體" w:hAnsi="微軟正黑體"/>
        </w:rPr>
        <w:t>藝術品靈</w:t>
      </w:r>
      <w:r>
        <w:rPr>
          <w:rFonts w:ascii="微軟正黑體" w:eastAsia="微軟正黑體" w:hAnsi="微軟正黑體" w:hint="eastAsia"/>
        </w:rPr>
        <w:t>（</w:t>
      </w:r>
      <w:r w:rsidR="005252E1">
        <w:rPr>
          <w:rFonts w:ascii="微軟正黑體" w:eastAsia="微軟正黑體" w:hAnsi="微軟正黑體" w:hint="eastAsia"/>
        </w:rPr>
        <w:t>元神</w:t>
      </w:r>
      <w:r>
        <w:rPr>
          <w:rFonts w:ascii="微軟正黑體" w:eastAsia="微軟正黑體" w:hAnsi="微軟正黑體" w:hint="eastAsia"/>
        </w:rPr>
        <w:t>）</w:t>
      </w:r>
      <w:r>
        <w:rPr>
          <w:rFonts w:ascii="微軟正黑體" w:eastAsia="微軟正黑體" w:hAnsi="微軟正黑體"/>
        </w:rPr>
        <w:t>抓來塞到</w:t>
      </w:r>
      <w:r>
        <w:rPr>
          <w:rFonts w:ascii="微軟正黑體" w:eastAsia="微軟正黑體" w:hAnsi="微軟正黑體" w:hint="eastAsia"/>
        </w:rPr>
        <w:t>自己做的藝術品裡，</w:t>
      </w:r>
      <w:r>
        <w:rPr>
          <w:rFonts w:ascii="微軟正黑體" w:eastAsia="微軟正黑體" w:hAnsi="微軟正黑體"/>
        </w:rPr>
        <w:t>大幅提昇</w:t>
      </w:r>
      <w:r>
        <w:rPr>
          <w:rFonts w:ascii="微軟正黑體" w:eastAsia="微軟正黑體" w:hAnsi="微軟正黑體" w:hint="eastAsia"/>
        </w:rPr>
        <w:t>自己的藝術品質感</w:t>
      </w:r>
      <w:r>
        <w:rPr>
          <w:rFonts w:ascii="微軟正黑體" w:eastAsia="微軟正黑體" w:hAnsi="微軟正黑體"/>
        </w:rPr>
        <w:t>。</w:t>
      </w:r>
    </w:p>
    <w:p w14:paraId="2AD90283" w14:textId="610F64E1" w:rsidR="000B5E0D" w:rsidRPr="00310EDF" w:rsidRDefault="000B5E0D" w:rsidP="00310EDF">
      <w:pPr>
        <w:spacing w:line="440" w:lineRule="exact"/>
        <w:rPr>
          <w:rFonts w:ascii="微軟正黑體" w:eastAsia="微軟正黑體" w:hAnsi="微軟正黑體"/>
          <w:b/>
          <w:color w:val="FF0000"/>
        </w:rPr>
      </w:pPr>
      <w:r w:rsidRPr="005C204F">
        <w:rPr>
          <w:rFonts w:ascii="微軟正黑體" w:eastAsia="微軟正黑體" w:hAnsi="微軟正黑體" w:hint="eastAsia"/>
          <w:b/>
          <w:color w:val="FF0000"/>
        </w:rPr>
        <w:t>能力：名稱待</w:t>
      </w:r>
      <w:r w:rsidRPr="005C204F">
        <w:rPr>
          <w:rFonts w:ascii="微軟正黑體" w:eastAsia="微軟正黑體" w:hAnsi="微軟正黑體"/>
          <w:b/>
          <w:color w:val="FF0000"/>
        </w:rPr>
        <w:t>補</w:t>
      </w:r>
    </w:p>
    <w:p w14:paraId="6208390C" w14:textId="71F44E1C" w:rsidR="00502F4B" w:rsidRPr="003C08A3" w:rsidRDefault="00502F4B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代表角色：</w:t>
      </w:r>
    </w:p>
    <w:p w14:paraId="48C5FA2C" w14:textId="77777777" w:rsidR="00502F4B" w:rsidRPr="003C08A3" w:rsidRDefault="00502F4B" w:rsidP="00310EDF">
      <w:pPr>
        <w:spacing w:line="440" w:lineRule="exact"/>
        <w:rPr>
          <w:rFonts w:ascii="微軟正黑體" w:eastAsia="微軟正黑體" w:hAnsi="微軟正黑體"/>
        </w:rPr>
      </w:pPr>
    </w:p>
    <w:p w14:paraId="566F855F" w14:textId="6259A4B8" w:rsidR="00494125" w:rsidRPr="003C08A3" w:rsidRDefault="005252E1" w:rsidP="00310EDF">
      <w:pPr>
        <w:pStyle w:val="a7"/>
        <w:numPr>
          <w:ilvl w:val="0"/>
          <w:numId w:val="15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雪</w:t>
      </w:r>
      <w:r w:rsidR="00663D2E">
        <w:rPr>
          <w:rFonts w:ascii="微軟正黑體" w:eastAsia="微軟正黑體" w:hAnsi="微軟正黑體" w:hint="eastAsia"/>
          <w:b/>
        </w:rPr>
        <w:t>沃茲</w:t>
      </w:r>
      <w:r w:rsidR="00494125" w:rsidRPr="003C08A3">
        <w:rPr>
          <w:rFonts w:ascii="微軟正黑體" w:eastAsia="微軟正黑體" w:hAnsi="微軟正黑體" w:hint="eastAsia"/>
          <w:b/>
        </w:rPr>
        <w:t>一脈（</w:t>
      </w:r>
      <w:r w:rsidR="00494125" w:rsidRPr="003C08A3">
        <w:rPr>
          <w:rFonts w:ascii="微軟正黑體" w:eastAsia="微軟正黑體" w:hAnsi="微軟正黑體"/>
          <w:b/>
        </w:rPr>
        <w:t>Schwarz</w:t>
      </w:r>
      <w:r w:rsidR="00494125" w:rsidRPr="003C08A3">
        <w:rPr>
          <w:rFonts w:ascii="微軟正黑體" w:eastAsia="微軟正黑體" w:hAnsi="微軟正黑體" w:hint="eastAsia"/>
          <w:b/>
        </w:rPr>
        <w:t>）：</w:t>
      </w:r>
    </w:p>
    <w:p w14:paraId="247DECAA" w14:textId="2EE7EB51" w:rsidR="00D8585F" w:rsidRPr="003C08A3" w:rsidRDefault="00494125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 w:hint="eastAsia"/>
        </w:rPr>
        <w:t>在德文中代表黑色之意，</w:t>
      </w:r>
      <w:r w:rsidR="00D8585F" w:rsidRPr="0031466B">
        <w:rPr>
          <w:rFonts w:ascii="微軟正黑體" w:eastAsia="微軟正黑體" w:hAnsi="微軟正黑體" w:hint="eastAsia"/>
        </w:rPr>
        <w:t>象徵黑暗、恐懼。</w:t>
      </w:r>
      <w:r w:rsidR="00D8585F" w:rsidRPr="003C08A3">
        <w:rPr>
          <w:rFonts w:ascii="微軟正黑體" w:eastAsia="微軟正黑體" w:hAnsi="微軟正黑體" w:hint="eastAsia"/>
        </w:rPr>
        <w:t>他們以</w:t>
      </w:r>
      <w:r w:rsidRPr="003C08A3">
        <w:rPr>
          <w:rFonts w:ascii="微軟正黑體" w:eastAsia="微軟正黑體" w:hAnsi="微軟正黑體" w:hint="eastAsia"/>
        </w:rPr>
        <w:t>仿製手法</w:t>
      </w:r>
      <w:r w:rsidRPr="003C08A3">
        <w:rPr>
          <w:rFonts w:ascii="微軟正黑體" w:eastAsia="微軟正黑體" w:hAnsi="微軟正黑體"/>
        </w:rPr>
        <w:t>為藝術品</w:t>
      </w:r>
      <w:r w:rsidRPr="003C08A3">
        <w:rPr>
          <w:rFonts w:ascii="微軟正黑體" w:eastAsia="微軟正黑體" w:hAnsi="微軟正黑體" w:hint="eastAsia"/>
        </w:rPr>
        <w:t>加工</w:t>
      </w:r>
      <w:r w:rsidR="00D8585F" w:rsidRPr="003C08A3">
        <w:rPr>
          <w:rFonts w:ascii="微軟正黑體" w:eastAsia="微軟正黑體" w:hAnsi="微軟正黑體" w:hint="eastAsia"/>
        </w:rPr>
        <w:t>。</w:t>
      </w:r>
    </w:p>
    <w:p w14:paraId="0F5C8061" w14:textId="406FF067" w:rsidR="00494125" w:rsidRDefault="00494125" w:rsidP="00310EDF">
      <w:pPr>
        <w:spacing w:line="440" w:lineRule="exact"/>
        <w:rPr>
          <w:rFonts w:ascii="微軟正黑體" w:eastAsia="微軟正黑體" w:hAnsi="微軟正黑體"/>
        </w:rPr>
      </w:pPr>
      <w:r w:rsidRPr="003C08A3">
        <w:rPr>
          <w:rFonts w:ascii="微軟正黑體" w:eastAsia="微軟正黑體" w:hAnsi="微軟正黑體"/>
        </w:rPr>
        <w:t>他們的主旨</w:t>
      </w:r>
      <w:r w:rsidRPr="003C08A3">
        <w:rPr>
          <w:rFonts w:ascii="微軟正黑體" w:eastAsia="微軟正黑體" w:hAnsi="微軟正黑體" w:hint="eastAsia"/>
        </w:rPr>
        <w:t>：</w:t>
      </w:r>
      <w:r w:rsidRPr="003C08A3">
        <w:rPr>
          <w:rFonts w:ascii="微軟正黑體" w:eastAsia="微軟正黑體" w:hAnsi="微軟正黑體"/>
        </w:rPr>
        <w:t>這些藝術因為歷經時代變遷已經腐朽</w:t>
      </w:r>
      <w:r w:rsidRPr="003C08A3">
        <w:rPr>
          <w:rFonts w:ascii="微軟正黑體" w:eastAsia="微軟正黑體" w:hAnsi="微軟正黑體" w:hint="eastAsia"/>
        </w:rPr>
        <w:t>不堪，</w:t>
      </w:r>
      <w:r w:rsidRPr="0031466B">
        <w:rPr>
          <w:rFonts w:ascii="微軟正黑體" w:eastAsia="微軟正黑體" w:hAnsi="微軟正黑體"/>
        </w:rPr>
        <w:t>必須</w:t>
      </w:r>
      <w:r w:rsidR="00D8585F" w:rsidRPr="0031466B">
        <w:rPr>
          <w:rFonts w:ascii="微軟正黑體" w:eastAsia="微軟正黑體" w:hAnsi="微軟正黑體" w:hint="eastAsia"/>
        </w:rPr>
        <w:t>破壞其真身</w:t>
      </w:r>
      <w:r w:rsidR="00D8585F" w:rsidRPr="0031466B">
        <w:rPr>
          <w:rFonts w:ascii="微軟正黑體" w:eastAsia="微軟正黑體" w:hAnsi="微軟正黑體"/>
        </w:rPr>
        <w:t>，以</w:t>
      </w:r>
      <w:r w:rsidR="005252E1">
        <w:rPr>
          <w:rFonts w:ascii="微軟正黑體" w:eastAsia="微軟正黑體" w:hAnsi="微軟正黑體" w:hint="eastAsia"/>
        </w:rPr>
        <w:t>雪沃茲</w:t>
      </w:r>
      <w:r w:rsidR="00D8585F" w:rsidRPr="0031466B">
        <w:rPr>
          <w:rFonts w:ascii="微軟正黑體" w:eastAsia="微軟正黑體" w:hAnsi="微軟正黑體" w:hint="eastAsia"/>
        </w:rPr>
        <w:t>一脈</w:t>
      </w:r>
      <w:r w:rsidR="00D8585F" w:rsidRPr="0031466B">
        <w:rPr>
          <w:rFonts w:ascii="微軟正黑體" w:eastAsia="微軟正黑體" w:hAnsi="微軟正黑體"/>
        </w:rPr>
        <w:t>的手法</w:t>
      </w:r>
      <w:r w:rsidR="00D8585F" w:rsidRPr="0031466B">
        <w:rPr>
          <w:rFonts w:ascii="微軟正黑體" w:eastAsia="微軟正黑體" w:hAnsi="微軟正黑體" w:hint="eastAsia"/>
        </w:rPr>
        <w:t>重現當時年代的藝術品</w:t>
      </w:r>
      <w:r w:rsidRPr="0031466B">
        <w:rPr>
          <w:rFonts w:ascii="微軟正黑體" w:eastAsia="微軟正黑體" w:hAnsi="微軟正黑體" w:hint="eastAsia"/>
        </w:rPr>
        <w:t>。</w:t>
      </w:r>
    </w:p>
    <w:p w14:paraId="73B56AAA" w14:textId="21667D88" w:rsidR="006C6602" w:rsidRDefault="00B7116F" w:rsidP="00310EDF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實際上是掌管所有</w:t>
      </w:r>
      <w:r>
        <w:rPr>
          <w:rFonts w:ascii="微軟正黑體" w:eastAsia="微軟正黑體" w:hAnsi="微軟正黑體"/>
        </w:rPr>
        <w:t>藝術/博物館的大財團，因為擔心脫逃的</w:t>
      </w:r>
      <w:r w:rsidR="005514B4">
        <w:rPr>
          <w:rFonts w:ascii="微軟正黑體" w:eastAsia="微軟正黑體" w:hAnsi="微軟正黑體"/>
        </w:rPr>
        <w:t>藝術品靈</w:t>
      </w:r>
      <w:r>
        <w:rPr>
          <w:rFonts w:ascii="微軟正黑體" w:eastAsia="微軟正黑體" w:hAnsi="微軟正黑體"/>
        </w:rPr>
        <w:t>會</w:t>
      </w:r>
      <w:r>
        <w:rPr>
          <w:rFonts w:ascii="微軟正黑體" w:eastAsia="微軟正黑體" w:hAnsi="微軟正黑體" w:hint="eastAsia"/>
        </w:rPr>
        <w:t>造成真身</w:t>
      </w:r>
      <w:r>
        <w:rPr>
          <w:rFonts w:ascii="微軟正黑體" w:eastAsia="微軟正黑體" w:hAnsi="微軟正黑體"/>
        </w:rPr>
        <w:t>白化，</w:t>
      </w:r>
      <w:r>
        <w:rPr>
          <w:rFonts w:ascii="微軟正黑體" w:eastAsia="微軟正黑體" w:hAnsi="微軟正黑體" w:hint="eastAsia"/>
        </w:rPr>
        <w:t>而失去價值</w:t>
      </w:r>
    </w:p>
    <w:p w14:paraId="5E525DC0" w14:textId="06BB0F77" w:rsidR="00B7116F" w:rsidRDefault="00F71213" w:rsidP="00310EDF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他們抓</w:t>
      </w:r>
      <w:r w:rsidR="005514B4">
        <w:rPr>
          <w:rFonts w:ascii="微軟正黑體" w:eastAsia="微軟正黑體" w:hAnsi="微軟正黑體" w:hint="eastAsia"/>
        </w:rPr>
        <w:t>藝術品靈</w:t>
      </w:r>
      <w:r>
        <w:rPr>
          <w:rFonts w:ascii="微軟正黑體" w:eastAsia="微軟正黑體" w:hAnsi="微軟正黑體" w:hint="eastAsia"/>
        </w:rPr>
        <w:t>的</w:t>
      </w:r>
      <w:r w:rsidR="005252E1">
        <w:rPr>
          <w:rFonts w:ascii="微軟正黑體" w:eastAsia="微軟正黑體" w:hAnsi="微軟正黑體" w:hint="eastAsia"/>
        </w:rPr>
        <w:t>元神</w:t>
      </w:r>
      <w:r>
        <w:rPr>
          <w:rFonts w:ascii="微軟正黑體" w:eastAsia="微軟正黑體" w:hAnsi="微軟正黑體" w:hint="eastAsia"/>
        </w:rPr>
        <w:t>，</w:t>
      </w:r>
      <w:r w:rsidR="000959DC">
        <w:rPr>
          <w:rFonts w:ascii="微軟正黑體" w:eastAsia="微軟正黑體" w:hAnsi="微軟正黑體" w:hint="eastAsia"/>
        </w:rPr>
        <w:t>透過祕術</w:t>
      </w:r>
      <w:r w:rsidR="000959DC">
        <w:rPr>
          <w:rFonts w:ascii="微軟正黑體" w:eastAsia="微軟正黑體" w:hAnsi="微軟正黑體"/>
        </w:rPr>
        <w:t>可以看到藝術品</w:t>
      </w:r>
      <w:r w:rsidR="000959DC">
        <w:rPr>
          <w:rFonts w:ascii="微軟正黑體" w:eastAsia="微軟正黑體" w:hAnsi="微軟正黑體" w:hint="eastAsia"/>
        </w:rPr>
        <w:t>剛完成的樣貌，藉此</w:t>
      </w:r>
      <w:r>
        <w:rPr>
          <w:rFonts w:ascii="微軟正黑體" w:eastAsia="微軟正黑體" w:hAnsi="微軟正黑體" w:hint="eastAsia"/>
        </w:rPr>
        <w:t>重新打造一個復刻品</w:t>
      </w:r>
      <w:r w:rsidR="000959DC">
        <w:rPr>
          <w:rFonts w:ascii="微軟正黑體" w:eastAsia="微軟正黑體" w:hAnsi="微軟正黑體"/>
        </w:rPr>
        <w:t>，並</w:t>
      </w:r>
      <w:r w:rsidR="000959DC">
        <w:rPr>
          <w:rFonts w:ascii="微軟正黑體" w:eastAsia="微軟正黑體" w:hAnsi="微軟正黑體" w:hint="eastAsia"/>
        </w:rPr>
        <w:t>殺掉</w:t>
      </w:r>
      <w:r w:rsidR="005252E1">
        <w:rPr>
          <w:rFonts w:ascii="微軟正黑體" w:eastAsia="微軟正黑體" w:hAnsi="微軟正黑體"/>
        </w:rPr>
        <w:t>元神</w:t>
      </w:r>
      <w:r w:rsidR="000959DC">
        <w:rPr>
          <w:rFonts w:ascii="微軟正黑體" w:eastAsia="微軟正黑體" w:hAnsi="微軟正黑體" w:hint="eastAsia"/>
        </w:rPr>
        <w:t>，再</w:t>
      </w:r>
      <w:r w:rsidR="000959DC">
        <w:rPr>
          <w:rFonts w:ascii="微軟正黑體" w:eastAsia="微軟正黑體" w:hAnsi="微軟正黑體"/>
        </w:rPr>
        <w:t>趁隙將已經白化的藝術品</w:t>
      </w:r>
      <w:r w:rsidR="000959DC">
        <w:rPr>
          <w:rFonts w:ascii="微軟正黑體" w:eastAsia="微軟正黑體" w:hAnsi="微軟正黑體" w:hint="eastAsia"/>
        </w:rPr>
        <w:t>真身調</w:t>
      </w:r>
      <w:r w:rsidR="000959DC">
        <w:rPr>
          <w:rFonts w:ascii="微軟正黑體" w:eastAsia="微軟正黑體" w:hAnsi="微軟正黑體"/>
        </w:rPr>
        <w:t>包</w:t>
      </w:r>
      <w:r>
        <w:rPr>
          <w:rFonts w:ascii="微軟正黑體" w:eastAsia="微軟正黑體" w:hAnsi="微軟正黑體"/>
        </w:rPr>
        <w:t>。</w:t>
      </w:r>
    </w:p>
    <w:p w14:paraId="56FD0E3C" w14:textId="7FC8C3EC" w:rsidR="006C6602" w:rsidRPr="00310EDF" w:rsidRDefault="006C6602" w:rsidP="00310EDF">
      <w:pPr>
        <w:spacing w:line="440" w:lineRule="exact"/>
        <w:rPr>
          <w:rFonts w:ascii="微軟正黑體" w:eastAsia="微軟正黑體" w:hAnsi="微軟正黑體"/>
          <w:b/>
          <w:color w:val="FF0000"/>
        </w:rPr>
      </w:pPr>
      <w:r w:rsidRPr="00310EDF">
        <w:rPr>
          <w:rFonts w:ascii="微軟正黑體" w:eastAsia="微軟正黑體" w:hAnsi="微軟正黑體" w:hint="eastAsia"/>
          <w:b/>
          <w:color w:val="FF0000"/>
        </w:rPr>
        <w:t>能力：</w:t>
      </w:r>
      <w:r w:rsidR="000B5E0D" w:rsidRPr="00310EDF">
        <w:rPr>
          <w:rFonts w:ascii="微軟正黑體" w:eastAsia="微軟正黑體" w:hAnsi="微軟正黑體" w:hint="eastAsia"/>
          <w:b/>
          <w:color w:val="FF0000"/>
        </w:rPr>
        <w:t>名稱待補</w:t>
      </w:r>
    </w:p>
    <w:p w14:paraId="5BB34C05" w14:textId="514D0599" w:rsidR="00494125" w:rsidRPr="003C08A3" w:rsidRDefault="00494125" w:rsidP="00310EDF">
      <w:pPr>
        <w:spacing w:line="440" w:lineRule="exact"/>
        <w:rPr>
          <w:rFonts w:ascii="微軟正黑體" w:eastAsia="微軟正黑體" w:hAnsi="微軟正黑體"/>
          <w:b/>
        </w:rPr>
      </w:pPr>
      <w:r w:rsidRPr="003C08A3">
        <w:rPr>
          <w:rFonts w:ascii="微軟正黑體" w:eastAsia="微軟正黑體" w:hAnsi="微軟正黑體" w:hint="eastAsia"/>
          <w:b/>
        </w:rPr>
        <w:t>代表角色：</w:t>
      </w:r>
      <w:r w:rsidR="005514B4" w:rsidRPr="003C08A3">
        <w:rPr>
          <w:rStyle w:val="af"/>
          <w:rFonts w:ascii="微軟正黑體" w:eastAsia="微軟正黑體" w:hAnsi="微軟正黑體"/>
        </w:rPr>
        <w:t>Delia‧Weiss</w:t>
      </w:r>
      <w:r w:rsidR="00357506">
        <w:rPr>
          <w:rStyle w:val="af"/>
          <w:rFonts w:ascii="微軟正黑體" w:eastAsia="微軟正黑體" w:hAnsi="微軟正黑體" w:hint="eastAsia"/>
        </w:rPr>
        <w:t>、</w:t>
      </w:r>
      <w:r w:rsidR="00357506">
        <w:rPr>
          <w:rStyle w:val="af"/>
          <w:rFonts w:ascii="微軟正黑體" w:eastAsia="微軟正黑體" w:hAnsi="微軟正黑體"/>
        </w:rPr>
        <w:t>納塔莉、</w:t>
      </w:r>
      <w:r w:rsidR="006C6602">
        <w:rPr>
          <w:rStyle w:val="af"/>
          <w:rFonts w:ascii="微軟正黑體" w:eastAsia="微軟正黑體" w:hAnsi="微軟正黑體" w:hint="eastAsia"/>
        </w:rPr>
        <w:t>貓、戴珍珠耳環的少女</w:t>
      </w:r>
    </w:p>
    <w:p w14:paraId="08783416" w14:textId="77777777" w:rsidR="00494125" w:rsidRPr="003C08A3" w:rsidRDefault="00494125" w:rsidP="00310EDF">
      <w:pPr>
        <w:spacing w:line="440" w:lineRule="exact"/>
        <w:rPr>
          <w:rFonts w:ascii="微軟正黑體" w:eastAsia="微軟正黑體" w:hAnsi="微軟正黑體"/>
          <w:b/>
        </w:rPr>
      </w:pPr>
    </w:p>
    <w:p w14:paraId="0672E26C" w14:textId="3274688E" w:rsidR="00494125" w:rsidRPr="003C08A3" w:rsidRDefault="00494125" w:rsidP="00310EDF">
      <w:pPr>
        <w:pStyle w:val="a7"/>
        <w:numPr>
          <w:ilvl w:val="0"/>
          <w:numId w:val="22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 w:rsidRPr="003C08A3">
        <w:rPr>
          <w:rFonts w:ascii="微軟正黑體" w:eastAsia="微軟正黑體" w:hAnsi="微軟正黑體" w:hint="eastAsia"/>
          <w:b/>
        </w:rPr>
        <w:t>藝術研究</w:t>
      </w:r>
      <w:r w:rsidR="0052588F">
        <w:rPr>
          <w:rFonts w:ascii="微軟正黑體" w:eastAsia="微軟正黑體" w:hAnsi="微軟正黑體" w:hint="eastAsia"/>
          <w:b/>
        </w:rPr>
        <w:t>院</w:t>
      </w:r>
      <w:r w:rsidRPr="003C08A3">
        <w:rPr>
          <w:rFonts w:ascii="微軟正黑體" w:eastAsia="微軟正黑體" w:hAnsi="微軟正黑體"/>
          <w:b/>
        </w:rPr>
        <w:t>-</w:t>
      </w:r>
    </w:p>
    <w:p w14:paraId="3EA6F3A0" w14:textId="05C3F5E2" w:rsidR="00494125" w:rsidRPr="003C08A3" w:rsidRDefault="00494125" w:rsidP="00310EDF">
      <w:pPr>
        <w:spacing w:line="440" w:lineRule="exact"/>
        <w:rPr>
          <w:rFonts w:ascii="微軟正黑體" w:eastAsia="微軟正黑體" w:hAnsi="微軟正黑體"/>
          <w:color w:val="00B050"/>
        </w:rPr>
      </w:pPr>
      <w:r w:rsidRPr="003C08A3">
        <w:rPr>
          <w:rFonts w:ascii="微軟正黑體" w:eastAsia="微軟正黑體" w:hAnsi="微軟正黑體" w:hint="eastAsia"/>
        </w:rPr>
        <w:lastRenderedPageBreak/>
        <w:t>自從藝術品化為人形來到人間後，這個世界變成了人類與</w:t>
      </w:r>
      <w:r w:rsidR="00783D62">
        <w:rPr>
          <w:rFonts w:ascii="微軟正黑體" w:eastAsia="微軟正黑體" w:hAnsi="微軟正黑體" w:hint="eastAsia"/>
        </w:rPr>
        <w:t>藝術品靈</w:t>
      </w:r>
      <w:r w:rsidRPr="003C08A3">
        <w:rPr>
          <w:rFonts w:ascii="微軟正黑體" w:eastAsia="微軟正黑體" w:hAnsi="微軟正黑體"/>
        </w:rPr>
        <w:t>共存的時代</w:t>
      </w:r>
      <w:r w:rsidRPr="003C08A3">
        <w:rPr>
          <w:rFonts w:ascii="微軟正黑體" w:eastAsia="微軟正黑體" w:hAnsi="微軟正黑體" w:hint="eastAsia"/>
        </w:rPr>
        <w:t>，研究師們相當</w:t>
      </w:r>
      <w:r w:rsidRPr="003C08A3">
        <w:rPr>
          <w:rFonts w:ascii="微軟正黑體" w:eastAsia="微軟正黑體" w:hAnsi="微軟正黑體"/>
        </w:rPr>
        <w:t>好奇</w:t>
      </w:r>
      <w:r w:rsidRPr="003C08A3">
        <w:rPr>
          <w:rFonts w:ascii="微軟正黑體" w:eastAsia="微軟正黑體" w:hAnsi="微軟正黑體" w:hint="eastAsia"/>
        </w:rPr>
        <w:t>化身</w:t>
      </w:r>
      <w:r w:rsidRPr="003C08A3">
        <w:rPr>
          <w:rFonts w:ascii="微軟正黑體" w:eastAsia="微軟正黑體" w:hAnsi="微軟正黑體"/>
        </w:rPr>
        <w:t>究竟如何而來，</w:t>
      </w:r>
      <w:r w:rsidRPr="003C08A3">
        <w:rPr>
          <w:rFonts w:ascii="微軟正黑體" w:eastAsia="微軟正黑體" w:hAnsi="微軟正黑體" w:hint="eastAsia"/>
        </w:rPr>
        <w:t>因此一直暗中觀察</w:t>
      </w:r>
      <w:r w:rsidRPr="003C08A3">
        <w:rPr>
          <w:rFonts w:ascii="微軟正黑體" w:eastAsia="微軟正黑體" w:hAnsi="微軟正黑體"/>
        </w:rPr>
        <w:t>祕術</w:t>
      </w:r>
      <w:r w:rsidRPr="003C08A3">
        <w:rPr>
          <w:rFonts w:ascii="微軟正黑體" w:eastAsia="微軟正黑體" w:hAnsi="微軟正黑體" w:hint="eastAsia"/>
        </w:rPr>
        <w:t>使</w:t>
      </w:r>
      <w:r w:rsidRPr="003C08A3">
        <w:rPr>
          <w:rFonts w:ascii="微軟正黑體" w:eastAsia="微軟正黑體" w:hAnsi="微軟正黑體"/>
        </w:rPr>
        <w:t>與</w:t>
      </w:r>
      <w:r w:rsidR="00783D62">
        <w:rPr>
          <w:rFonts w:ascii="微軟正黑體" w:eastAsia="微軟正黑體" w:hAnsi="微軟正黑體" w:hint="eastAsia"/>
        </w:rPr>
        <w:t>藝術品靈</w:t>
      </w:r>
      <w:r w:rsidRPr="003C08A3">
        <w:rPr>
          <w:rFonts w:ascii="微軟正黑體" w:eastAsia="微軟正黑體" w:hAnsi="微軟正黑體" w:hint="eastAsia"/>
        </w:rPr>
        <w:t>的交流，</w:t>
      </w:r>
      <w:r w:rsidRPr="003C08A3">
        <w:rPr>
          <w:rFonts w:ascii="微軟正黑體" w:eastAsia="微軟正黑體" w:hAnsi="微軟正黑體"/>
        </w:rPr>
        <w:t>試圖以科學的方式</w:t>
      </w:r>
      <w:r w:rsidRPr="003C08A3">
        <w:rPr>
          <w:rFonts w:ascii="微軟正黑體" w:eastAsia="微軟正黑體" w:hAnsi="微軟正黑體" w:hint="eastAsia"/>
        </w:rPr>
        <w:t>探究，</w:t>
      </w:r>
      <w:r w:rsidRPr="003C08A3">
        <w:rPr>
          <w:rFonts w:ascii="微軟正黑體" w:eastAsia="微軟正黑體" w:hAnsi="微軟正黑體"/>
        </w:rPr>
        <w:t>卻始終無果</w:t>
      </w:r>
      <w:r w:rsidR="00D8585F" w:rsidRPr="003C08A3">
        <w:rPr>
          <w:rFonts w:ascii="微軟正黑體" w:eastAsia="微軟正黑體" w:hAnsi="微軟正黑體" w:hint="eastAsia"/>
        </w:rPr>
        <w:t>。</w:t>
      </w:r>
      <w:r w:rsidR="00D8585F" w:rsidRPr="0031466B">
        <w:rPr>
          <w:rFonts w:ascii="微軟正黑體" w:eastAsia="微軟正黑體" w:hAnsi="微軟正黑體"/>
        </w:rPr>
        <w:t>而所長</w:t>
      </w:r>
      <w:r w:rsidR="00BF3BD0" w:rsidRPr="0031466B">
        <w:rPr>
          <w:rFonts w:ascii="微軟正黑體" w:eastAsia="微軟正黑體" w:hAnsi="微軟正黑體" w:hint="eastAsia"/>
        </w:rPr>
        <w:t>霍伯特本身就是一個</w:t>
      </w:r>
      <w:r w:rsidR="00783D62">
        <w:rPr>
          <w:rFonts w:ascii="微軟正黑體" w:eastAsia="微軟正黑體" w:hAnsi="微軟正黑體" w:hint="eastAsia"/>
        </w:rPr>
        <w:t>藝術品靈</w:t>
      </w:r>
      <w:r w:rsidR="00D8585F" w:rsidRPr="0031466B">
        <w:rPr>
          <w:rFonts w:ascii="微軟正黑體" w:eastAsia="微軟正黑體" w:hAnsi="微軟正黑體" w:hint="eastAsia"/>
        </w:rPr>
        <w:t>。</w:t>
      </w:r>
    </w:p>
    <w:p w14:paraId="25DD0A1C" w14:textId="4CBCF056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</w:rPr>
      </w:pPr>
      <w:r w:rsidRPr="0031466B">
        <w:rPr>
          <w:rFonts w:ascii="微軟正黑體" w:eastAsia="微軟正黑體" w:hAnsi="微軟正黑體" w:hint="eastAsia"/>
        </w:rPr>
        <w:t>代表角色：</w:t>
      </w:r>
      <w:r w:rsidRPr="003C08A3">
        <w:rPr>
          <w:rStyle w:val="af"/>
          <w:rFonts w:ascii="微軟正黑體" w:eastAsia="微軟正黑體" w:hAnsi="微軟正黑體"/>
        </w:rPr>
        <w:t>Hobart‧</w:t>
      </w:r>
      <w:r w:rsidR="005514B4">
        <w:rPr>
          <w:rStyle w:val="af"/>
          <w:rFonts w:ascii="微軟正黑體" w:eastAsia="微軟正黑體" w:hAnsi="微軟正黑體"/>
        </w:rPr>
        <w:t>Hell</w:t>
      </w:r>
    </w:p>
    <w:p w14:paraId="2BD992E3" w14:textId="593F9A0A" w:rsidR="00494125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</w:rPr>
      </w:pPr>
    </w:p>
    <w:p w14:paraId="780564CB" w14:textId="77777777" w:rsidR="00692601" w:rsidRPr="003C08A3" w:rsidRDefault="00692601" w:rsidP="00310EDF">
      <w:pPr>
        <w:spacing w:line="440" w:lineRule="exact"/>
        <w:rPr>
          <w:rStyle w:val="af"/>
          <w:rFonts w:ascii="微軟正黑體" w:eastAsia="微軟正黑體" w:hAnsi="微軟正黑體" w:hint="eastAsia"/>
          <w:i w:val="0"/>
        </w:rPr>
      </w:pPr>
    </w:p>
    <w:p w14:paraId="54E4E994" w14:textId="77777777" w:rsidR="00494125" w:rsidRPr="003C08A3" w:rsidRDefault="00494125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3C08A3">
        <w:rPr>
          <w:rStyle w:val="af"/>
          <w:rFonts w:ascii="微軟正黑體" w:eastAsia="微軟正黑體" w:hAnsi="微軟正黑體"/>
          <w:i w:val="0"/>
        </w:rPr>
        <w:br w:type="page"/>
      </w:r>
    </w:p>
    <w:p w14:paraId="6CE1A7CF" w14:textId="77777777" w:rsidR="00494125" w:rsidRPr="0031466B" w:rsidRDefault="00494125" w:rsidP="00310EDF">
      <w:pPr>
        <w:pStyle w:val="aa"/>
        <w:spacing w:line="440" w:lineRule="exact"/>
        <w:rPr>
          <w:rStyle w:val="10"/>
          <w:rFonts w:ascii="微軟正黑體" w:eastAsia="微軟正黑體" w:hAnsi="微軟正黑體"/>
          <w:b/>
          <w:sz w:val="32"/>
          <w:szCs w:val="36"/>
        </w:rPr>
      </w:pPr>
      <w:bookmarkStart w:id="7" w:name="_Toc526243401"/>
      <w:bookmarkStart w:id="8" w:name="_Toc526423290"/>
      <w:r w:rsidRPr="003C08A3">
        <w:rPr>
          <w:rStyle w:val="10"/>
          <w:rFonts w:ascii="微軟正黑體" w:eastAsia="微軟正黑體" w:hAnsi="微軟正黑體" w:hint="eastAsia"/>
          <w:b/>
          <w:sz w:val="32"/>
          <w:szCs w:val="36"/>
        </w:rPr>
        <w:lastRenderedPageBreak/>
        <w:t>角色</w:t>
      </w:r>
      <w:bookmarkEnd w:id="7"/>
      <w:r w:rsidRPr="003C08A3">
        <w:rPr>
          <w:rStyle w:val="10"/>
          <w:rFonts w:ascii="微軟正黑體" w:eastAsia="微軟正黑體" w:hAnsi="微軟正黑體" w:hint="eastAsia"/>
          <w:b/>
          <w:sz w:val="32"/>
          <w:szCs w:val="36"/>
        </w:rPr>
        <w:t>清單</w:t>
      </w:r>
      <w:bookmarkEnd w:id="8"/>
    </w:p>
    <w:tbl>
      <w:tblPr>
        <w:tblStyle w:val="4-5"/>
        <w:tblW w:w="5000" w:type="pct"/>
        <w:tblLayout w:type="fixed"/>
        <w:tblLook w:val="04A0" w:firstRow="1" w:lastRow="0" w:firstColumn="1" w:lastColumn="0" w:noHBand="0" w:noVBand="1"/>
      </w:tblPr>
      <w:tblGrid>
        <w:gridCol w:w="791"/>
        <w:gridCol w:w="2323"/>
        <w:gridCol w:w="1276"/>
        <w:gridCol w:w="1276"/>
        <w:gridCol w:w="1842"/>
        <w:gridCol w:w="788"/>
      </w:tblGrid>
      <w:tr w:rsidR="000D0AAA" w:rsidRPr="003C08A3" w14:paraId="7E6C7AF7" w14:textId="77777777" w:rsidTr="00310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27EF9042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編號</w:t>
            </w:r>
          </w:p>
        </w:tc>
        <w:tc>
          <w:tcPr>
            <w:tcW w:w="1400" w:type="pct"/>
          </w:tcPr>
          <w:p w14:paraId="0B1AB159" w14:textId="6D59C32D" w:rsidR="006626B6" w:rsidRPr="0031466B" w:rsidRDefault="006626B6" w:rsidP="00310EDF">
            <w:pPr>
              <w:spacing w:line="440" w:lineRule="exac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藝術品</w:t>
            </w:r>
          </w:p>
        </w:tc>
        <w:tc>
          <w:tcPr>
            <w:tcW w:w="769" w:type="pct"/>
            <w:noWrap/>
            <w:hideMark/>
          </w:tcPr>
          <w:p w14:paraId="2C7E08B9" w14:textId="26C91440" w:rsidR="006626B6" w:rsidRPr="0031466B" w:rsidRDefault="006626B6" w:rsidP="00310EDF">
            <w:pPr>
              <w:spacing w:line="440" w:lineRule="exac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角色名稱</w:t>
            </w:r>
          </w:p>
        </w:tc>
        <w:tc>
          <w:tcPr>
            <w:tcW w:w="769" w:type="pct"/>
          </w:tcPr>
          <w:p w14:paraId="4F2F124E" w14:textId="429010AB" w:rsidR="006626B6" w:rsidRPr="0031466B" w:rsidRDefault="006626B6" w:rsidP="00310EDF">
            <w:pPr>
              <w:spacing w:line="440" w:lineRule="exac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姓氏</w:t>
            </w:r>
          </w:p>
        </w:tc>
        <w:tc>
          <w:tcPr>
            <w:tcW w:w="1110" w:type="pct"/>
            <w:noWrap/>
            <w:hideMark/>
          </w:tcPr>
          <w:p w14:paraId="7A216563" w14:textId="61492C23" w:rsidR="006626B6" w:rsidRPr="0031466B" w:rsidRDefault="006626B6" w:rsidP="00310EDF">
            <w:pPr>
              <w:spacing w:line="440" w:lineRule="exac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原文</w:t>
            </w:r>
          </w:p>
        </w:tc>
        <w:tc>
          <w:tcPr>
            <w:tcW w:w="475" w:type="pct"/>
            <w:noWrap/>
            <w:hideMark/>
          </w:tcPr>
          <w:p w14:paraId="6E3B9267" w14:textId="5AA22CE1" w:rsidR="006626B6" w:rsidRPr="0031466B" w:rsidRDefault="006626B6" w:rsidP="00310EDF">
            <w:pPr>
              <w:spacing w:line="440" w:lineRule="exac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性別</w:t>
            </w:r>
          </w:p>
        </w:tc>
      </w:tr>
      <w:tr w:rsidR="003C08A3" w:rsidRPr="003C08A3" w14:paraId="3B492D18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22B6582F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1000</w:t>
            </w:r>
          </w:p>
        </w:tc>
        <w:tc>
          <w:tcPr>
            <w:tcW w:w="1400" w:type="pct"/>
          </w:tcPr>
          <w:p w14:paraId="4AE70866" w14:textId="391E43DD" w:rsidR="006626B6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-</w:t>
            </w:r>
          </w:p>
        </w:tc>
        <w:tc>
          <w:tcPr>
            <w:tcW w:w="769" w:type="pct"/>
            <w:noWrap/>
            <w:hideMark/>
          </w:tcPr>
          <w:p w14:paraId="4861BFB1" w14:textId="12605F8E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奇米</w:t>
            </w:r>
          </w:p>
        </w:tc>
        <w:tc>
          <w:tcPr>
            <w:tcW w:w="769" w:type="pct"/>
          </w:tcPr>
          <w:p w14:paraId="73AA1DA5" w14:textId="675F663A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懷絲</w:t>
            </w:r>
          </w:p>
        </w:tc>
        <w:tc>
          <w:tcPr>
            <w:tcW w:w="1110" w:type="pct"/>
            <w:noWrap/>
            <w:hideMark/>
          </w:tcPr>
          <w:p w14:paraId="6903C11D" w14:textId="1B045658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Kimmie‧Weiss</w:t>
            </w:r>
          </w:p>
        </w:tc>
        <w:tc>
          <w:tcPr>
            <w:tcW w:w="475" w:type="pct"/>
            <w:noWrap/>
            <w:hideMark/>
          </w:tcPr>
          <w:p w14:paraId="5014713E" w14:textId="1CCE93A8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女</w:t>
            </w:r>
          </w:p>
        </w:tc>
      </w:tr>
      <w:tr w:rsidR="003C08A3" w:rsidRPr="003C08A3" w14:paraId="0D891C9E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0153B5D5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1001</w:t>
            </w:r>
          </w:p>
        </w:tc>
        <w:tc>
          <w:tcPr>
            <w:tcW w:w="1400" w:type="pct"/>
          </w:tcPr>
          <w:p w14:paraId="7AF45706" w14:textId="591E350C" w:rsidR="006626B6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-</w:t>
            </w:r>
          </w:p>
        </w:tc>
        <w:tc>
          <w:tcPr>
            <w:tcW w:w="769" w:type="pct"/>
            <w:noWrap/>
            <w:hideMark/>
          </w:tcPr>
          <w:p w14:paraId="03736421" w14:textId="163E8974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迪莉婭</w:t>
            </w:r>
          </w:p>
        </w:tc>
        <w:tc>
          <w:tcPr>
            <w:tcW w:w="769" w:type="pct"/>
          </w:tcPr>
          <w:p w14:paraId="18EFFBB6" w14:textId="2771DF98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懷絲</w:t>
            </w:r>
          </w:p>
        </w:tc>
        <w:tc>
          <w:tcPr>
            <w:tcW w:w="1110" w:type="pct"/>
            <w:noWrap/>
            <w:hideMark/>
          </w:tcPr>
          <w:p w14:paraId="7CD4FEDB" w14:textId="782BE9D3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Delia‧Weiss</w:t>
            </w:r>
            <w:r w:rsidRPr="003C08A3" w:rsidDel="002665CB">
              <w:rPr>
                <w:rStyle w:val="af"/>
                <w:rFonts w:ascii="微軟正黑體" w:eastAsia="微軟正黑體" w:hAnsi="微軟正黑體"/>
                <w:i w:val="0"/>
              </w:rPr>
              <w:t xml:space="preserve"> </w:t>
            </w:r>
          </w:p>
        </w:tc>
        <w:tc>
          <w:tcPr>
            <w:tcW w:w="475" w:type="pct"/>
            <w:noWrap/>
            <w:hideMark/>
          </w:tcPr>
          <w:p w14:paraId="12421E17" w14:textId="47B636D1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女</w:t>
            </w:r>
          </w:p>
        </w:tc>
      </w:tr>
      <w:tr w:rsidR="003C08A3" w:rsidRPr="003C08A3" w14:paraId="032CE03E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601B9F15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1002</w:t>
            </w:r>
          </w:p>
        </w:tc>
        <w:tc>
          <w:tcPr>
            <w:tcW w:w="1400" w:type="pct"/>
          </w:tcPr>
          <w:p w14:paraId="5376DFC5" w14:textId="76E5FD4D" w:rsidR="006626B6" w:rsidRPr="003C08A3" w:rsidDel="00E068B4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-</w:t>
            </w:r>
          </w:p>
        </w:tc>
        <w:tc>
          <w:tcPr>
            <w:tcW w:w="769" w:type="pct"/>
            <w:noWrap/>
            <w:hideMark/>
          </w:tcPr>
          <w:p w14:paraId="1EB2BF9F" w14:textId="3461D0CF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亞瑟</w:t>
            </w:r>
          </w:p>
        </w:tc>
        <w:tc>
          <w:tcPr>
            <w:tcW w:w="769" w:type="pct"/>
          </w:tcPr>
          <w:p w14:paraId="6E03B942" w14:textId="2AADA9E3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伊文</w:t>
            </w:r>
          </w:p>
        </w:tc>
        <w:tc>
          <w:tcPr>
            <w:tcW w:w="1110" w:type="pct"/>
            <w:noWrap/>
            <w:hideMark/>
          </w:tcPr>
          <w:p w14:paraId="4A6E0C2E" w14:textId="279469B8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Arthur‧Ivan</w:t>
            </w:r>
          </w:p>
        </w:tc>
        <w:tc>
          <w:tcPr>
            <w:tcW w:w="475" w:type="pct"/>
            <w:noWrap/>
            <w:hideMark/>
          </w:tcPr>
          <w:p w14:paraId="7AD61D3E" w14:textId="03A88D7E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50762A82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6BA362CB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1003</w:t>
            </w:r>
          </w:p>
        </w:tc>
        <w:tc>
          <w:tcPr>
            <w:tcW w:w="1400" w:type="pct"/>
          </w:tcPr>
          <w:p w14:paraId="6E7C2DFF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  <w:noWrap/>
          </w:tcPr>
          <w:p w14:paraId="7611EF65" w14:textId="12735B24" w:rsidR="006626B6" w:rsidRPr="0031466B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</w:tcPr>
          <w:p w14:paraId="7DBB4287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2919EAF5" w14:textId="1FE70BC5" w:rsidR="006626B6" w:rsidRPr="0031466B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625776D1" w14:textId="6C1074B3" w:rsidR="006626B6" w:rsidRPr="0031466B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</w:tr>
      <w:tr w:rsidR="003C08A3" w:rsidRPr="003C08A3" w14:paraId="07973CA7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60499D5C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1004</w:t>
            </w:r>
          </w:p>
        </w:tc>
        <w:tc>
          <w:tcPr>
            <w:tcW w:w="1400" w:type="pct"/>
          </w:tcPr>
          <w:p w14:paraId="131D03F7" w14:textId="77777777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  <w:noWrap/>
          </w:tcPr>
          <w:p w14:paraId="0326ADFD" w14:textId="2CFD7923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</w:tcPr>
          <w:p w14:paraId="1BEA955B" w14:textId="77777777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7DED7509" w14:textId="13F43D91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19AFC7F8" w14:textId="69B3EF11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</w:tr>
      <w:tr w:rsidR="003C08A3" w:rsidRPr="003C08A3" w14:paraId="5661C718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4FFE980D" w14:textId="77777777" w:rsidR="006626B6" w:rsidRPr="0031466B" w:rsidRDefault="006626B6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1005</w:t>
            </w:r>
          </w:p>
        </w:tc>
        <w:tc>
          <w:tcPr>
            <w:tcW w:w="1400" w:type="pct"/>
          </w:tcPr>
          <w:p w14:paraId="0A63155D" w14:textId="77777777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  <w:noWrap/>
          </w:tcPr>
          <w:p w14:paraId="751C0C34" w14:textId="5B2DE2CF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</w:tcPr>
          <w:p w14:paraId="251C181F" w14:textId="77777777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500D0CCB" w14:textId="117087F2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1FB0A2C9" w14:textId="65A1B9A4" w:rsidR="006626B6" w:rsidRPr="003C08A3" w:rsidRDefault="006626B6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</w:tr>
      <w:tr w:rsidR="003C08A3" w:rsidRPr="003C08A3" w14:paraId="75BE9988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001FC7E7" w14:textId="3CAFE34A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2001</w:t>
            </w:r>
          </w:p>
        </w:tc>
        <w:tc>
          <w:tcPr>
            <w:tcW w:w="1400" w:type="pct"/>
          </w:tcPr>
          <w:p w14:paraId="63D4D265" w14:textId="753F92CE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1466B">
              <w:rPr>
                <w:rFonts w:ascii="微軟正黑體" w:eastAsia="微軟正黑體" w:hAnsi="微軟正黑體" w:hint="eastAsia"/>
              </w:rPr>
              <w:t>巴特婁之家</w:t>
            </w:r>
          </w:p>
        </w:tc>
        <w:tc>
          <w:tcPr>
            <w:tcW w:w="769" w:type="pct"/>
            <w:noWrap/>
          </w:tcPr>
          <w:p w14:paraId="5E4496C6" w14:textId="7448BF7C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1466B">
              <w:rPr>
                <w:rStyle w:val="af"/>
                <w:rFonts w:ascii="微軟正黑體" w:eastAsia="微軟正黑體" w:hAnsi="微軟正黑體" w:hint="eastAsia"/>
                <w:i w:val="0"/>
              </w:rPr>
              <w:t>巴特婁</w:t>
            </w:r>
          </w:p>
        </w:tc>
        <w:tc>
          <w:tcPr>
            <w:tcW w:w="769" w:type="pct"/>
          </w:tcPr>
          <w:p w14:paraId="4EF635AE" w14:textId="2D181F54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08590A11" w14:textId="25E6F867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5AE3F1C3" w14:textId="28D440BD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619C22C3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2C14F27D" w14:textId="0D762BB3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2002</w:t>
            </w:r>
          </w:p>
        </w:tc>
        <w:tc>
          <w:tcPr>
            <w:tcW w:w="1400" w:type="pct"/>
          </w:tcPr>
          <w:p w14:paraId="4D12A757" w14:textId="74520939" w:rsidR="003C08A3" w:rsidRPr="003C08A3" w:rsidDel="00E068B4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B26516">
              <w:rPr>
                <w:rFonts w:ascii="微軟正黑體" w:eastAsia="微軟正黑體" w:hAnsi="微軟正黑體" w:hint="eastAsia"/>
              </w:rPr>
              <w:t>地獄之門</w:t>
            </w:r>
          </w:p>
        </w:tc>
        <w:tc>
          <w:tcPr>
            <w:tcW w:w="769" w:type="pct"/>
            <w:noWrap/>
          </w:tcPr>
          <w:p w14:paraId="3AA77775" w14:textId="71C46AC6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霍伯特</w:t>
            </w:r>
          </w:p>
        </w:tc>
        <w:tc>
          <w:tcPr>
            <w:tcW w:w="769" w:type="pct"/>
          </w:tcPr>
          <w:p w14:paraId="11DC775A" w14:textId="790522CE" w:rsidR="003C08A3" w:rsidRPr="00310EDF" w:rsidDel="00E068B4" w:rsidRDefault="00B6015A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海</w:t>
            </w:r>
            <w:r w:rsidR="003C08A3"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爾</w:t>
            </w:r>
          </w:p>
        </w:tc>
        <w:tc>
          <w:tcPr>
            <w:tcW w:w="1110" w:type="pct"/>
            <w:noWrap/>
          </w:tcPr>
          <w:p w14:paraId="459E995F" w14:textId="17411F26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/>
                <w:i w:val="0"/>
              </w:rPr>
              <w:t>Hobart‧hell</w:t>
            </w:r>
          </w:p>
        </w:tc>
        <w:tc>
          <w:tcPr>
            <w:tcW w:w="475" w:type="pct"/>
            <w:noWrap/>
          </w:tcPr>
          <w:p w14:paraId="706EB17E" w14:textId="3854B9F7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3C455092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3DEE7393" w14:textId="376356ED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2003</w:t>
            </w:r>
          </w:p>
        </w:tc>
        <w:tc>
          <w:tcPr>
            <w:tcW w:w="1400" w:type="pct"/>
          </w:tcPr>
          <w:p w14:paraId="30AE147B" w14:textId="4002F599" w:rsidR="003C08A3" w:rsidRPr="003C08A3" w:rsidDel="00E068B4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  <w:strike/>
                <w:highlight w:val="lightGray"/>
              </w:rPr>
            </w:pPr>
            <w:r w:rsidRPr="00B26516">
              <w:rPr>
                <w:rFonts w:ascii="微軟正黑體" w:eastAsia="微軟正黑體" w:hAnsi="微軟正黑體" w:hint="eastAsia"/>
              </w:rPr>
              <w:t xml:space="preserve">神奈川沖浪裏 </w:t>
            </w:r>
          </w:p>
        </w:tc>
        <w:tc>
          <w:tcPr>
            <w:tcW w:w="769" w:type="pct"/>
            <w:noWrap/>
          </w:tcPr>
          <w:p w14:paraId="7FD494FB" w14:textId="256F054F" w:rsidR="003C08A3" w:rsidRPr="001D48DA" w:rsidRDefault="001D48DA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1466B">
              <w:rPr>
                <w:rStyle w:val="af"/>
                <w:rFonts w:ascii="微軟正黑體" w:eastAsia="微軟正黑體" w:hAnsi="微軟正黑體" w:hint="eastAsia"/>
                <w:i w:val="0"/>
              </w:rPr>
              <w:t>阿浪</w:t>
            </w:r>
          </w:p>
        </w:tc>
        <w:tc>
          <w:tcPr>
            <w:tcW w:w="769" w:type="pct"/>
          </w:tcPr>
          <w:p w14:paraId="68F630CD" w14:textId="77777777" w:rsidR="003C08A3" w:rsidRPr="0031466B" w:rsidDel="00E068B4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1964656F" w14:textId="2F2B739A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3B941DBB" w14:textId="30FEB4DC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461CF187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4A30CF60" w14:textId="64169515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2004</w:t>
            </w:r>
          </w:p>
        </w:tc>
        <w:tc>
          <w:tcPr>
            <w:tcW w:w="1400" w:type="pct"/>
          </w:tcPr>
          <w:p w14:paraId="3F5B737F" w14:textId="04B9B350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Fonts w:ascii="微軟正黑體" w:eastAsia="微軟正黑體" w:hAnsi="微軟正黑體" w:hint="eastAsia"/>
              </w:rPr>
              <w:t>睡蓮</w:t>
            </w:r>
          </w:p>
        </w:tc>
        <w:tc>
          <w:tcPr>
            <w:tcW w:w="769" w:type="pct"/>
            <w:noWrap/>
          </w:tcPr>
          <w:p w14:paraId="4D9063A6" w14:textId="14EEAC27" w:rsidR="003C08A3" w:rsidRPr="001D48DA" w:rsidRDefault="001D48DA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睡睡</w:t>
            </w:r>
          </w:p>
        </w:tc>
        <w:tc>
          <w:tcPr>
            <w:tcW w:w="769" w:type="pct"/>
          </w:tcPr>
          <w:p w14:paraId="70ACF6AF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374BC5FA" w14:textId="47BB1F4F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70F6C628" w14:textId="6320B969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47F6C06F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5F6AB1C4" w14:textId="67ECE9F7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2005</w:t>
            </w:r>
          </w:p>
        </w:tc>
        <w:tc>
          <w:tcPr>
            <w:tcW w:w="1400" w:type="pct"/>
          </w:tcPr>
          <w:p w14:paraId="7975D791" w14:textId="77777777" w:rsidR="003C08A3" w:rsidRPr="00B26516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B26516">
              <w:rPr>
                <w:rFonts w:ascii="微軟正黑體" w:eastAsia="微軟正黑體" w:hAnsi="微軟正黑體" w:hint="eastAsia"/>
              </w:rPr>
              <w:t>夜曲</w:t>
            </w:r>
          </w:p>
          <w:p w14:paraId="3FC79D2B" w14:textId="0E305455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Fonts w:ascii="微軟正黑體" w:eastAsia="微軟正黑體" w:hAnsi="微軟正黑體" w:hint="eastAsia"/>
              </w:rPr>
              <w:t>(第二號降E大調</w:t>
            </w:r>
            <w:r w:rsidR="005514B4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769" w:type="pct"/>
            <w:noWrap/>
          </w:tcPr>
          <w:p w14:paraId="1B32915C" w14:textId="7F13895C" w:rsidR="001D48DA" w:rsidRPr="001D48DA" w:rsidRDefault="001D48DA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</w:tcPr>
          <w:p w14:paraId="7AF005A1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7DFF3223" w14:textId="36808160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42336000" w14:textId="66667683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7788E4D0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60413365" w14:textId="32C6C8C7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2006</w:t>
            </w:r>
          </w:p>
        </w:tc>
        <w:tc>
          <w:tcPr>
            <w:tcW w:w="1400" w:type="pct"/>
          </w:tcPr>
          <w:p w14:paraId="611D249C" w14:textId="03DD7455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Fonts w:ascii="微軟正黑體" w:eastAsia="微軟正黑體" w:hAnsi="微軟正黑體" w:hint="eastAsia"/>
              </w:rPr>
              <w:t>貓</w:t>
            </w:r>
          </w:p>
        </w:tc>
        <w:tc>
          <w:tcPr>
            <w:tcW w:w="769" w:type="pct"/>
            <w:noWrap/>
          </w:tcPr>
          <w:p w14:paraId="405D9810" w14:textId="2B8997D8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769" w:type="pct"/>
          </w:tcPr>
          <w:p w14:paraId="7026FE02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619F66A4" w14:textId="6514F5CF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3B3190B3" w14:textId="1E2C32DF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男</w:t>
            </w:r>
          </w:p>
        </w:tc>
      </w:tr>
      <w:tr w:rsidR="003C08A3" w:rsidRPr="003C08A3" w14:paraId="18D781C4" w14:textId="77777777" w:rsidTr="00310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  <w:hideMark/>
          </w:tcPr>
          <w:p w14:paraId="59BEEBD5" w14:textId="3E4552C2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2007</w:t>
            </w:r>
          </w:p>
        </w:tc>
        <w:tc>
          <w:tcPr>
            <w:tcW w:w="1400" w:type="pct"/>
          </w:tcPr>
          <w:p w14:paraId="7AF85F9E" w14:textId="61C49434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B26516">
              <w:rPr>
                <w:rFonts w:ascii="微軟正黑體" w:eastAsia="微軟正黑體" w:hAnsi="微軟正黑體" w:hint="eastAsia"/>
              </w:rPr>
              <w:t>舞蹈課</w:t>
            </w:r>
          </w:p>
        </w:tc>
        <w:tc>
          <w:tcPr>
            <w:tcW w:w="769" w:type="pct"/>
            <w:noWrap/>
          </w:tcPr>
          <w:p w14:paraId="0C6A365B" w14:textId="20463A1B" w:rsidR="003C08A3" w:rsidRPr="001D48DA" w:rsidRDefault="005514B4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5514B4">
              <w:rPr>
                <w:rStyle w:val="af"/>
                <w:rFonts w:ascii="微軟正黑體" w:eastAsia="微軟正黑體" w:hAnsi="微軟正黑體" w:hint="eastAsia"/>
                <w:i w:val="0"/>
              </w:rPr>
              <w:t>娜塔莉</w:t>
            </w:r>
          </w:p>
        </w:tc>
        <w:tc>
          <w:tcPr>
            <w:tcW w:w="769" w:type="pct"/>
          </w:tcPr>
          <w:p w14:paraId="3F3D4B24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61B3EAB8" w14:textId="22EB7D94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4E406E62" w14:textId="3F2EE3F7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女</w:t>
            </w:r>
          </w:p>
        </w:tc>
      </w:tr>
      <w:tr w:rsidR="003C08A3" w:rsidRPr="003C08A3" w14:paraId="646038AF" w14:textId="77777777" w:rsidTr="00310ED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pct"/>
            <w:noWrap/>
          </w:tcPr>
          <w:p w14:paraId="31DFB2C7" w14:textId="2EC34290" w:rsidR="003C08A3" w:rsidRPr="0031466B" w:rsidRDefault="003C08A3" w:rsidP="00310EDF">
            <w:pPr>
              <w:spacing w:line="440" w:lineRule="exact"/>
              <w:contextualSpacing/>
              <w:jc w:val="center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/>
                <w:i w:val="0"/>
              </w:rPr>
              <w:t>2008</w:t>
            </w:r>
          </w:p>
        </w:tc>
        <w:tc>
          <w:tcPr>
            <w:tcW w:w="1400" w:type="pct"/>
          </w:tcPr>
          <w:p w14:paraId="6DDA5D3F" w14:textId="5A55C7A2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3C08A3">
              <w:rPr>
                <w:rStyle w:val="af"/>
                <w:rFonts w:ascii="微軟正黑體" w:eastAsia="微軟正黑體" w:hAnsi="微軟正黑體" w:hint="eastAsia"/>
                <w:i w:val="0"/>
              </w:rPr>
              <w:t>戴珍珠耳環的少女</w:t>
            </w:r>
          </w:p>
        </w:tc>
        <w:tc>
          <w:tcPr>
            <w:tcW w:w="769" w:type="pct"/>
            <w:noWrap/>
          </w:tcPr>
          <w:p w14:paraId="6D383BBC" w14:textId="1796535D" w:rsidR="003C08A3" w:rsidRPr="001D48DA" w:rsidRDefault="005514B4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 w:rsidRPr="005514B4">
              <w:rPr>
                <w:rStyle w:val="af"/>
                <w:rFonts w:ascii="微軟正黑體" w:eastAsia="微軟正黑體" w:hAnsi="微軟正黑體" w:hint="eastAsia"/>
                <w:i w:val="0"/>
              </w:rPr>
              <w:t>葛麗葉</w:t>
            </w:r>
          </w:p>
        </w:tc>
        <w:tc>
          <w:tcPr>
            <w:tcW w:w="769" w:type="pct"/>
          </w:tcPr>
          <w:p w14:paraId="21589342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1110" w:type="pct"/>
            <w:noWrap/>
          </w:tcPr>
          <w:p w14:paraId="5E161D79" w14:textId="77777777" w:rsidR="003C08A3" w:rsidRPr="001D48DA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</w:p>
        </w:tc>
        <w:tc>
          <w:tcPr>
            <w:tcW w:w="475" w:type="pct"/>
            <w:noWrap/>
          </w:tcPr>
          <w:p w14:paraId="11758446" w14:textId="3C0F2E68" w:rsidR="003C08A3" w:rsidRPr="003C08A3" w:rsidRDefault="003C08A3" w:rsidP="00310EDF">
            <w:pPr>
              <w:spacing w:line="440" w:lineRule="exac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Fonts w:ascii="微軟正黑體" w:eastAsia="微軟正黑體" w:hAnsi="微軟正黑體"/>
                <w:i w:val="0"/>
              </w:rPr>
            </w:pPr>
            <w:r>
              <w:rPr>
                <w:rStyle w:val="af"/>
                <w:rFonts w:ascii="微軟正黑體" w:eastAsia="微軟正黑體" w:hAnsi="微軟正黑體" w:hint="eastAsia"/>
                <w:i w:val="0"/>
              </w:rPr>
              <w:t>女</w:t>
            </w:r>
          </w:p>
        </w:tc>
      </w:tr>
    </w:tbl>
    <w:p w14:paraId="1E99FFB7" w14:textId="366D3490" w:rsidR="00494125" w:rsidRPr="0031466B" w:rsidRDefault="00502F4B" w:rsidP="00310EDF">
      <w:pPr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31466B">
        <w:rPr>
          <w:rStyle w:val="af"/>
          <w:rFonts w:ascii="微軟正黑體" w:eastAsia="微軟正黑體" w:hAnsi="微軟正黑體" w:hint="eastAsia"/>
          <w:i w:val="0"/>
        </w:rPr>
        <w:t>※</w:t>
      </w:r>
      <w:r w:rsidR="00B3125F" w:rsidRPr="0031466B">
        <w:rPr>
          <w:rStyle w:val="af"/>
          <w:rFonts w:ascii="微軟正黑體" w:eastAsia="微軟正黑體" w:hAnsi="微軟正黑體" w:hint="eastAsia"/>
          <w:i w:val="0"/>
        </w:rPr>
        <w:t>暫定</w:t>
      </w:r>
      <w:r w:rsidR="00B3125F" w:rsidRPr="0031466B">
        <w:rPr>
          <w:rStyle w:val="af"/>
          <w:rFonts w:ascii="微軟正黑體" w:eastAsia="微軟正黑體" w:hAnsi="微軟正黑體"/>
          <w:i w:val="0"/>
        </w:rPr>
        <w:t>1開頭</w:t>
      </w:r>
      <w:r w:rsidR="00B3125F" w:rsidRPr="0031466B">
        <w:rPr>
          <w:rStyle w:val="af"/>
          <w:rFonts w:ascii="微軟正黑體" w:eastAsia="微軟正黑體" w:hAnsi="微軟正黑體" w:hint="eastAsia"/>
          <w:i w:val="0"/>
        </w:rPr>
        <w:t>的為主要角色群；</w:t>
      </w:r>
      <w:r w:rsidR="00B3125F" w:rsidRPr="0031466B">
        <w:rPr>
          <w:rStyle w:val="af"/>
          <w:rFonts w:ascii="微軟正黑體" w:eastAsia="微軟正黑體" w:hAnsi="微軟正黑體"/>
          <w:i w:val="0"/>
        </w:rPr>
        <w:t>2開頭為</w:t>
      </w:r>
      <w:r w:rsidR="00783D62">
        <w:rPr>
          <w:rStyle w:val="af"/>
          <w:rFonts w:ascii="微軟正黑體" w:eastAsia="微軟正黑體" w:hAnsi="微軟正黑體"/>
          <w:i w:val="0"/>
        </w:rPr>
        <w:t>藝術品靈</w:t>
      </w:r>
      <w:r w:rsidR="00B3125F" w:rsidRPr="0031466B">
        <w:rPr>
          <w:rStyle w:val="af"/>
          <w:rFonts w:ascii="微軟正黑體" w:eastAsia="微軟正黑體" w:hAnsi="微軟正黑體"/>
          <w:i w:val="0"/>
        </w:rPr>
        <w:t>；3開頭為路人甲乙丙</w:t>
      </w:r>
    </w:p>
    <w:p w14:paraId="06AC7BC8" w14:textId="395B1BBB" w:rsidR="004335D0" w:rsidRPr="003C08A3" w:rsidRDefault="004335D0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※</w:t>
      </w:r>
      <w:r w:rsidR="00783D62">
        <w:rPr>
          <w:rStyle w:val="af"/>
          <w:rFonts w:ascii="微軟正黑體" w:eastAsia="微軟正黑體" w:hAnsi="微軟正黑體" w:hint="eastAsia"/>
          <w:i w:val="0"/>
          <w:color w:val="FF0000"/>
        </w:rPr>
        <w:t>藝術品靈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暫定為5～8隻，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先前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提案的三位角色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先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除名，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待新的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角色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找齊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後將名單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以及人物設定</w:t>
      </w:r>
      <w:r w:rsidRPr="003C08A3">
        <w:rPr>
          <w:rStyle w:val="af"/>
          <w:rFonts w:ascii="微軟正黑體" w:eastAsia="微軟正黑體" w:hAnsi="微軟正黑體"/>
          <w:i w:val="0"/>
          <w:color w:val="FF0000"/>
        </w:rPr>
        <w:t>補上</w:t>
      </w:r>
      <w:r w:rsidRPr="003C08A3">
        <w:rPr>
          <w:rStyle w:val="af"/>
          <w:rFonts w:ascii="微軟正黑體" w:eastAsia="微軟正黑體" w:hAnsi="微軟正黑體" w:hint="eastAsia"/>
          <w:i w:val="0"/>
          <w:color w:val="FF0000"/>
        </w:rPr>
        <w:t>。</w:t>
      </w:r>
    </w:p>
    <w:p w14:paraId="14F3DC36" w14:textId="77777777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C08A3">
        <w:rPr>
          <w:rStyle w:val="af"/>
          <w:rFonts w:ascii="微軟正黑體" w:eastAsia="微軟正黑體" w:hAnsi="微軟正黑體"/>
          <w:i w:val="0"/>
          <w:color w:val="FF0000"/>
        </w:rPr>
        <w:br w:type="page"/>
      </w:r>
    </w:p>
    <w:p w14:paraId="6A53B717" w14:textId="77777777" w:rsidR="00494125" w:rsidRPr="003C08A3" w:rsidRDefault="00494125" w:rsidP="00310EDF">
      <w:pPr>
        <w:pStyle w:val="aa"/>
        <w:spacing w:line="440" w:lineRule="exact"/>
        <w:rPr>
          <w:rFonts w:ascii="微軟正黑體" w:eastAsia="微軟正黑體" w:hAnsi="微軟正黑體"/>
        </w:rPr>
      </w:pPr>
      <w:bookmarkStart w:id="9" w:name="_Toc526423291"/>
      <w:r w:rsidRPr="003C08A3">
        <w:rPr>
          <w:rFonts w:ascii="微軟正黑體" w:eastAsia="微軟正黑體" w:hAnsi="微軟正黑體" w:hint="eastAsia"/>
        </w:rPr>
        <w:lastRenderedPageBreak/>
        <w:t>角色介紹</w:t>
      </w:r>
      <w:bookmarkEnd w:id="9"/>
    </w:p>
    <w:p w14:paraId="28A3E564" w14:textId="0484B02D" w:rsidR="00494125" w:rsidRPr="003C08A3" w:rsidRDefault="00E93802" w:rsidP="00310EDF">
      <w:pPr>
        <w:widowControl/>
        <w:spacing w:line="440" w:lineRule="exact"/>
        <w:contextualSpacing/>
        <w:rPr>
          <w:rFonts w:ascii="微軟正黑體" w:eastAsia="微軟正黑體" w:hAnsi="微軟正黑體"/>
          <w:szCs w:val="24"/>
        </w:rPr>
      </w:pPr>
      <w:bookmarkStart w:id="10" w:name="_Toc526243402"/>
      <w:r w:rsidRPr="003C08A3">
        <w:rPr>
          <w:rFonts w:ascii="微軟正黑體" w:eastAsia="微軟正黑體" w:hAnsi="微軟正黑體" w:hint="eastAsia"/>
          <w:b/>
          <w:szCs w:val="24"/>
        </w:rPr>
        <w:t>奇</w:t>
      </w:r>
      <w:r w:rsidR="00CF6844" w:rsidRPr="003C08A3">
        <w:rPr>
          <w:rFonts w:ascii="微軟正黑體" w:eastAsia="微軟正黑體" w:hAnsi="微軟正黑體" w:hint="eastAsia"/>
          <w:b/>
          <w:szCs w:val="24"/>
        </w:rPr>
        <w:t>米</w:t>
      </w:r>
      <w:r w:rsidR="00494125" w:rsidRPr="003C08A3">
        <w:rPr>
          <w:rFonts w:ascii="微軟正黑體" w:eastAsia="微軟正黑體" w:hAnsi="微軟正黑體"/>
          <w:b/>
          <w:szCs w:val="24"/>
        </w:rPr>
        <w:t>Kimmie</w:t>
      </w:r>
      <w:r w:rsidR="00494125" w:rsidRPr="003C08A3">
        <w:rPr>
          <w:rFonts w:ascii="微軟正黑體" w:eastAsia="微軟正黑體" w:hAnsi="微軟正黑體" w:hint="eastAsia"/>
          <w:b/>
          <w:szCs w:val="24"/>
        </w:rPr>
        <w:t>‧</w:t>
      </w:r>
      <w:r w:rsidR="00494125" w:rsidRPr="003C08A3">
        <w:rPr>
          <w:rFonts w:ascii="微軟正黑體" w:eastAsia="微軟正黑體" w:hAnsi="微軟正黑體"/>
          <w:b/>
          <w:szCs w:val="24"/>
        </w:rPr>
        <w:t>Weiss</w:t>
      </w:r>
      <w:bookmarkEnd w:id="10"/>
      <w:r w:rsidR="00494125" w:rsidRPr="003C08A3">
        <w:rPr>
          <w:rStyle w:val="10"/>
          <w:rFonts w:ascii="微軟正黑體" w:eastAsia="微軟正黑體" w:hAnsi="微軟正黑體"/>
          <w:sz w:val="24"/>
          <w:szCs w:val="24"/>
        </w:rPr>
        <w:br/>
      </w:r>
      <w:r w:rsidR="00494125" w:rsidRPr="003C08A3">
        <w:rPr>
          <w:rFonts w:ascii="微軟正黑體" w:eastAsia="微軟正黑體" w:hAnsi="微軟正黑體"/>
          <w:szCs w:val="24"/>
        </w:rPr>
        <w:t>基本資料：14歲/155身高/45kg</w:t>
      </w:r>
    </w:p>
    <w:p w14:paraId="32A406B8" w14:textId="77777777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●</w:t>
      </w:r>
      <w:r w:rsidR="00A76887" w:rsidRPr="003C08A3">
        <w:rPr>
          <w:rFonts w:ascii="微軟正黑體" w:eastAsia="微軟正黑體" w:hAnsi="微軟正黑體" w:hint="eastAsia"/>
          <w:szCs w:val="24"/>
        </w:rPr>
        <w:t>外貌</w:t>
      </w:r>
    </w:p>
    <w:p w14:paraId="59A28F11" w14:textId="77777777" w:rsidR="00A76887" w:rsidRPr="003C08A3" w:rsidRDefault="00A76887" w:rsidP="00310EDF">
      <w:pPr>
        <w:pStyle w:val="a7"/>
        <w:numPr>
          <w:ilvl w:val="0"/>
          <w:numId w:val="4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銀白色長髮</w:t>
      </w:r>
    </w:p>
    <w:p w14:paraId="4C57714B" w14:textId="77777777" w:rsidR="00494125" w:rsidRPr="003C08A3" w:rsidRDefault="00494125" w:rsidP="00310EDF">
      <w:pPr>
        <w:pStyle w:val="a7"/>
        <w:numPr>
          <w:ilvl w:val="0"/>
          <w:numId w:val="4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長相甜美</w:t>
      </w:r>
      <w:r w:rsidR="00A76887" w:rsidRPr="003C08A3">
        <w:rPr>
          <w:rFonts w:ascii="微軟正黑體" w:eastAsia="微軟正黑體" w:hAnsi="微軟正黑體" w:hint="eastAsia"/>
          <w:szCs w:val="24"/>
        </w:rPr>
        <w:t>、</w:t>
      </w:r>
      <w:r w:rsidRPr="003C08A3">
        <w:rPr>
          <w:rFonts w:ascii="微軟正黑體" w:eastAsia="微軟正黑體" w:hAnsi="微軟正黑體"/>
          <w:szCs w:val="24"/>
        </w:rPr>
        <w:t>笑容可人</w:t>
      </w:r>
    </w:p>
    <w:p w14:paraId="51A21639" w14:textId="77777777" w:rsidR="00494125" w:rsidRPr="003C08A3" w:rsidRDefault="00494125" w:rsidP="00310EDF">
      <w:pPr>
        <w:pStyle w:val="a7"/>
        <w:numPr>
          <w:ilvl w:val="0"/>
          <w:numId w:val="4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身型穠纖合度、雖然有些瘦弱但因需要搬動藝術品身體較精實</w:t>
      </w:r>
    </w:p>
    <w:p w14:paraId="523B6997" w14:textId="77777777" w:rsidR="00494125" w:rsidRPr="003C08A3" w:rsidRDefault="00494125" w:rsidP="00310EDF">
      <w:pPr>
        <w:pStyle w:val="a7"/>
        <w:numPr>
          <w:ilvl w:val="0"/>
          <w:numId w:val="4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清澈的眼神，是松香似的透明琥珀色。堅毅溫柔的眼神</w:t>
      </w:r>
    </w:p>
    <w:p w14:paraId="4C4E9A60" w14:textId="4B446842" w:rsidR="00494125" w:rsidRPr="003C08A3" w:rsidRDefault="00494125" w:rsidP="00310EDF">
      <w:pPr>
        <w:pStyle w:val="a7"/>
        <w:numPr>
          <w:ilvl w:val="0"/>
          <w:numId w:val="4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德國</w:t>
      </w:r>
      <w:r w:rsidRPr="003C08A3">
        <w:rPr>
          <w:rFonts w:ascii="微軟正黑體" w:eastAsia="微軟正黑體" w:hAnsi="微軟正黑體"/>
          <w:szCs w:val="24"/>
        </w:rPr>
        <w:t>+俄羅斯血統</w:t>
      </w:r>
    </w:p>
    <w:p w14:paraId="7E852A84" w14:textId="77777777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●</w:t>
      </w:r>
      <w:r w:rsidR="00A76887" w:rsidRPr="003C08A3">
        <w:rPr>
          <w:rFonts w:ascii="微軟正黑體" w:eastAsia="微軟正黑體" w:hAnsi="微軟正黑體" w:hint="eastAsia"/>
          <w:szCs w:val="24"/>
        </w:rPr>
        <w:t>性格</w:t>
      </w:r>
    </w:p>
    <w:p w14:paraId="55BCFB65" w14:textId="77777777" w:rsidR="00A76887" w:rsidRPr="003C08A3" w:rsidRDefault="00A76887" w:rsidP="00310EDF">
      <w:pPr>
        <w:pStyle w:val="a7"/>
        <w:numPr>
          <w:ilvl w:val="0"/>
          <w:numId w:val="5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感情纖細而敏感</w:t>
      </w:r>
    </w:p>
    <w:p w14:paraId="4E052BD4" w14:textId="77777777" w:rsidR="00494125" w:rsidRPr="003C08A3" w:rsidRDefault="00A76887" w:rsidP="00310EDF">
      <w:pPr>
        <w:pStyle w:val="a7"/>
        <w:numPr>
          <w:ilvl w:val="0"/>
          <w:numId w:val="5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重情義</w:t>
      </w:r>
      <w:r w:rsidRPr="003C08A3">
        <w:rPr>
          <w:rFonts w:ascii="微軟正黑體" w:eastAsia="微軟正黑體" w:hAnsi="微軟正黑體"/>
          <w:szCs w:val="24"/>
        </w:rPr>
        <w:t>、</w:t>
      </w:r>
      <w:r w:rsidR="00494125" w:rsidRPr="003C08A3">
        <w:rPr>
          <w:rFonts w:ascii="微軟正黑體" w:eastAsia="微軟正黑體" w:hAnsi="微軟正黑體"/>
          <w:szCs w:val="24"/>
        </w:rPr>
        <w:t>朋友遭受欺負時</w:t>
      </w:r>
      <w:r w:rsidR="00494125" w:rsidRPr="003C08A3">
        <w:rPr>
          <w:rFonts w:ascii="微軟正黑體" w:eastAsia="微軟正黑體" w:hAnsi="微軟正黑體" w:hint="eastAsia"/>
          <w:szCs w:val="24"/>
        </w:rPr>
        <w:t>會不顧一切予以協助</w:t>
      </w:r>
    </w:p>
    <w:p w14:paraId="376F5190" w14:textId="77777777" w:rsidR="00494125" w:rsidRPr="003C08A3" w:rsidRDefault="00494125" w:rsidP="00310EDF">
      <w:pPr>
        <w:pStyle w:val="a7"/>
        <w:numPr>
          <w:ilvl w:val="0"/>
          <w:numId w:val="5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對於</w:t>
      </w:r>
      <w:r w:rsidRPr="003C08A3">
        <w:rPr>
          <w:rFonts w:ascii="微軟正黑體" w:eastAsia="微軟正黑體" w:hAnsi="微軟正黑體"/>
          <w:szCs w:val="24"/>
        </w:rPr>
        <w:t>自己</w:t>
      </w:r>
      <w:r w:rsidRPr="003C08A3">
        <w:rPr>
          <w:rFonts w:ascii="微軟正黑體" w:eastAsia="微軟正黑體" w:hAnsi="微軟正黑體" w:hint="eastAsia"/>
          <w:szCs w:val="24"/>
        </w:rPr>
        <w:t>認同的理念</w:t>
      </w:r>
      <w:r w:rsidRPr="003C08A3">
        <w:rPr>
          <w:rFonts w:ascii="微軟正黑體" w:eastAsia="微軟正黑體" w:hAnsi="微軟正黑體"/>
          <w:szCs w:val="24"/>
        </w:rPr>
        <w:t>相當堅定執著</w:t>
      </w:r>
    </w:p>
    <w:p w14:paraId="4498CA38" w14:textId="77777777" w:rsidR="00A76887" w:rsidRPr="003C08A3" w:rsidRDefault="00A76887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</w:p>
    <w:p w14:paraId="34929612" w14:textId="77777777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●</w:t>
      </w:r>
      <w:r w:rsidR="00A76887" w:rsidRPr="003C08A3">
        <w:rPr>
          <w:rFonts w:ascii="微軟正黑體" w:eastAsia="微軟正黑體" w:hAnsi="微軟正黑體"/>
          <w:szCs w:val="24"/>
        </w:rPr>
        <w:t>喜好</w:t>
      </w:r>
    </w:p>
    <w:p w14:paraId="7693EE34" w14:textId="77777777" w:rsidR="00494125" w:rsidRPr="003C08A3" w:rsidRDefault="00494125" w:rsidP="00310EDF">
      <w:pPr>
        <w:pStyle w:val="a7"/>
        <w:numPr>
          <w:ilvl w:val="0"/>
          <w:numId w:val="3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喜歡藝術，這之中最喜歡的是油畫，</w:t>
      </w:r>
      <w:r w:rsidRPr="003C08A3">
        <w:rPr>
          <w:rFonts w:ascii="微軟正黑體" w:eastAsia="微軟正黑體" w:hAnsi="微軟正黑體" w:hint="eastAsia"/>
          <w:szCs w:val="24"/>
        </w:rPr>
        <w:t>醉心藝術品，整天跟顏料、畫筆、化學調劑為伍，身上會帶有淡淡的松節油味</w:t>
      </w:r>
    </w:p>
    <w:p w14:paraId="24262D8A" w14:textId="77777777" w:rsidR="00494125" w:rsidRPr="003C08A3" w:rsidRDefault="00494125" w:rsidP="00310EDF">
      <w:pPr>
        <w:pStyle w:val="a7"/>
        <w:numPr>
          <w:ilvl w:val="0"/>
          <w:numId w:val="3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代</w:t>
      </w:r>
      <w:r w:rsidRPr="003C08A3">
        <w:rPr>
          <w:rFonts w:ascii="微軟正黑體" w:eastAsia="微軟正黑體" w:hAnsi="微軟正黑體"/>
          <w:szCs w:val="24"/>
        </w:rPr>
        <w:t>表植物</w:t>
      </w:r>
      <w:r w:rsidRPr="003C08A3">
        <w:rPr>
          <w:rFonts w:ascii="微軟正黑體" w:eastAsia="微軟正黑體" w:hAnsi="微軟正黑體" w:hint="eastAsia"/>
          <w:szCs w:val="24"/>
        </w:rPr>
        <w:t>：松</w:t>
      </w:r>
      <w:r w:rsidRPr="003C08A3">
        <w:rPr>
          <w:rFonts w:ascii="微軟正黑體" w:eastAsia="微軟正黑體" w:hAnsi="微軟正黑體"/>
          <w:szCs w:val="24"/>
        </w:rPr>
        <w:t xml:space="preserve"> (清澈、優雅、高貴、堅毅、溫柔，不過於女性化)</w:t>
      </w:r>
    </w:p>
    <w:p w14:paraId="67ADC94B" w14:textId="77777777" w:rsidR="00494125" w:rsidRPr="003C08A3" w:rsidRDefault="00494125" w:rsidP="00310EDF">
      <w:pPr>
        <w:pStyle w:val="a7"/>
        <w:numPr>
          <w:ilvl w:val="0"/>
          <w:numId w:val="3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喜歡閱讀藝術史、哲學類型的書，除了畫油畫、閱讀也會彈鋼琴</w:t>
      </w:r>
    </w:p>
    <w:p w14:paraId="11102B00" w14:textId="77777777" w:rsidR="00494125" w:rsidRPr="003C08A3" w:rsidRDefault="00A76887" w:rsidP="00310EDF">
      <w:pPr>
        <w:pStyle w:val="a7"/>
        <w:numPr>
          <w:ilvl w:val="0"/>
          <w:numId w:val="3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藝術天份</w:t>
      </w:r>
      <w:r w:rsidR="00494125" w:rsidRPr="003C08A3">
        <w:rPr>
          <w:rFonts w:ascii="微軟正黑體" w:eastAsia="微軟正黑體" w:hAnsi="微軟正黑體" w:hint="eastAsia"/>
          <w:szCs w:val="24"/>
        </w:rPr>
        <w:t>高超，但是烹飪能力低下，會做出暗黑料理</w:t>
      </w:r>
    </w:p>
    <w:p w14:paraId="344E4FEE" w14:textId="77777777" w:rsidR="00494125" w:rsidRPr="003C08A3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</w:p>
    <w:p w14:paraId="3B5D2864" w14:textId="77777777" w:rsidR="00A76887" w:rsidRPr="003C08A3" w:rsidRDefault="00A76887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●背景</w:t>
      </w:r>
    </w:p>
    <w:p w14:paraId="4E8F8117" w14:textId="77777777" w:rsidR="00494125" w:rsidRPr="003C08A3" w:rsidRDefault="00494125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C08A3">
        <w:rPr>
          <w:rStyle w:val="af"/>
          <w:rFonts w:ascii="微軟正黑體" w:eastAsia="微軟正黑體" w:hAnsi="微軟正黑體"/>
          <w:i w:val="0"/>
          <w:color w:val="FF0000"/>
        </w:rPr>
        <w:br w:type="page"/>
      </w:r>
    </w:p>
    <w:p w14:paraId="59880DFA" w14:textId="77777777" w:rsidR="00CF6844" w:rsidRPr="003C08A3" w:rsidRDefault="00CF6844" w:rsidP="00310EDF">
      <w:pPr>
        <w:spacing w:line="440" w:lineRule="exact"/>
        <w:contextualSpacing/>
        <w:rPr>
          <w:rFonts w:ascii="微軟正黑體" w:eastAsia="微軟正黑體" w:hAnsi="微軟正黑體"/>
          <w:b/>
          <w:szCs w:val="24"/>
        </w:rPr>
      </w:pPr>
      <w:r w:rsidRPr="003C08A3">
        <w:rPr>
          <w:rFonts w:ascii="微軟正黑體" w:eastAsia="微軟正黑體" w:hAnsi="微軟正黑體" w:hint="eastAsia"/>
          <w:b/>
          <w:szCs w:val="24"/>
        </w:rPr>
        <w:lastRenderedPageBreak/>
        <w:t>迪莉婭</w:t>
      </w:r>
      <w:r w:rsidRPr="003C08A3">
        <w:rPr>
          <w:rFonts w:ascii="微軟正黑體" w:eastAsia="微軟正黑體" w:hAnsi="微軟正黑體"/>
          <w:b/>
          <w:szCs w:val="24"/>
        </w:rPr>
        <w:t>Delia‧Weiss</w:t>
      </w:r>
    </w:p>
    <w:p w14:paraId="538D2827" w14:textId="57447770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基本資料：</w:t>
      </w:r>
      <w:r w:rsidRPr="003C08A3">
        <w:rPr>
          <w:rFonts w:ascii="微軟正黑體" w:eastAsia="微軟正黑體" w:hAnsi="微軟正黑體"/>
          <w:szCs w:val="24"/>
        </w:rPr>
        <w:t>24歲/163cm/43kg</w:t>
      </w:r>
      <w:r w:rsidRPr="003C08A3">
        <w:rPr>
          <w:rFonts w:ascii="微軟正黑體" w:eastAsia="微軟正黑體" w:hAnsi="微軟正黑體" w:hint="eastAsia"/>
          <w:szCs w:val="24"/>
        </w:rPr>
        <w:t>（</w:t>
      </w:r>
      <w:r w:rsidR="005D1ADA">
        <w:rPr>
          <w:rFonts w:ascii="微軟正黑體" w:eastAsia="微軟正黑體" w:hAnsi="微軟正黑體" w:hint="eastAsia"/>
          <w:szCs w:val="24"/>
        </w:rPr>
        <w:t>失蹤</w:t>
      </w:r>
      <w:r w:rsidRPr="003C08A3">
        <w:rPr>
          <w:rFonts w:ascii="微軟正黑體" w:eastAsia="微軟正黑體" w:hAnsi="微軟正黑體"/>
          <w:szCs w:val="24"/>
        </w:rPr>
        <w:t>）</w:t>
      </w:r>
    </w:p>
    <w:p w14:paraId="694A556E" w14:textId="7DBB385C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全名：</w:t>
      </w:r>
      <w:r w:rsidRPr="003C08A3">
        <w:rPr>
          <w:rFonts w:ascii="微軟正黑體" w:eastAsia="微軟正黑體" w:hAnsi="微軟正黑體"/>
          <w:szCs w:val="24"/>
        </w:rPr>
        <w:t>迪莉婭‧懷絲</w:t>
      </w:r>
    </w:p>
    <w:p w14:paraId="126E1CD5" w14:textId="78A6E338" w:rsidR="00E93802" w:rsidRPr="0031466B" w:rsidRDefault="00E93802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名字來源希臘，</w:t>
      </w:r>
      <w:r w:rsidRPr="0031466B">
        <w:rPr>
          <w:rFonts w:ascii="微軟正黑體" w:eastAsia="微軟正黑體" w:hAnsi="微軟正黑體"/>
          <w:szCs w:val="24"/>
        </w:rPr>
        <w:t>含意為</w:t>
      </w:r>
      <w:r w:rsidRPr="0031466B">
        <w:rPr>
          <w:rFonts w:ascii="微軟正黑體" w:eastAsia="微軟正黑體" w:hAnsi="微軟正黑體" w:hint="eastAsia"/>
          <w:szCs w:val="24"/>
        </w:rPr>
        <w:t>可見的</w:t>
      </w:r>
    </w:p>
    <w:p w14:paraId="63BC4110" w14:textId="77777777" w:rsidR="00494125" w:rsidRPr="003C08A3" w:rsidRDefault="00A76887" w:rsidP="00310EDF">
      <w:pPr>
        <w:pStyle w:val="a7"/>
        <w:numPr>
          <w:ilvl w:val="0"/>
          <w:numId w:val="7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外貌</w:t>
      </w:r>
    </w:p>
    <w:p w14:paraId="4818F66D" w14:textId="77777777" w:rsidR="00494125" w:rsidRPr="003C08A3" w:rsidRDefault="00494125" w:rsidP="00310EDF">
      <w:pPr>
        <w:pStyle w:val="a7"/>
        <w:numPr>
          <w:ilvl w:val="0"/>
          <w:numId w:val="8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銀白色長髮</w:t>
      </w:r>
    </w:p>
    <w:p w14:paraId="00B297DB" w14:textId="77777777" w:rsidR="00494125" w:rsidRPr="003C08A3" w:rsidRDefault="00494125" w:rsidP="00310EDF">
      <w:pPr>
        <w:pStyle w:val="a7"/>
        <w:numPr>
          <w:ilvl w:val="0"/>
          <w:numId w:val="8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氣質高雅</w:t>
      </w:r>
    </w:p>
    <w:p w14:paraId="5E786162" w14:textId="77777777" w:rsidR="00494125" w:rsidRPr="003C08A3" w:rsidRDefault="00494125" w:rsidP="00310EDF">
      <w:pPr>
        <w:pStyle w:val="a7"/>
        <w:numPr>
          <w:ilvl w:val="0"/>
          <w:numId w:val="8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Kimmie</w:t>
      </w:r>
      <w:r w:rsidRPr="003C08A3">
        <w:rPr>
          <w:rFonts w:ascii="微軟正黑體" w:eastAsia="微軟正黑體" w:hAnsi="微軟正黑體" w:hint="eastAsia"/>
          <w:szCs w:val="24"/>
        </w:rPr>
        <w:t>與之長相非常相似</w:t>
      </w:r>
      <w:r w:rsidRPr="003C08A3">
        <w:rPr>
          <w:rFonts w:ascii="微軟正黑體" w:eastAsia="微軟正黑體" w:hAnsi="微軟正黑體"/>
          <w:szCs w:val="24"/>
        </w:rPr>
        <w:t xml:space="preserve"> </w:t>
      </w:r>
    </w:p>
    <w:p w14:paraId="4B3CC89D" w14:textId="77777777" w:rsidR="00494125" w:rsidRPr="003C08A3" w:rsidRDefault="00A76887" w:rsidP="00310EDF">
      <w:pPr>
        <w:pStyle w:val="a7"/>
        <w:numPr>
          <w:ilvl w:val="0"/>
          <w:numId w:val="7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性格</w:t>
      </w:r>
    </w:p>
    <w:p w14:paraId="75E9166F" w14:textId="77777777" w:rsidR="00494125" w:rsidRPr="003C08A3" w:rsidRDefault="00494125" w:rsidP="00310EDF">
      <w:pPr>
        <w:pStyle w:val="a7"/>
        <w:numPr>
          <w:ilvl w:val="0"/>
          <w:numId w:val="9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舉止氣質優雅</w:t>
      </w:r>
    </w:p>
    <w:p w14:paraId="0A0E93A4" w14:textId="77777777" w:rsidR="00494125" w:rsidRPr="003C08A3" w:rsidRDefault="00494125" w:rsidP="00310EDF">
      <w:pPr>
        <w:pStyle w:val="a7"/>
        <w:numPr>
          <w:ilvl w:val="0"/>
          <w:numId w:val="9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對於</w:t>
      </w:r>
      <w:r w:rsidRPr="003C08A3">
        <w:rPr>
          <w:rFonts w:ascii="微軟正黑體" w:eastAsia="微軟正黑體" w:hAnsi="微軟正黑體"/>
          <w:szCs w:val="24"/>
        </w:rPr>
        <w:t>自己</w:t>
      </w:r>
      <w:r w:rsidRPr="003C08A3">
        <w:rPr>
          <w:rFonts w:ascii="微軟正黑體" w:eastAsia="微軟正黑體" w:hAnsi="微軟正黑體" w:hint="eastAsia"/>
          <w:szCs w:val="24"/>
        </w:rPr>
        <w:t>認同的理念</w:t>
      </w:r>
      <w:r w:rsidRPr="003C08A3">
        <w:rPr>
          <w:rFonts w:ascii="微軟正黑體" w:eastAsia="微軟正黑體" w:hAnsi="微軟正黑體"/>
          <w:szCs w:val="24"/>
        </w:rPr>
        <w:t>相當堅定執著</w:t>
      </w:r>
    </w:p>
    <w:p w14:paraId="6C42C308" w14:textId="77777777" w:rsidR="00494125" w:rsidRPr="003C08A3" w:rsidRDefault="00494125" w:rsidP="00310EDF">
      <w:pPr>
        <w:pStyle w:val="a7"/>
        <w:numPr>
          <w:ilvl w:val="0"/>
          <w:numId w:val="9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對藝術敏銳有天份</w:t>
      </w:r>
    </w:p>
    <w:p w14:paraId="5840FC8C" w14:textId="77777777" w:rsidR="00494125" w:rsidRPr="003C08A3" w:rsidRDefault="00494125" w:rsidP="00310EDF">
      <w:pPr>
        <w:pStyle w:val="a7"/>
        <w:numPr>
          <w:ilvl w:val="0"/>
          <w:numId w:val="9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/>
          <w:szCs w:val="24"/>
        </w:rPr>
        <w:t>感情細膩、重情重義</w:t>
      </w:r>
    </w:p>
    <w:p w14:paraId="50255D67" w14:textId="77777777" w:rsidR="00494125" w:rsidRPr="003C08A3" w:rsidRDefault="00494125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</w:p>
    <w:p w14:paraId="0C046D3B" w14:textId="77777777" w:rsidR="00494125" w:rsidRPr="003C08A3" w:rsidRDefault="00494125" w:rsidP="00310EDF">
      <w:pPr>
        <w:pStyle w:val="a7"/>
        <w:numPr>
          <w:ilvl w:val="0"/>
          <w:numId w:val="7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3C08A3">
        <w:rPr>
          <w:rFonts w:ascii="微軟正黑體" w:eastAsia="微軟正黑體" w:hAnsi="微軟正黑體" w:hint="eastAsia"/>
          <w:szCs w:val="24"/>
        </w:rPr>
        <w:t>背景：</w:t>
      </w:r>
    </w:p>
    <w:p w14:paraId="7958789A" w14:textId="796DC4F1" w:rsidR="001E4898" w:rsidRDefault="00494125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310EDF">
        <w:rPr>
          <w:rFonts w:ascii="微軟正黑體" w:eastAsia="微軟正黑體" w:hAnsi="微軟正黑體"/>
          <w:szCs w:val="24"/>
        </w:rPr>
        <w:t>Kimmie的</w:t>
      </w:r>
      <w:r w:rsidRPr="00310EDF">
        <w:rPr>
          <w:rFonts w:ascii="微軟正黑體" w:eastAsia="微軟正黑體" w:hAnsi="微軟正黑體" w:hint="eastAsia"/>
          <w:szCs w:val="24"/>
        </w:rPr>
        <w:t>生母</w:t>
      </w:r>
      <w:r w:rsidRPr="00310EDF">
        <w:rPr>
          <w:rFonts w:ascii="微軟正黑體" w:eastAsia="微軟正黑體" w:hAnsi="微軟正黑體"/>
          <w:szCs w:val="24"/>
        </w:rPr>
        <w:t>，在Kimmi</w:t>
      </w:r>
      <w:r w:rsidR="00907EDB" w:rsidRPr="00310EDF">
        <w:rPr>
          <w:rFonts w:ascii="微軟正黑體" w:eastAsia="微軟正黑體" w:hAnsi="微軟正黑體"/>
          <w:szCs w:val="24"/>
        </w:rPr>
        <w:t>e</w:t>
      </w:r>
      <w:r w:rsidRPr="00310EDF">
        <w:rPr>
          <w:rFonts w:ascii="微軟正黑體" w:eastAsia="微軟正黑體" w:hAnsi="微軟正黑體"/>
          <w:szCs w:val="24"/>
        </w:rPr>
        <w:t>出世</w:t>
      </w:r>
      <w:r w:rsidRPr="00310EDF">
        <w:rPr>
          <w:rFonts w:ascii="微軟正黑體" w:eastAsia="微軟正黑體" w:hAnsi="微軟正黑體" w:hint="eastAsia"/>
          <w:szCs w:val="24"/>
        </w:rPr>
        <w:t>後幾個月時</w:t>
      </w:r>
      <w:r w:rsidRPr="00310EDF">
        <w:rPr>
          <w:rFonts w:ascii="微軟正黑體" w:eastAsia="微軟正黑體" w:hAnsi="微軟正黑體"/>
          <w:szCs w:val="24"/>
        </w:rPr>
        <w:t>便</w:t>
      </w:r>
      <w:r w:rsidRPr="00310EDF">
        <w:rPr>
          <w:rFonts w:ascii="微軟正黑體" w:eastAsia="微軟正黑體" w:hAnsi="微軟正黑體" w:hint="eastAsia"/>
          <w:szCs w:val="24"/>
        </w:rPr>
        <w:t>失蹤，目前生死未卜</w:t>
      </w:r>
      <w:r w:rsidR="001A2C2A">
        <w:rPr>
          <w:rFonts w:ascii="微軟正黑體" w:eastAsia="微軟正黑體" w:hAnsi="微軟正黑體" w:hint="eastAsia"/>
          <w:szCs w:val="24"/>
        </w:rPr>
        <w:t>。</w:t>
      </w:r>
    </w:p>
    <w:p w14:paraId="7D2EEFD4" w14:textId="77777777" w:rsidR="001E4898" w:rsidRDefault="001E4898" w:rsidP="00310EDF">
      <w:pPr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>
        <w:rPr>
          <w:rStyle w:val="af"/>
          <w:rFonts w:ascii="微軟正黑體" w:eastAsia="微軟正黑體" w:hAnsi="微軟正黑體"/>
          <w:i w:val="0"/>
          <w:color w:val="FF0000"/>
        </w:rPr>
        <w:br/>
      </w:r>
    </w:p>
    <w:p w14:paraId="5DEC903B" w14:textId="48AC5CA3" w:rsidR="001E4898" w:rsidRDefault="001E489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>
        <w:rPr>
          <w:rStyle w:val="af"/>
          <w:rFonts w:ascii="微軟正黑體" w:eastAsia="微軟正黑體" w:hAnsi="微軟正黑體"/>
          <w:i w:val="0"/>
          <w:color w:val="FF0000"/>
        </w:rPr>
        <w:br w:type="page"/>
      </w:r>
    </w:p>
    <w:p w14:paraId="62864028" w14:textId="112FDCD3" w:rsidR="00FC62C7" w:rsidRDefault="009D7272" w:rsidP="00310EDF">
      <w:pPr>
        <w:widowControl/>
        <w:spacing w:line="440" w:lineRule="exact"/>
        <w:rPr>
          <w:rFonts w:ascii="微軟正黑體" w:eastAsia="微軟正黑體" w:hAnsi="微軟正黑體"/>
          <w:b/>
          <w:szCs w:val="24"/>
        </w:rPr>
      </w:pPr>
      <w:r w:rsidRPr="009D7272">
        <w:rPr>
          <w:rFonts w:ascii="微軟正黑體" w:eastAsia="微軟正黑體" w:hAnsi="微軟正黑體" w:hint="eastAsia"/>
          <w:b/>
          <w:szCs w:val="24"/>
        </w:rPr>
        <w:lastRenderedPageBreak/>
        <w:t>亞瑟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9D7272">
        <w:rPr>
          <w:rFonts w:ascii="微軟正黑體" w:eastAsia="微軟正黑體" w:hAnsi="微軟正黑體" w:hint="eastAsia"/>
          <w:b/>
          <w:szCs w:val="24"/>
        </w:rPr>
        <w:t>Arthur‧Ivan</w:t>
      </w:r>
    </w:p>
    <w:p w14:paraId="1AEC67AB" w14:textId="732FEE0F" w:rsidR="009D7272" w:rsidRPr="0031466B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基本資料：</w:t>
      </w:r>
      <w:r w:rsidR="0052588F" w:rsidRPr="0052588F">
        <w:rPr>
          <w:rFonts w:ascii="微軟正黑體" w:eastAsia="微軟正黑體" w:hAnsi="微軟正黑體" w:hint="eastAsia"/>
          <w:szCs w:val="24"/>
        </w:rPr>
        <w:t>7歲/30cm/94</w:t>
      </w:r>
      <w:r w:rsidR="0052588F">
        <w:rPr>
          <w:rFonts w:ascii="微軟正黑體" w:eastAsia="微軟正黑體" w:hAnsi="微軟正黑體"/>
          <w:szCs w:val="24"/>
        </w:rPr>
        <w:t>g</w:t>
      </w:r>
    </w:p>
    <w:p w14:paraId="69AB3665" w14:textId="77777777" w:rsidR="0052588F" w:rsidRDefault="0052588F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生日：10/16</w:t>
      </w:r>
    </w:p>
    <w:p w14:paraId="2D23A417" w14:textId="61E8E740" w:rsidR="009D7272" w:rsidRPr="0031466B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全名：</w:t>
      </w:r>
      <w:r w:rsidRPr="009D7272">
        <w:rPr>
          <w:rFonts w:ascii="微軟正黑體" w:eastAsia="微軟正黑體" w:hAnsi="微軟正黑體" w:hint="eastAsia"/>
          <w:b/>
          <w:szCs w:val="24"/>
        </w:rPr>
        <w:t>亞瑟</w:t>
      </w:r>
      <w:r>
        <w:rPr>
          <w:rFonts w:ascii="微軟正黑體" w:eastAsia="微軟正黑體" w:hAnsi="微軟正黑體" w:hint="eastAsia"/>
          <w:b/>
          <w:szCs w:val="24"/>
        </w:rPr>
        <w:t>‧</w:t>
      </w:r>
      <w:r>
        <w:rPr>
          <w:rFonts w:ascii="微軟正黑體" w:eastAsia="微軟正黑體" w:hAnsi="微軟正黑體"/>
          <w:b/>
          <w:szCs w:val="24"/>
        </w:rPr>
        <w:t>伊文</w:t>
      </w:r>
    </w:p>
    <w:p w14:paraId="787A2E48" w14:textId="7C8BEC32" w:rsidR="009D7272" w:rsidRPr="0031466B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職業：考古學家</w:t>
      </w:r>
    </w:p>
    <w:p w14:paraId="024E74D3" w14:textId="77777777" w:rsidR="009D7272" w:rsidRPr="0031466B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●外貌</w:t>
      </w:r>
    </w:p>
    <w:p w14:paraId="7C5248B9" w14:textId="77777777" w:rsidR="0052588F" w:rsidRPr="0052588F" w:rsidRDefault="0052588F" w:rsidP="0052588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1.頭部為淡黃色，臉頰有橘色紅暈，身體為白色，整體形象如右邊附圖</w:t>
      </w:r>
    </w:p>
    <w:p w14:paraId="20001D52" w14:textId="7BBCCE4D" w:rsidR="009D7272" w:rsidRDefault="0052588F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2.因為是考古學家，會背一個小斜肩包包</w:t>
      </w:r>
    </w:p>
    <w:p w14:paraId="179A9F3F" w14:textId="77777777" w:rsidR="0052588F" w:rsidRDefault="0052588F" w:rsidP="00310ED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</w:p>
    <w:p w14:paraId="54866DD1" w14:textId="23C6E306" w:rsidR="009D7272" w:rsidRPr="0031466B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●性格</w:t>
      </w:r>
    </w:p>
    <w:p w14:paraId="42A1D1DF" w14:textId="77777777" w:rsidR="0052588F" w:rsidRPr="0052588F" w:rsidRDefault="0052588F" w:rsidP="0052588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1.千年老妖（從人類年紀計算已經1000歲）</w:t>
      </w:r>
    </w:p>
    <w:p w14:paraId="54FD2796" w14:textId="77777777" w:rsidR="0052588F" w:rsidRPr="0052588F" w:rsidRDefault="0052588F" w:rsidP="0052588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2.kimmie家族的守護神鳥</w:t>
      </w:r>
    </w:p>
    <w:p w14:paraId="0EE47B97" w14:textId="77777777" w:rsidR="0052588F" w:rsidRPr="0052588F" w:rsidRDefault="0052588F" w:rsidP="0052588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3.平常都會瞪著圓圓的眼睛，記憶力不好（搔頭、歪頭）</w:t>
      </w:r>
    </w:p>
    <w:p w14:paraId="72818A84" w14:textId="79D44583" w:rsidR="0052588F" w:rsidRDefault="0052588F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4.遇到重要的事情，會瞇起眼睛靈機一動的提出解決辦法</w:t>
      </w:r>
    </w:p>
    <w:p w14:paraId="5F7B9B6A" w14:textId="77777777" w:rsidR="0052588F" w:rsidRPr="00310EDF" w:rsidRDefault="0052588F" w:rsidP="00310ED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</w:p>
    <w:p w14:paraId="74373595" w14:textId="7D980523" w:rsidR="009D7272" w:rsidRDefault="009D7272" w:rsidP="00310EDF">
      <w:pPr>
        <w:widowControl/>
        <w:spacing w:line="440" w:lineRule="exact"/>
        <w:rPr>
          <w:rFonts w:ascii="微軟正黑體" w:eastAsia="微軟正黑體" w:hAnsi="微軟正黑體"/>
          <w:szCs w:val="24"/>
        </w:rPr>
      </w:pPr>
      <w:r w:rsidRPr="0031466B">
        <w:rPr>
          <w:rFonts w:ascii="微軟正黑體" w:eastAsia="微軟正黑體" w:hAnsi="微軟正黑體" w:hint="eastAsia"/>
          <w:szCs w:val="24"/>
        </w:rPr>
        <w:t>●背景</w:t>
      </w:r>
    </w:p>
    <w:p w14:paraId="01B8666B" w14:textId="41115789" w:rsidR="0052588F" w:rsidRPr="0052588F" w:rsidDel="00882EFE" w:rsidRDefault="001D3E48" w:rsidP="0052588F">
      <w:pPr>
        <w:widowControl/>
        <w:spacing w:line="440" w:lineRule="exact"/>
        <w:rPr>
          <w:del w:id="11" w:author="User" w:date="2018-10-30T17:56:00Z"/>
          <w:rFonts w:ascii="微軟正黑體" w:eastAsia="微軟正黑體" w:hAnsi="微軟正黑體" w:hint="eastAsia"/>
          <w:szCs w:val="24"/>
        </w:rPr>
      </w:pPr>
      <w:ins w:id="12" w:author="User" w:date="2018-10-30T17:53:00Z">
        <w:r>
          <w:rPr>
            <w:rFonts w:ascii="微軟正黑體" w:eastAsia="微軟正黑體" w:hAnsi="微軟正黑體" w:hint="eastAsia"/>
            <w:szCs w:val="24"/>
          </w:rPr>
          <w:t>為</w:t>
        </w:r>
      </w:ins>
      <w:del w:id="13" w:author="User" w:date="2018-10-30T17:53:00Z">
        <w:r w:rsidR="0052588F" w:rsidRPr="0052588F" w:rsidDel="001D3E48">
          <w:rPr>
            <w:rFonts w:ascii="微軟正黑體" w:eastAsia="微軟正黑體" w:hAnsi="微軟正黑體" w:hint="eastAsia"/>
            <w:szCs w:val="24"/>
          </w:rPr>
          <w:delText>被</w:delText>
        </w:r>
      </w:del>
      <w:ins w:id="14" w:author="User" w:date="2018-10-30T17:53:00Z">
        <w:r>
          <w:rPr>
            <w:rFonts w:ascii="微軟正黑體" w:eastAsia="微軟正黑體" w:hAnsi="微軟正黑體" w:hint="eastAsia"/>
            <w:szCs w:val="24"/>
          </w:rPr>
          <w:t>繆思</w:t>
        </w:r>
      </w:ins>
      <w:r w:rsidR="0052588F" w:rsidRPr="0052588F">
        <w:rPr>
          <w:rFonts w:ascii="微軟正黑體" w:eastAsia="微軟正黑體" w:hAnsi="微軟正黑體" w:hint="eastAsia"/>
          <w:szCs w:val="24"/>
        </w:rPr>
        <w:t>女神所創造出來的藝術品之一</w:t>
      </w:r>
      <w:ins w:id="15" w:author="User" w:date="2018-10-30T17:53:00Z">
        <w:r>
          <w:rPr>
            <w:rFonts w:ascii="微軟正黑體" w:eastAsia="微軟正黑體" w:hAnsi="微軟正黑體" w:hint="eastAsia"/>
            <w:szCs w:val="24"/>
          </w:rPr>
          <w:t>，</w:t>
        </w:r>
      </w:ins>
      <w:del w:id="16" w:author="User" w:date="2018-10-30T17:53:00Z">
        <w:r w:rsidR="0052588F" w:rsidRPr="0052588F" w:rsidDel="001D3E48">
          <w:rPr>
            <w:rFonts w:ascii="微軟正黑體" w:eastAsia="微軟正黑體" w:hAnsi="微軟正黑體" w:hint="eastAsia"/>
            <w:szCs w:val="24"/>
          </w:rPr>
          <w:delText>，</w:delText>
        </w:r>
      </w:del>
      <w:r w:rsidR="0052588F" w:rsidRPr="0052588F">
        <w:rPr>
          <w:rFonts w:ascii="微軟正黑體" w:eastAsia="微軟正黑體" w:hAnsi="微軟正黑體" w:hint="eastAsia"/>
          <w:szCs w:val="24"/>
        </w:rPr>
        <w:t>對於Kimmie而言亞瑟是一種會說話的遠古生物，原本長伴迪莉婭左右，透過汲取迪莉婭身上的能力而可以活動，但因迪莉婭失蹤所以失去動能</w:t>
      </w:r>
      <w:ins w:id="17" w:author="User" w:date="2018-10-30T17:55:00Z">
        <w:r w:rsidR="00882EFE">
          <w:rPr>
            <w:rFonts w:ascii="微軟正黑體" w:eastAsia="微軟正黑體" w:hAnsi="微軟正黑體" w:hint="eastAsia"/>
            <w:szCs w:val="24"/>
          </w:rPr>
          <w:t>，</w:t>
        </w:r>
      </w:ins>
      <w:del w:id="18" w:author="User" w:date="2018-10-30T17:55:00Z">
        <w:r w:rsidR="0052588F" w:rsidRPr="0052588F" w:rsidDel="00882EFE">
          <w:rPr>
            <w:rFonts w:ascii="微軟正黑體" w:eastAsia="微軟正黑體" w:hAnsi="微軟正黑體" w:hint="eastAsia"/>
            <w:szCs w:val="24"/>
          </w:rPr>
          <w:delText>。</w:delText>
        </w:r>
      </w:del>
    </w:p>
    <w:p w14:paraId="4C0A0B32" w14:textId="515804C6" w:rsidR="0052588F" w:rsidRDefault="0052588F" w:rsidP="00310EDF">
      <w:pPr>
        <w:widowControl/>
        <w:spacing w:line="440" w:lineRule="exact"/>
        <w:rPr>
          <w:ins w:id="19" w:author="User" w:date="2018-10-30T17:56:00Z"/>
          <w:rFonts w:ascii="微軟正黑體" w:eastAsia="微軟正黑體" w:hAnsi="微軟正黑體"/>
          <w:szCs w:val="24"/>
        </w:rPr>
      </w:pPr>
      <w:r w:rsidRPr="0052588F">
        <w:rPr>
          <w:rFonts w:ascii="微軟正黑體" w:eastAsia="微軟正黑體" w:hAnsi="微軟正黑體" w:hint="eastAsia"/>
          <w:szCs w:val="24"/>
        </w:rPr>
        <w:t>最後被Kimmie所發現，成為Kimmie的旅伴。</w:t>
      </w:r>
    </w:p>
    <w:p w14:paraId="43C80147" w14:textId="77777777" w:rsidR="00882EFE" w:rsidRDefault="00882EFE" w:rsidP="00882EFE">
      <w:pPr>
        <w:widowControl/>
        <w:spacing w:line="440" w:lineRule="exact"/>
        <w:rPr>
          <w:ins w:id="20" w:author="User" w:date="2018-10-30T17:56:00Z"/>
          <w:rFonts w:ascii="微軟正黑體" w:eastAsia="微軟正黑體" w:hAnsi="微軟正黑體"/>
          <w:szCs w:val="24"/>
        </w:rPr>
      </w:pPr>
    </w:p>
    <w:p w14:paraId="21C82571" w14:textId="3364308A" w:rsidR="00882EFE" w:rsidRDefault="00882EFE" w:rsidP="00882EFE">
      <w:pPr>
        <w:widowControl/>
        <w:spacing w:line="440" w:lineRule="exact"/>
        <w:rPr>
          <w:ins w:id="21" w:author="User" w:date="2018-10-30T17:56:00Z"/>
          <w:rFonts w:ascii="微軟正黑體" w:eastAsia="微軟正黑體" w:hAnsi="微軟正黑體"/>
          <w:szCs w:val="24"/>
        </w:rPr>
      </w:pPr>
      <w:ins w:id="22" w:author="User" w:date="2018-10-30T17:56:00Z">
        <w:r w:rsidRPr="0031466B">
          <w:rPr>
            <w:rFonts w:ascii="微軟正黑體" w:eastAsia="微軟正黑體" w:hAnsi="微軟正黑體" w:hint="eastAsia"/>
            <w:szCs w:val="24"/>
          </w:rPr>
          <w:t>●</w:t>
        </w:r>
      </w:ins>
      <w:ins w:id="23" w:author="User" w:date="2018-10-30T18:06:00Z">
        <w:r>
          <w:rPr>
            <w:rFonts w:ascii="微軟正黑體" w:eastAsia="微軟正黑體" w:hAnsi="微軟正黑體" w:hint="eastAsia"/>
            <w:szCs w:val="24"/>
          </w:rPr>
          <w:t>故事</w:t>
        </w:r>
      </w:ins>
      <w:bookmarkStart w:id="24" w:name="_GoBack"/>
      <w:bookmarkEnd w:id="24"/>
    </w:p>
    <w:p w14:paraId="38BC103F" w14:textId="77777777" w:rsidR="00882EFE" w:rsidRPr="0031466B" w:rsidRDefault="00882EFE" w:rsidP="00310EDF">
      <w:pPr>
        <w:widowControl/>
        <w:spacing w:line="440" w:lineRule="exact"/>
        <w:rPr>
          <w:rFonts w:ascii="微軟正黑體" w:eastAsia="微軟正黑體" w:hAnsi="微軟正黑體" w:hint="eastAsia"/>
          <w:szCs w:val="24"/>
        </w:rPr>
      </w:pPr>
    </w:p>
    <w:p w14:paraId="788E84F2" w14:textId="678F3C77" w:rsidR="00FC62C7" w:rsidRDefault="00FC62C7" w:rsidP="00310EDF">
      <w:pPr>
        <w:widowControl/>
        <w:spacing w:line="44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</w:p>
    <w:p w14:paraId="2E2DC62D" w14:textId="6CF782C2" w:rsidR="00FC62C7" w:rsidRPr="00310EDF" w:rsidRDefault="00FC62C7" w:rsidP="00310EDF">
      <w:pPr>
        <w:widowControl/>
        <w:spacing w:line="440" w:lineRule="exac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9F20EE" wp14:editId="25AA62EC">
            <wp:simplePos x="0" y="0"/>
            <wp:positionH relativeFrom="margin">
              <wp:posOffset>-9525</wp:posOffset>
            </wp:positionH>
            <wp:positionV relativeFrom="paragraph">
              <wp:posOffset>344805</wp:posOffset>
            </wp:positionV>
            <wp:extent cx="1789234" cy="1762125"/>
            <wp:effectExtent l="0" t="0" r="1905" b="0"/>
            <wp:wrapTopAndBottom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3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8DA" w:rsidRPr="001D48DA">
        <w:rPr>
          <w:rFonts w:ascii="微軟正黑體" w:eastAsia="微軟正黑體" w:hAnsi="微軟正黑體" w:hint="eastAsia"/>
          <w:b/>
          <w:szCs w:val="24"/>
        </w:rPr>
        <w:t>巴特婁之家</w:t>
      </w:r>
      <w:r w:rsidR="001D48DA">
        <w:rPr>
          <w:rFonts w:ascii="微軟正黑體" w:eastAsia="微軟正黑體" w:hAnsi="微軟正黑體" w:hint="eastAsia"/>
          <w:b/>
          <w:szCs w:val="24"/>
        </w:rPr>
        <w:t>-</w:t>
      </w:r>
      <w:r w:rsidR="001D48DA" w:rsidRPr="001D48DA">
        <w:rPr>
          <w:rFonts w:ascii="微軟正黑體" w:eastAsia="微軟正黑體" w:hAnsi="微軟正黑體" w:hint="eastAsia"/>
          <w:b/>
          <w:szCs w:val="24"/>
        </w:rPr>
        <w:t>巴特婁</w:t>
      </w:r>
      <w:r w:rsidR="00A101A4">
        <w:rPr>
          <w:rFonts w:ascii="Arial" w:hAnsi="Arial" w:cs="Arial"/>
          <w:color w:val="222222"/>
          <w:sz w:val="23"/>
          <w:szCs w:val="23"/>
          <w:shd w:val="clear" w:color="auto" w:fill="FFFFFF"/>
        </w:rPr>
        <w:t>Batlló</w:t>
      </w:r>
      <w:r w:rsidR="00A101A4" w:rsidRPr="00310EDF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‧</w:t>
      </w:r>
      <w:r w:rsidR="00495C96" w:rsidRPr="00310EDF">
        <w:rPr>
          <w:rFonts w:ascii="Arial" w:hAnsi="Arial" w:cs="Arial"/>
          <w:color w:val="222222"/>
          <w:sz w:val="23"/>
          <w:szCs w:val="23"/>
          <w:shd w:val="clear" w:color="auto" w:fill="FFFFFF"/>
        </w:rPr>
        <w:t>Vargas</w:t>
      </w:r>
    </w:p>
    <w:p w14:paraId="7F28EA04" w14:textId="2505B729" w:rsidR="00F006FE" w:rsidRDefault="00F006FE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  <w:r w:rsidR="00A101A4" w:rsidRPr="00A101A4">
        <w:rPr>
          <w:rStyle w:val="af"/>
          <w:rFonts w:ascii="微軟正黑體" w:eastAsia="微軟正黑體" w:hAnsi="微軟正黑體" w:hint="eastAsia"/>
          <w:i w:val="0"/>
        </w:rPr>
        <w:t>19歲/184cm/72kg</w:t>
      </w:r>
    </w:p>
    <w:p w14:paraId="350A6618" w14:textId="27C8C1C9" w:rsid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生日：</w:t>
      </w:r>
      <w:r w:rsidRPr="00B217E3">
        <w:rPr>
          <w:rStyle w:val="af"/>
          <w:rFonts w:ascii="微軟正黑體" w:eastAsia="微軟正黑體" w:hAnsi="微軟正黑體"/>
          <w:i w:val="0"/>
        </w:rPr>
        <w:t>4/23</w:t>
      </w:r>
    </w:p>
    <w:p w14:paraId="5FA68A92" w14:textId="4DCE4995" w:rsidR="00F006FE" w:rsidRDefault="00F006FE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  <w:r w:rsidR="00A101A4">
        <w:rPr>
          <w:rStyle w:val="af"/>
          <w:rFonts w:ascii="微軟正黑體" w:eastAsia="微軟正黑體" w:hAnsi="微軟正黑體" w:hint="eastAsia"/>
          <w:i w:val="0"/>
        </w:rPr>
        <w:t>巴特婁‧</w:t>
      </w:r>
      <w:r w:rsidR="00495C96">
        <w:rPr>
          <w:rStyle w:val="af"/>
          <w:rFonts w:ascii="微軟正黑體" w:eastAsia="微軟正黑體" w:hAnsi="微軟正黑體" w:hint="eastAsia"/>
          <w:i w:val="0"/>
        </w:rPr>
        <w:t>瓦爾迦斯</w:t>
      </w:r>
    </w:p>
    <w:p w14:paraId="7DE9C147" w14:textId="3D6577FC" w:rsidR="007A15BB" w:rsidRPr="00310EDF" w:rsidRDefault="007A15BB" w:rsidP="00310EDF">
      <w:pPr>
        <w:widowControl/>
        <w:spacing w:line="440" w:lineRule="exact"/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</w:pPr>
      <w:r w:rsidRPr="00310EDF"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  <w:t>※</w:t>
      </w:r>
      <w:r w:rsidRPr="00310EDF">
        <w:rPr>
          <w:rStyle w:val="af"/>
          <w:rFonts w:ascii="微軟正黑體" w:eastAsia="微軟正黑體" w:hAnsi="微軟正黑體"/>
          <w:i w:val="0"/>
          <w:color w:val="4472C4" w:themeColor="accent5"/>
        </w:rPr>
        <w:t>Vargas</w:t>
      </w:r>
      <w:r w:rsidRPr="00310EDF"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  <w:t>來源於馬德里，隨著</w:t>
      </w:r>
      <w:r w:rsidRPr="00310EDF">
        <w:rPr>
          <w:rStyle w:val="af"/>
          <w:rFonts w:ascii="微軟正黑體" w:eastAsia="微軟正黑體" w:hAnsi="微軟正黑體"/>
          <w:i w:val="0"/>
          <w:color w:val="4472C4" w:themeColor="accent5"/>
        </w:rPr>
        <w:t>1085</w:t>
      </w:r>
      <w:r w:rsidRPr="00310EDF"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  <w:t>年阿方索國王收復馬德里而興起，後有一支遷往薩拉戈薩，這個姓的祖宗是胡安（或伊萬）</w:t>
      </w:r>
      <w:r w:rsidRPr="00310EDF">
        <w:rPr>
          <w:rStyle w:val="af"/>
          <w:rFonts w:ascii="微軟正黑體" w:eastAsia="微軟正黑體" w:hAnsi="微軟正黑體"/>
          <w:i w:val="0"/>
          <w:color w:val="4472C4" w:themeColor="accent5"/>
        </w:rPr>
        <w:t>.</w:t>
      </w:r>
      <w:r w:rsidRPr="00310EDF"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  <w:t>德</w:t>
      </w:r>
      <w:r w:rsidRPr="00310EDF">
        <w:rPr>
          <w:rStyle w:val="af"/>
          <w:rFonts w:ascii="微軟正黑體" w:eastAsia="微軟正黑體" w:hAnsi="微軟正黑體"/>
          <w:i w:val="0"/>
          <w:color w:val="4472C4" w:themeColor="accent5"/>
        </w:rPr>
        <w:t>.</w:t>
      </w:r>
      <w:r w:rsidRPr="00310EDF">
        <w:rPr>
          <w:rStyle w:val="af"/>
          <w:rFonts w:ascii="微軟正黑體" w:eastAsia="微軟正黑體" w:hAnsi="微軟正黑體" w:hint="eastAsia"/>
          <w:i w:val="0"/>
          <w:color w:val="4472C4" w:themeColor="accent5"/>
        </w:rPr>
        <w:t>巴爾加斯，一位勇敢的騎士。</w:t>
      </w:r>
    </w:p>
    <w:p w14:paraId="36BCFDAD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職業：騎士</w:t>
      </w:r>
    </w:p>
    <w:p w14:paraId="24345C95" w14:textId="6B967A33" w:rsidR="00F006FE" w:rsidRDefault="00F006FE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06DAD7F0" w14:textId="149AD926" w:rsid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金髮、嘴上叼著或手裡拿著玫瑰花</w:t>
      </w:r>
    </w:p>
    <w:p w14:paraId="07D0818C" w14:textId="7D01C143" w:rsidR="00F006FE" w:rsidRDefault="00F006FE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4CB7A9D0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1.富有野心的行動派</w:t>
      </w:r>
    </w:p>
    <w:p w14:paraId="3CFA80A8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2.喜歡種植玫瑰花</w:t>
      </w:r>
    </w:p>
    <w:p w14:paraId="71267CAD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3.花花公子喜歡調侃貌美的女子</w:t>
      </w:r>
    </w:p>
    <w:p w14:paraId="6C89FC45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4.自戀傾向</w:t>
      </w:r>
    </w:p>
    <w:p w14:paraId="049FD3FD" w14:textId="77777777" w:rsidR="00B217E3" w:rsidRP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5.有潔癖，怕蟲。</w:t>
      </w:r>
    </w:p>
    <w:p w14:paraId="64C6DC1E" w14:textId="5A25C21E" w:rsidR="001D48DA" w:rsidRDefault="00F006FE" w:rsidP="00310EDF">
      <w:pPr>
        <w:widowControl/>
        <w:spacing w:line="440" w:lineRule="exact"/>
        <w:rPr>
          <w:rFonts w:ascii="微軟正黑體" w:eastAsia="微軟正黑體" w:hAnsi="微軟正黑體"/>
          <w:b/>
          <w:szCs w:val="24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  <w:r w:rsidR="00F40994">
        <w:rPr>
          <w:rStyle w:val="af"/>
          <w:rFonts w:ascii="微軟正黑體" w:eastAsia="微軟正黑體" w:hAnsi="微軟正黑體" w:hint="eastAsia"/>
          <w:i w:val="0"/>
        </w:rPr>
        <w:t>故事</w:t>
      </w:r>
    </w:p>
    <w:p w14:paraId="3A45D2C4" w14:textId="132106B0" w:rsidR="00B217E3" w:rsidRDefault="00B217E3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 w:rsidRPr="00B217E3">
        <w:rPr>
          <w:rStyle w:val="af"/>
          <w:rFonts w:ascii="微軟正黑體" w:eastAsia="微軟正黑體" w:hAnsi="微軟正黑體" w:hint="eastAsia"/>
          <w:i w:val="0"/>
        </w:rPr>
        <w:t>曾經在家中澆花時跌倒，臉栽在花圃裡，被蟲子爬到臉上，故從此非常怕蟲。</w:t>
      </w:r>
    </w:p>
    <w:p w14:paraId="750A56D7" w14:textId="77777777" w:rsidR="00F40994" w:rsidRDefault="00F40994" w:rsidP="00310EDF">
      <w:pPr>
        <w:widowControl/>
        <w:spacing w:line="440" w:lineRule="exact"/>
        <w:rPr>
          <w:rStyle w:val="af"/>
          <w:rFonts w:ascii="微軟正黑體" w:eastAsia="微軟正黑體" w:hAnsi="微軟正黑體" w:hint="eastAsia"/>
          <w:i w:val="0"/>
        </w:rPr>
      </w:pPr>
    </w:p>
    <w:p w14:paraId="184E55C0" w14:textId="103C5416" w:rsidR="001D48DA" w:rsidRDefault="001D48DA" w:rsidP="00310EDF">
      <w:pPr>
        <w:widowControl/>
        <w:spacing w:line="44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br w:type="page"/>
      </w:r>
    </w:p>
    <w:p w14:paraId="5EF7D81D" w14:textId="5AEC09E0" w:rsidR="001E4898" w:rsidRPr="00B26516" w:rsidRDefault="001D48DA" w:rsidP="00310EDF">
      <w:pPr>
        <w:spacing w:line="440" w:lineRule="exact"/>
        <w:contextualSpacing/>
        <w:rPr>
          <w:rFonts w:ascii="微軟正黑體" w:eastAsia="微軟正黑體" w:hAnsi="微軟正黑體"/>
          <w:b/>
          <w:szCs w:val="24"/>
        </w:rPr>
      </w:pPr>
      <w:r w:rsidRPr="001D48DA">
        <w:rPr>
          <w:rFonts w:ascii="微軟正黑體" w:eastAsia="微軟正黑體" w:hAnsi="微軟正黑體" w:hint="eastAsia"/>
          <w:b/>
          <w:szCs w:val="24"/>
        </w:rPr>
        <w:lastRenderedPageBreak/>
        <w:t>地獄之門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1E4898" w:rsidRPr="00B26516">
        <w:rPr>
          <w:rFonts w:ascii="微軟正黑體" w:eastAsia="微軟正黑體" w:hAnsi="微軟正黑體" w:hint="eastAsia"/>
          <w:b/>
          <w:szCs w:val="24"/>
        </w:rPr>
        <w:t>霍伯特</w:t>
      </w:r>
      <w:r w:rsidR="001E4898" w:rsidRPr="00B26516">
        <w:rPr>
          <w:rFonts w:ascii="微軟正黑體" w:eastAsia="微軟正黑體" w:hAnsi="微軟正黑體"/>
          <w:b/>
          <w:szCs w:val="24"/>
        </w:rPr>
        <w:t>Hobart‧</w:t>
      </w:r>
      <w:r w:rsidR="00DF7C08">
        <w:rPr>
          <w:rFonts w:ascii="微軟正黑體" w:eastAsia="微軟正黑體" w:hAnsi="微軟正黑體"/>
          <w:b/>
          <w:szCs w:val="24"/>
        </w:rPr>
        <w:t>Hell</w:t>
      </w:r>
    </w:p>
    <w:p w14:paraId="652AC532" w14:textId="77777777" w:rsidR="001E4898" w:rsidRPr="00B26516" w:rsidRDefault="001E4898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基本資料：</w:t>
      </w:r>
      <w:r w:rsidRPr="00B26516">
        <w:rPr>
          <w:rFonts w:ascii="微軟正黑體" w:eastAsia="微軟正黑體" w:hAnsi="微軟正黑體"/>
          <w:szCs w:val="24"/>
        </w:rPr>
        <w:t>41歲/174cm/63kg</w:t>
      </w:r>
    </w:p>
    <w:p w14:paraId="34DC0840" w14:textId="13444B07" w:rsidR="001E4898" w:rsidRPr="00B26516" w:rsidRDefault="001E4898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全名：霍伯特‧</w:t>
      </w:r>
      <w:r w:rsidR="00A101A4">
        <w:rPr>
          <w:rFonts w:ascii="微軟正黑體" w:eastAsia="微軟正黑體" w:hAnsi="微軟正黑體" w:hint="eastAsia"/>
          <w:szCs w:val="24"/>
        </w:rPr>
        <w:t>海爾</w:t>
      </w:r>
    </w:p>
    <w:p w14:paraId="7835471A" w14:textId="77777777" w:rsidR="001E4898" w:rsidRPr="00B26516" w:rsidRDefault="001E4898" w:rsidP="00310EDF">
      <w:pPr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名字來源德國，</w:t>
      </w:r>
      <w:r w:rsidRPr="00B26516">
        <w:rPr>
          <w:rFonts w:ascii="微軟正黑體" w:eastAsia="微軟正黑體" w:hAnsi="微軟正黑體"/>
          <w:szCs w:val="24"/>
        </w:rPr>
        <w:t>含意為</w:t>
      </w:r>
      <w:r w:rsidRPr="00B26516">
        <w:rPr>
          <w:rFonts w:ascii="微軟正黑體" w:eastAsia="微軟正黑體" w:hAnsi="微軟正黑體" w:hint="eastAsia"/>
          <w:szCs w:val="24"/>
        </w:rPr>
        <w:t>心中的光亭。</w:t>
      </w:r>
    </w:p>
    <w:p w14:paraId="2EF5B811" w14:textId="77777777" w:rsidR="001E4898" w:rsidRPr="00B26516" w:rsidRDefault="001E4898" w:rsidP="00310EDF">
      <w:pPr>
        <w:pStyle w:val="a7"/>
        <w:numPr>
          <w:ilvl w:val="0"/>
          <w:numId w:val="6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外貌</w:t>
      </w:r>
    </w:p>
    <w:p w14:paraId="23A33553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>1.淺棕色捲髮</w:t>
      </w:r>
      <w:r w:rsidRPr="00B26516">
        <w:rPr>
          <w:rFonts w:ascii="微軟正黑體" w:eastAsia="微軟正黑體" w:hAnsi="微軟正黑體" w:hint="eastAsia"/>
          <w:szCs w:val="24"/>
        </w:rPr>
        <w:t>，</w:t>
      </w:r>
      <w:r w:rsidRPr="00B26516">
        <w:rPr>
          <w:rFonts w:ascii="微軟正黑體" w:eastAsia="微軟正黑體" w:hAnsi="微軟正黑體"/>
          <w:szCs w:val="24"/>
        </w:rPr>
        <w:t>留有小馬尾</w:t>
      </w:r>
    </w:p>
    <w:p w14:paraId="47418020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>2.</w:t>
      </w:r>
      <w:r w:rsidRPr="00B26516">
        <w:rPr>
          <w:rFonts w:ascii="微軟正黑體" w:eastAsia="微軟正黑體" w:hAnsi="微軟正黑體" w:hint="eastAsia"/>
          <w:szCs w:val="24"/>
        </w:rPr>
        <w:t>帶著圓框眼鏡</w:t>
      </w:r>
    </w:p>
    <w:p w14:paraId="36DD36B3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>3.</w:t>
      </w:r>
      <w:r w:rsidRPr="00B26516">
        <w:rPr>
          <w:rFonts w:ascii="微軟正黑體" w:eastAsia="微軟正黑體" w:hAnsi="微軟正黑體" w:hint="eastAsia"/>
          <w:szCs w:val="24"/>
        </w:rPr>
        <w:t>時常會把畫筆放在耳</w:t>
      </w:r>
      <w:r w:rsidRPr="00B26516">
        <w:rPr>
          <w:rFonts w:ascii="微軟正黑體" w:eastAsia="微軟正黑體" w:hAnsi="微軟正黑體"/>
          <w:szCs w:val="24"/>
        </w:rPr>
        <w:t>後</w:t>
      </w:r>
    </w:p>
    <w:p w14:paraId="5F883A28" w14:textId="77777777" w:rsidR="001E4898" w:rsidRPr="00B26516" w:rsidRDefault="001E4898" w:rsidP="00310EDF">
      <w:pPr>
        <w:pStyle w:val="a7"/>
        <w:numPr>
          <w:ilvl w:val="0"/>
          <w:numId w:val="6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性格</w:t>
      </w:r>
    </w:p>
    <w:p w14:paraId="082BF52A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 xml:space="preserve">1. </w:t>
      </w:r>
      <w:r w:rsidRPr="00B26516">
        <w:rPr>
          <w:rFonts w:ascii="微軟正黑體" w:eastAsia="微軟正黑體" w:hAnsi="微軟正黑體" w:hint="eastAsia"/>
          <w:szCs w:val="24"/>
        </w:rPr>
        <w:t>孤僻不喜與</w:t>
      </w:r>
      <w:r w:rsidRPr="00B26516">
        <w:rPr>
          <w:rFonts w:ascii="微軟正黑體" w:eastAsia="微軟正黑體" w:hAnsi="微軟正黑體"/>
          <w:szCs w:val="24"/>
        </w:rPr>
        <w:t>外人交談</w:t>
      </w:r>
    </w:p>
    <w:p w14:paraId="1968FD90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 xml:space="preserve">2. </w:t>
      </w:r>
      <w:r w:rsidRPr="00B26516">
        <w:rPr>
          <w:rFonts w:ascii="微軟正黑體" w:eastAsia="微軟正黑體" w:hAnsi="微軟正黑體" w:hint="eastAsia"/>
          <w:szCs w:val="24"/>
        </w:rPr>
        <w:t>表面淡漠，但其實內心非常溫暖</w:t>
      </w:r>
    </w:p>
    <w:p w14:paraId="6BD444B8" w14:textId="77777777" w:rsidR="001E4898" w:rsidRPr="00B26516" w:rsidRDefault="001E4898" w:rsidP="00310EDF">
      <w:pPr>
        <w:pStyle w:val="a7"/>
        <w:spacing w:line="440" w:lineRule="exact"/>
        <w:ind w:leftChars="0" w:left="36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/>
          <w:szCs w:val="24"/>
        </w:rPr>
        <w:t xml:space="preserve">3. </w:t>
      </w:r>
      <w:r w:rsidRPr="00B26516">
        <w:rPr>
          <w:rFonts w:ascii="微軟正黑體" w:eastAsia="微軟正黑體" w:hAnsi="微軟正黑體" w:hint="eastAsia"/>
          <w:szCs w:val="24"/>
        </w:rPr>
        <w:t>自我要求高，因此教育</w:t>
      </w:r>
      <w:r w:rsidRPr="00B26516">
        <w:rPr>
          <w:rFonts w:ascii="微軟正黑體" w:eastAsia="微軟正黑體" w:hAnsi="微軟正黑體"/>
          <w:szCs w:val="24"/>
        </w:rPr>
        <w:t>Kimmie時也相當嚴苛</w:t>
      </w:r>
    </w:p>
    <w:p w14:paraId="495D24A7" w14:textId="77777777" w:rsidR="001E4898" w:rsidRPr="00B26516" w:rsidRDefault="001E4898" w:rsidP="00310EDF">
      <w:pPr>
        <w:pStyle w:val="a7"/>
        <w:numPr>
          <w:ilvl w:val="0"/>
          <w:numId w:val="6"/>
        </w:numPr>
        <w:spacing w:line="440" w:lineRule="exact"/>
        <w:ind w:leftChars="0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背景</w:t>
      </w:r>
    </w:p>
    <w:p w14:paraId="15540465" w14:textId="77777777" w:rsidR="001E4898" w:rsidRPr="00B26516" w:rsidRDefault="001E4898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因為戰亂失去了好友</w:t>
      </w:r>
      <w:r w:rsidRPr="00B26516">
        <w:rPr>
          <w:rFonts w:ascii="微軟正黑體" w:eastAsia="微軟正黑體" w:hAnsi="微軟正黑體"/>
          <w:szCs w:val="24"/>
        </w:rPr>
        <w:t>迪莉婭</w:t>
      </w:r>
      <w:r w:rsidRPr="00B26516">
        <w:rPr>
          <w:rFonts w:ascii="微軟正黑體" w:eastAsia="微軟正黑體" w:hAnsi="微軟正黑體" w:hint="eastAsia"/>
          <w:szCs w:val="24"/>
        </w:rPr>
        <w:t>，變得十分沉默寡言，將自己關在研究所中，每天以創作來</w:t>
      </w:r>
      <w:r w:rsidRPr="00B26516">
        <w:rPr>
          <w:rFonts w:ascii="微軟正黑體" w:eastAsia="微軟正黑體" w:hAnsi="微軟正黑體"/>
          <w:szCs w:val="24"/>
        </w:rPr>
        <w:t>化解憂傷</w:t>
      </w:r>
      <w:r w:rsidRPr="00B26516">
        <w:rPr>
          <w:rFonts w:ascii="微軟正黑體" w:eastAsia="微軟正黑體" w:hAnsi="微軟正黑體" w:hint="eastAsia"/>
          <w:szCs w:val="24"/>
        </w:rPr>
        <w:t>之</w:t>
      </w:r>
      <w:r w:rsidRPr="00B26516">
        <w:rPr>
          <w:rFonts w:ascii="微軟正黑體" w:eastAsia="微軟正黑體" w:hAnsi="微軟正黑體"/>
          <w:szCs w:val="24"/>
        </w:rPr>
        <w:t>情</w:t>
      </w:r>
      <w:r w:rsidRPr="00B26516">
        <w:rPr>
          <w:rFonts w:ascii="微軟正黑體" w:eastAsia="微軟正黑體" w:hAnsi="微軟正黑體" w:hint="eastAsia"/>
          <w:szCs w:val="24"/>
        </w:rPr>
        <w:t>，</w:t>
      </w:r>
      <w:r w:rsidRPr="00B26516">
        <w:rPr>
          <w:rFonts w:ascii="微軟正黑體" w:eastAsia="微軟正黑體" w:hAnsi="微軟正黑體"/>
          <w:szCs w:val="24"/>
        </w:rPr>
        <w:t>對Kimmie視如己出</w:t>
      </w:r>
      <w:r w:rsidRPr="00B26516">
        <w:rPr>
          <w:rFonts w:ascii="微軟正黑體" w:eastAsia="微軟正黑體" w:hAnsi="微軟正黑體" w:hint="eastAsia"/>
          <w:szCs w:val="24"/>
        </w:rPr>
        <w:t>。</w:t>
      </w:r>
    </w:p>
    <w:p w14:paraId="5339557B" w14:textId="77777777" w:rsidR="001E4898" w:rsidRPr="00B26516" w:rsidRDefault="001E4898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Kimmie和院長霍伯特大吵一架，霍伯特不願再見到當年的悲劇發生，卻也無法阻止Kimmie的心意。為了讓育幼院內的孩子們生活過得更好，她帶著修復工具在街上為人們修復藝品，Kimmie精湛的工藝技術是由霍伯特一手帶出。某日，攤位遭到惡意破壞，迫使工作無法繼續。</w:t>
      </w:r>
    </w:p>
    <w:p w14:paraId="599131C3" w14:textId="77777777" w:rsidR="001E4898" w:rsidRPr="00B26516" w:rsidRDefault="001E4898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深夜裡，Kimmie回到育幼院為母親畫作進行修整，她非常想念母親—迪莉婭，清脆的敲門聲讓Kimmie收起眼淚，霍伯特帶著迪莉婭的舊物走進房內，向她說道：「妳母親留下來的，就只有這本書冊和項鍊，其餘答案，妳自己去找尋吧。」</w:t>
      </w:r>
    </w:p>
    <w:p w14:paraId="322EFD20" w14:textId="77777777" w:rsidR="001E4898" w:rsidRPr="00B26516" w:rsidRDefault="001E4898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書冊內具有Weiss家族的歷史，以及藝術品的記錄，空頁的部份吸引了她的目光。大部分被抹去了痕跡。</w:t>
      </w:r>
    </w:p>
    <w:p w14:paraId="4FB1950F" w14:textId="59012A78" w:rsidR="001E4898" w:rsidRDefault="001E4898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  <w:r w:rsidRPr="00B26516">
        <w:rPr>
          <w:rFonts w:ascii="微軟正黑體" w:eastAsia="微軟正黑體" w:hAnsi="微軟正黑體" w:hint="eastAsia"/>
          <w:szCs w:val="24"/>
        </w:rPr>
        <w:t>如果這是上天給予你們族人命運的安排，那也只能放手讓她出去闖蕩一次，期望，這次一定要有不同的結局啊！（期待）給媽媽守護</w:t>
      </w:r>
    </w:p>
    <w:p w14:paraId="1CC71DCE" w14:textId="1DCF2401" w:rsidR="00543CC7" w:rsidRDefault="00543CC7" w:rsidP="00310EDF">
      <w:pPr>
        <w:pStyle w:val="a7"/>
        <w:spacing w:line="440" w:lineRule="exact"/>
        <w:contextualSpacing/>
        <w:rPr>
          <w:rFonts w:ascii="微軟正黑體" w:eastAsia="微軟正黑體" w:hAnsi="微軟正黑體"/>
          <w:szCs w:val="24"/>
        </w:rPr>
      </w:pPr>
    </w:p>
    <w:p w14:paraId="6AB03185" w14:textId="77777777" w:rsidR="001E4898" w:rsidRPr="00B26516" w:rsidRDefault="001E489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  <w:color w:val="FF0000"/>
        </w:rPr>
      </w:pPr>
      <w:r w:rsidRPr="00B26516">
        <w:rPr>
          <w:rStyle w:val="af"/>
          <w:rFonts w:ascii="微軟正黑體" w:eastAsia="微軟正黑體" w:hAnsi="微軟正黑體"/>
          <w:i w:val="0"/>
          <w:color w:val="FF0000"/>
        </w:rPr>
        <w:br w:type="page"/>
      </w:r>
    </w:p>
    <w:p w14:paraId="44127089" w14:textId="0FB94847" w:rsidR="00543CC7" w:rsidRPr="0031466B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神奈川沖浪裏</w:t>
      </w:r>
      <w:r w:rsidR="00AC522D">
        <w:rPr>
          <w:rStyle w:val="af"/>
          <w:rFonts w:ascii="微軟正黑體" w:eastAsia="微軟正黑體" w:hAnsi="微軟正黑體" w:hint="eastAsia"/>
          <w:b/>
          <w:i w:val="0"/>
        </w:rPr>
        <w:t>-</w:t>
      </w:r>
      <w:r w:rsidRPr="0031466B">
        <w:rPr>
          <w:rStyle w:val="af"/>
          <w:rFonts w:ascii="微軟正黑體" w:eastAsia="微軟正黑體" w:hAnsi="微軟正黑體" w:hint="eastAsia"/>
          <w:b/>
          <w:i w:val="0"/>
        </w:rPr>
        <w:t>阿浪</w:t>
      </w:r>
    </w:p>
    <w:p w14:paraId="086F8E43" w14:textId="4289FCF9" w:rsidR="00543CC7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42BAB70C" w14:textId="1DB34055" w:rsidR="00552BF8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00B7CDF5" w14:textId="55098E9A" w:rsidR="00552BF8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0250E97D" w14:textId="77777777" w:rsidR="00552BF8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0D2599F0" w14:textId="77777777" w:rsidR="00552BF8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3F50F174" w14:textId="1483F0EB" w:rsidR="00543CC7" w:rsidRDefault="00552BF8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  <w:r w:rsidR="00543CC7">
        <w:rPr>
          <w:rStyle w:val="af"/>
          <w:rFonts w:ascii="微軟正黑體" w:eastAsia="微軟正黑體" w:hAnsi="微軟正黑體"/>
          <w:i w:val="0"/>
        </w:rPr>
        <w:br w:type="page"/>
      </w:r>
    </w:p>
    <w:p w14:paraId="127405B3" w14:textId="1AAD0E3A" w:rsidR="00543CC7" w:rsidRPr="0031466B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睡蓮</w:t>
      </w:r>
      <w:r w:rsidR="00AC522D">
        <w:rPr>
          <w:rStyle w:val="af"/>
          <w:rFonts w:ascii="微軟正黑體" w:eastAsia="微軟正黑體" w:hAnsi="微軟正黑體"/>
          <w:b/>
          <w:i w:val="0"/>
        </w:rPr>
        <w:t>-</w:t>
      </w:r>
      <w:r w:rsidRPr="0031466B">
        <w:rPr>
          <w:rStyle w:val="af"/>
          <w:rFonts w:ascii="微軟正黑體" w:eastAsia="微軟正黑體" w:hAnsi="微軟正黑體" w:hint="eastAsia"/>
          <w:b/>
          <w:i w:val="0"/>
        </w:rPr>
        <w:t>睡睡</w:t>
      </w:r>
    </w:p>
    <w:p w14:paraId="3FFF577F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41CC67FF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59BE78B4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7B296DC6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7F6543B4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78F62F73" w14:textId="6AE35D7A" w:rsidR="00543CC7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</w:p>
    <w:p w14:paraId="3A9D9F92" w14:textId="4BFF8957" w:rsidR="00543CC7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/>
          <w:i w:val="0"/>
        </w:rPr>
        <w:br w:type="page"/>
      </w:r>
    </w:p>
    <w:p w14:paraId="359EC7BE" w14:textId="47035260" w:rsidR="00543CC7" w:rsidRPr="0031466B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夜曲</w:t>
      </w:r>
      <w:r w:rsidRPr="0031466B">
        <w:rPr>
          <w:rStyle w:val="af"/>
          <w:rFonts w:ascii="微軟正黑體" w:eastAsia="微軟正黑體" w:hAnsi="微軟正黑體"/>
          <w:b/>
          <w:i w:val="0"/>
        </w:rPr>
        <w:t>(第二號降E大調)</w:t>
      </w:r>
      <w:r w:rsidR="00AC522D" w:rsidRPr="0031466B">
        <w:rPr>
          <w:rStyle w:val="af"/>
          <w:rFonts w:ascii="微軟正黑體" w:eastAsia="微軟正黑體" w:hAnsi="微軟正黑體"/>
          <w:b/>
          <w:i w:val="0"/>
        </w:rPr>
        <w:t>-</w:t>
      </w:r>
      <w:r w:rsidRPr="0031466B">
        <w:rPr>
          <w:rStyle w:val="af"/>
          <w:rFonts w:ascii="微軟正黑體" w:eastAsia="微軟正黑體" w:hAnsi="微軟正黑體" w:hint="eastAsia"/>
          <w:b/>
          <w:i w:val="0"/>
        </w:rPr>
        <w:t>夜哥</w:t>
      </w:r>
    </w:p>
    <w:p w14:paraId="2F8612B9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4589115B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366BBB35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5DF9B05A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4EEF4D34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325051D9" w14:textId="4D719BEE" w:rsidR="00543CC7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</w:p>
    <w:p w14:paraId="6F58FAD9" w14:textId="77777777" w:rsidR="00543CC7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/>
          <w:i w:val="0"/>
        </w:rPr>
        <w:br w:type="page"/>
      </w:r>
    </w:p>
    <w:p w14:paraId="2761A369" w14:textId="61797365" w:rsidR="00543CC7" w:rsidRPr="0031466B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貓</w:t>
      </w:r>
      <w:r w:rsidR="00AC522D">
        <w:rPr>
          <w:rStyle w:val="af"/>
          <w:rFonts w:ascii="微軟正黑體" w:eastAsia="微軟正黑體" w:hAnsi="微軟正黑體"/>
          <w:b/>
          <w:i w:val="0"/>
        </w:rPr>
        <w:t>-</w:t>
      </w:r>
      <w:r w:rsidRPr="0031466B">
        <w:rPr>
          <w:rStyle w:val="af"/>
          <w:rFonts w:ascii="微軟正黑體" w:eastAsia="微軟正黑體" w:hAnsi="微軟正黑體" w:hint="eastAsia"/>
          <w:b/>
          <w:i w:val="0"/>
        </w:rPr>
        <w:t>貓膩</w:t>
      </w:r>
    </w:p>
    <w:p w14:paraId="1A77E3B6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04678653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1298E364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0E582083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65E4095F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5DAD1E12" w14:textId="78485BCC" w:rsidR="00543CC7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</w:p>
    <w:p w14:paraId="7D791AF3" w14:textId="77777777" w:rsidR="00543CC7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/>
          <w:i w:val="0"/>
        </w:rPr>
        <w:br w:type="page"/>
      </w:r>
    </w:p>
    <w:p w14:paraId="67C6AF63" w14:textId="110220D7" w:rsidR="00543CC7" w:rsidRPr="0031466B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舞蹈課</w:t>
      </w:r>
      <w:r w:rsidR="00AC522D">
        <w:rPr>
          <w:rStyle w:val="af"/>
          <w:rFonts w:ascii="微軟正黑體" w:eastAsia="微軟正黑體" w:hAnsi="微軟正黑體"/>
          <w:b/>
          <w:i w:val="0"/>
        </w:rPr>
        <w:t>-</w:t>
      </w:r>
      <w:r w:rsidRPr="0031466B">
        <w:rPr>
          <w:rStyle w:val="af"/>
          <w:rFonts w:ascii="微軟正黑體" w:eastAsia="微軟正黑體" w:hAnsi="微軟正黑體" w:hint="eastAsia"/>
          <w:b/>
          <w:i w:val="0"/>
        </w:rPr>
        <w:t>納塔莉</w:t>
      </w:r>
    </w:p>
    <w:p w14:paraId="0AF69C98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31E233E2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4DED3593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202D2564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7F0030C3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22755F42" w14:textId="455B94F6" w:rsidR="00543CC7" w:rsidRDefault="00EF1BF0" w:rsidP="00310EDF">
      <w:pPr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</w:p>
    <w:p w14:paraId="685D0861" w14:textId="77777777" w:rsidR="00543CC7" w:rsidRDefault="00543CC7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/>
          <w:i w:val="0"/>
        </w:rPr>
        <w:br w:type="page"/>
      </w:r>
    </w:p>
    <w:p w14:paraId="7BE047A0" w14:textId="162D26A2" w:rsidR="00AC522D" w:rsidRDefault="00543CC7" w:rsidP="00310EDF">
      <w:pPr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 w:rsidRPr="0031466B">
        <w:rPr>
          <w:rStyle w:val="af"/>
          <w:rFonts w:ascii="微軟正黑體" w:eastAsia="微軟正黑體" w:hAnsi="微軟正黑體" w:hint="eastAsia"/>
          <w:b/>
          <w:i w:val="0"/>
        </w:rPr>
        <w:lastRenderedPageBreak/>
        <w:t>戴珍珠耳環的少女</w:t>
      </w:r>
      <w:r w:rsidR="00AC522D">
        <w:rPr>
          <w:rStyle w:val="af"/>
          <w:rFonts w:ascii="微軟正黑體" w:eastAsia="微軟正黑體" w:hAnsi="微軟正黑體"/>
          <w:b/>
          <w:i w:val="0"/>
        </w:rPr>
        <w:t>-</w:t>
      </w:r>
      <w:r w:rsidR="00F006FE" w:rsidRPr="00F006FE">
        <w:rPr>
          <w:rStyle w:val="af"/>
          <w:rFonts w:ascii="微軟正黑體" w:eastAsia="微軟正黑體" w:hAnsi="微軟正黑體" w:hint="eastAsia"/>
          <w:b/>
          <w:i w:val="0"/>
        </w:rPr>
        <w:t>葛麗葉</w:t>
      </w:r>
    </w:p>
    <w:p w14:paraId="656E7F66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基本資料</w:t>
      </w:r>
      <w:r>
        <w:rPr>
          <w:rStyle w:val="af"/>
          <w:rFonts w:ascii="微軟正黑體" w:eastAsia="微軟正黑體" w:hAnsi="微軟正黑體"/>
          <w:i w:val="0"/>
        </w:rPr>
        <w:t>：</w:t>
      </w:r>
    </w:p>
    <w:p w14:paraId="5B1A6AAF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全名：</w:t>
      </w:r>
    </w:p>
    <w:p w14:paraId="1F7B945E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名字來源</w:t>
      </w:r>
    </w:p>
    <w:p w14:paraId="62F796FD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外</w:t>
      </w:r>
      <w:r>
        <w:rPr>
          <w:rStyle w:val="af"/>
          <w:rFonts w:ascii="微軟正黑體" w:eastAsia="微軟正黑體" w:hAnsi="微軟正黑體" w:hint="eastAsia"/>
          <w:i w:val="0"/>
        </w:rPr>
        <w:t>貌</w:t>
      </w:r>
    </w:p>
    <w:p w14:paraId="4F6854A1" w14:textId="77777777" w:rsidR="00EF1BF0" w:rsidRDefault="00EF1BF0" w:rsidP="00310EDF">
      <w:pPr>
        <w:widowControl/>
        <w:spacing w:line="440" w:lineRule="exact"/>
        <w:rPr>
          <w:rStyle w:val="af"/>
          <w:rFonts w:ascii="微軟正黑體" w:eastAsia="微軟正黑體" w:hAnsi="微軟正黑體"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性格</w:t>
      </w:r>
    </w:p>
    <w:p w14:paraId="2CFB419A" w14:textId="4AACF4C7" w:rsidR="00494125" w:rsidRPr="0031466B" w:rsidRDefault="00EF1BF0" w:rsidP="00310EDF">
      <w:pPr>
        <w:spacing w:line="440" w:lineRule="exact"/>
        <w:rPr>
          <w:rStyle w:val="af"/>
          <w:rFonts w:ascii="微軟正黑體" w:eastAsia="微軟正黑體" w:hAnsi="微軟正黑體"/>
          <w:b/>
          <w:i w:val="0"/>
        </w:rPr>
      </w:pPr>
      <w:r>
        <w:rPr>
          <w:rStyle w:val="af"/>
          <w:rFonts w:ascii="微軟正黑體" w:eastAsia="微軟正黑體" w:hAnsi="微軟正黑體" w:hint="eastAsia"/>
          <w:i w:val="0"/>
        </w:rPr>
        <w:t>●</w:t>
      </w:r>
      <w:r>
        <w:rPr>
          <w:rStyle w:val="af"/>
          <w:rFonts w:ascii="微軟正黑體" w:eastAsia="微軟正黑體" w:hAnsi="微軟正黑體"/>
          <w:i w:val="0"/>
        </w:rPr>
        <w:t>背景</w:t>
      </w:r>
    </w:p>
    <w:sectPr w:rsidR="00494125" w:rsidRPr="003146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B3705" w14:textId="77777777" w:rsidR="00312A2B" w:rsidRDefault="00312A2B" w:rsidP="008B53A0">
      <w:r>
        <w:separator/>
      </w:r>
    </w:p>
  </w:endnote>
  <w:endnote w:type="continuationSeparator" w:id="0">
    <w:p w14:paraId="7C8068A2" w14:textId="77777777" w:rsidR="00312A2B" w:rsidRDefault="00312A2B" w:rsidP="008B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7A35D" w14:textId="77777777" w:rsidR="00312A2B" w:rsidRDefault="00312A2B" w:rsidP="008B53A0">
      <w:r>
        <w:separator/>
      </w:r>
    </w:p>
  </w:footnote>
  <w:footnote w:type="continuationSeparator" w:id="0">
    <w:p w14:paraId="44944A74" w14:textId="77777777" w:rsidR="00312A2B" w:rsidRDefault="00312A2B" w:rsidP="008B5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1625"/>
    <w:multiLevelType w:val="hybridMultilevel"/>
    <w:tmpl w:val="83E8D29C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52E89"/>
    <w:multiLevelType w:val="hybridMultilevel"/>
    <w:tmpl w:val="DF08B36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9AE"/>
    <w:multiLevelType w:val="hybridMultilevel"/>
    <w:tmpl w:val="020AB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5141B9"/>
    <w:multiLevelType w:val="hybridMultilevel"/>
    <w:tmpl w:val="21563E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6A7422"/>
    <w:multiLevelType w:val="hybridMultilevel"/>
    <w:tmpl w:val="3C32BC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852894"/>
    <w:multiLevelType w:val="hybridMultilevel"/>
    <w:tmpl w:val="69426930"/>
    <w:lvl w:ilvl="0" w:tplc="43466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96988"/>
    <w:multiLevelType w:val="hybridMultilevel"/>
    <w:tmpl w:val="C2F0EB78"/>
    <w:lvl w:ilvl="0" w:tplc="02AE2786"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461813"/>
    <w:multiLevelType w:val="hybridMultilevel"/>
    <w:tmpl w:val="9386FF34"/>
    <w:lvl w:ilvl="0" w:tplc="6A82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2763D8"/>
    <w:multiLevelType w:val="hybridMultilevel"/>
    <w:tmpl w:val="4DBCA58C"/>
    <w:lvl w:ilvl="0" w:tplc="5F465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D009D2"/>
    <w:multiLevelType w:val="hybridMultilevel"/>
    <w:tmpl w:val="FA2CFCBE"/>
    <w:lvl w:ilvl="0" w:tplc="88CCA2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846D57"/>
    <w:multiLevelType w:val="hybridMultilevel"/>
    <w:tmpl w:val="020AB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D404C1"/>
    <w:multiLevelType w:val="hybridMultilevel"/>
    <w:tmpl w:val="043230B4"/>
    <w:lvl w:ilvl="0" w:tplc="A0DEC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39190D"/>
    <w:multiLevelType w:val="hybridMultilevel"/>
    <w:tmpl w:val="12524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BF0FBD"/>
    <w:multiLevelType w:val="hybridMultilevel"/>
    <w:tmpl w:val="3510EFA0"/>
    <w:lvl w:ilvl="0" w:tplc="FBC2E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A75C32"/>
    <w:multiLevelType w:val="hybridMultilevel"/>
    <w:tmpl w:val="18921E60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E467434"/>
    <w:multiLevelType w:val="hybridMultilevel"/>
    <w:tmpl w:val="9F4A65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2E7137"/>
    <w:multiLevelType w:val="hybridMultilevel"/>
    <w:tmpl w:val="47CCE2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E73624"/>
    <w:multiLevelType w:val="hybridMultilevel"/>
    <w:tmpl w:val="18921E60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9EC4AFE"/>
    <w:multiLevelType w:val="hybridMultilevel"/>
    <w:tmpl w:val="7700D802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D6AE8"/>
    <w:multiLevelType w:val="hybridMultilevel"/>
    <w:tmpl w:val="12524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937C3D"/>
    <w:multiLevelType w:val="hybridMultilevel"/>
    <w:tmpl w:val="020AB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8A5261"/>
    <w:multiLevelType w:val="hybridMultilevel"/>
    <w:tmpl w:val="C4661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9"/>
  </w:num>
  <w:num w:numId="5">
    <w:abstractNumId w:val="20"/>
  </w:num>
  <w:num w:numId="6">
    <w:abstractNumId w:val="6"/>
  </w:num>
  <w:num w:numId="7">
    <w:abstractNumId w:val="4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21"/>
  </w:num>
  <w:num w:numId="13">
    <w:abstractNumId w:val="17"/>
  </w:num>
  <w:num w:numId="14">
    <w:abstractNumId w:val="18"/>
  </w:num>
  <w:num w:numId="15">
    <w:abstractNumId w:val="15"/>
  </w:num>
  <w:num w:numId="16">
    <w:abstractNumId w:val="0"/>
  </w:num>
  <w:num w:numId="17">
    <w:abstractNumId w:val="13"/>
  </w:num>
  <w:num w:numId="18">
    <w:abstractNumId w:val="7"/>
  </w:num>
  <w:num w:numId="19">
    <w:abstractNumId w:val="16"/>
  </w:num>
  <w:num w:numId="20">
    <w:abstractNumId w:val="9"/>
  </w:num>
  <w:num w:numId="21">
    <w:abstractNumId w:val="11"/>
  </w:num>
  <w:num w:numId="2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95"/>
    <w:rsid w:val="00033062"/>
    <w:rsid w:val="00047A75"/>
    <w:rsid w:val="00050D95"/>
    <w:rsid w:val="000518A8"/>
    <w:rsid w:val="00053BE2"/>
    <w:rsid w:val="00071567"/>
    <w:rsid w:val="00095661"/>
    <w:rsid w:val="000959DC"/>
    <w:rsid w:val="000B5B4B"/>
    <w:rsid w:val="000B5DE2"/>
    <w:rsid w:val="000B5E0D"/>
    <w:rsid w:val="000D0AAA"/>
    <w:rsid w:val="000D13D2"/>
    <w:rsid w:val="000D32E5"/>
    <w:rsid w:val="00116493"/>
    <w:rsid w:val="00127419"/>
    <w:rsid w:val="001428A3"/>
    <w:rsid w:val="00152706"/>
    <w:rsid w:val="00161FD7"/>
    <w:rsid w:val="00170FF5"/>
    <w:rsid w:val="00176076"/>
    <w:rsid w:val="00177907"/>
    <w:rsid w:val="0018032E"/>
    <w:rsid w:val="001848CF"/>
    <w:rsid w:val="0019238D"/>
    <w:rsid w:val="001A2C2A"/>
    <w:rsid w:val="001A369E"/>
    <w:rsid w:val="001C274B"/>
    <w:rsid w:val="001C27B0"/>
    <w:rsid w:val="001C4473"/>
    <w:rsid w:val="001C5D64"/>
    <w:rsid w:val="001D3921"/>
    <w:rsid w:val="001D3E48"/>
    <w:rsid w:val="001D48DA"/>
    <w:rsid w:val="001D7DF1"/>
    <w:rsid w:val="001E4898"/>
    <w:rsid w:val="002036AD"/>
    <w:rsid w:val="002117B4"/>
    <w:rsid w:val="0022059D"/>
    <w:rsid w:val="002207D5"/>
    <w:rsid w:val="00241945"/>
    <w:rsid w:val="002529A2"/>
    <w:rsid w:val="00261655"/>
    <w:rsid w:val="00263743"/>
    <w:rsid w:val="00282573"/>
    <w:rsid w:val="00285E1D"/>
    <w:rsid w:val="00291E71"/>
    <w:rsid w:val="002A6855"/>
    <w:rsid w:val="002B263D"/>
    <w:rsid w:val="002D006B"/>
    <w:rsid w:val="002D3469"/>
    <w:rsid w:val="002E1177"/>
    <w:rsid w:val="002F4F5F"/>
    <w:rsid w:val="003014E1"/>
    <w:rsid w:val="00302B91"/>
    <w:rsid w:val="00310EDF"/>
    <w:rsid w:val="00312A2B"/>
    <w:rsid w:val="0031466B"/>
    <w:rsid w:val="00321049"/>
    <w:rsid w:val="00333EFC"/>
    <w:rsid w:val="00337AF0"/>
    <w:rsid w:val="00347441"/>
    <w:rsid w:val="0035605D"/>
    <w:rsid w:val="00357506"/>
    <w:rsid w:val="00373F53"/>
    <w:rsid w:val="00380438"/>
    <w:rsid w:val="003A0381"/>
    <w:rsid w:val="003A350A"/>
    <w:rsid w:val="003A4CCC"/>
    <w:rsid w:val="003B78F7"/>
    <w:rsid w:val="003C08A3"/>
    <w:rsid w:val="003C36AA"/>
    <w:rsid w:val="003D7C47"/>
    <w:rsid w:val="003E1F7B"/>
    <w:rsid w:val="004110DB"/>
    <w:rsid w:val="00417706"/>
    <w:rsid w:val="00421D75"/>
    <w:rsid w:val="004335D0"/>
    <w:rsid w:val="004368DC"/>
    <w:rsid w:val="00441681"/>
    <w:rsid w:val="00446B66"/>
    <w:rsid w:val="00464A63"/>
    <w:rsid w:val="00494125"/>
    <w:rsid w:val="00495C96"/>
    <w:rsid w:val="00497F2C"/>
    <w:rsid w:val="004A0FF0"/>
    <w:rsid w:val="004C141E"/>
    <w:rsid w:val="004C1691"/>
    <w:rsid w:val="004D0FD2"/>
    <w:rsid w:val="004F5395"/>
    <w:rsid w:val="00500376"/>
    <w:rsid w:val="00500A8B"/>
    <w:rsid w:val="00502F4B"/>
    <w:rsid w:val="00503B33"/>
    <w:rsid w:val="00511A32"/>
    <w:rsid w:val="005252E1"/>
    <w:rsid w:val="0052588F"/>
    <w:rsid w:val="00536019"/>
    <w:rsid w:val="005419AB"/>
    <w:rsid w:val="00543CC7"/>
    <w:rsid w:val="005514B4"/>
    <w:rsid w:val="00552BF8"/>
    <w:rsid w:val="005631C2"/>
    <w:rsid w:val="00585A0A"/>
    <w:rsid w:val="0059690A"/>
    <w:rsid w:val="00597ECC"/>
    <w:rsid w:val="005A7A5A"/>
    <w:rsid w:val="005C4E7E"/>
    <w:rsid w:val="005C6537"/>
    <w:rsid w:val="005C7B75"/>
    <w:rsid w:val="005D0898"/>
    <w:rsid w:val="005D1ADA"/>
    <w:rsid w:val="005D4FFA"/>
    <w:rsid w:val="005D6015"/>
    <w:rsid w:val="005E0233"/>
    <w:rsid w:val="00604A9B"/>
    <w:rsid w:val="00640EB9"/>
    <w:rsid w:val="00644139"/>
    <w:rsid w:val="006577A2"/>
    <w:rsid w:val="006626B6"/>
    <w:rsid w:val="00663D2E"/>
    <w:rsid w:val="0068734D"/>
    <w:rsid w:val="00691C93"/>
    <w:rsid w:val="00692601"/>
    <w:rsid w:val="006B7625"/>
    <w:rsid w:val="006C24C3"/>
    <w:rsid w:val="006C6602"/>
    <w:rsid w:val="006D1140"/>
    <w:rsid w:val="006F74B1"/>
    <w:rsid w:val="00707452"/>
    <w:rsid w:val="007159A4"/>
    <w:rsid w:val="0073054C"/>
    <w:rsid w:val="00735184"/>
    <w:rsid w:val="007357CB"/>
    <w:rsid w:val="00741B74"/>
    <w:rsid w:val="007533F1"/>
    <w:rsid w:val="00760A89"/>
    <w:rsid w:val="00783D62"/>
    <w:rsid w:val="00786B90"/>
    <w:rsid w:val="007A15BB"/>
    <w:rsid w:val="007B54E4"/>
    <w:rsid w:val="007C050A"/>
    <w:rsid w:val="007C2ADB"/>
    <w:rsid w:val="007C6159"/>
    <w:rsid w:val="007D42F6"/>
    <w:rsid w:val="007E0A30"/>
    <w:rsid w:val="007E65CD"/>
    <w:rsid w:val="00800B6F"/>
    <w:rsid w:val="00805601"/>
    <w:rsid w:val="00821E60"/>
    <w:rsid w:val="0082597E"/>
    <w:rsid w:val="00831021"/>
    <w:rsid w:val="008332DF"/>
    <w:rsid w:val="008363FB"/>
    <w:rsid w:val="0084677B"/>
    <w:rsid w:val="008675AF"/>
    <w:rsid w:val="008762C5"/>
    <w:rsid w:val="00880DFB"/>
    <w:rsid w:val="0088220D"/>
    <w:rsid w:val="00882EFE"/>
    <w:rsid w:val="008A0379"/>
    <w:rsid w:val="008A724D"/>
    <w:rsid w:val="008A7B16"/>
    <w:rsid w:val="008B4626"/>
    <w:rsid w:val="008B53A0"/>
    <w:rsid w:val="008C0EE4"/>
    <w:rsid w:val="008C318A"/>
    <w:rsid w:val="008C60C8"/>
    <w:rsid w:val="008C6622"/>
    <w:rsid w:val="008F0523"/>
    <w:rsid w:val="008F136A"/>
    <w:rsid w:val="008F4DF5"/>
    <w:rsid w:val="008F5577"/>
    <w:rsid w:val="008F71DC"/>
    <w:rsid w:val="00907EDB"/>
    <w:rsid w:val="00920B20"/>
    <w:rsid w:val="0092640D"/>
    <w:rsid w:val="00935955"/>
    <w:rsid w:val="009451D4"/>
    <w:rsid w:val="009546A2"/>
    <w:rsid w:val="00982BB1"/>
    <w:rsid w:val="009900E5"/>
    <w:rsid w:val="00994A9A"/>
    <w:rsid w:val="009C67AA"/>
    <w:rsid w:val="009D4E27"/>
    <w:rsid w:val="009D7272"/>
    <w:rsid w:val="009E47B7"/>
    <w:rsid w:val="009E7DA5"/>
    <w:rsid w:val="00A101A4"/>
    <w:rsid w:val="00A13A18"/>
    <w:rsid w:val="00A15178"/>
    <w:rsid w:val="00A234AB"/>
    <w:rsid w:val="00A2503B"/>
    <w:rsid w:val="00A26644"/>
    <w:rsid w:val="00A434EF"/>
    <w:rsid w:val="00A455F4"/>
    <w:rsid w:val="00A47CD1"/>
    <w:rsid w:val="00A55EDD"/>
    <w:rsid w:val="00A76887"/>
    <w:rsid w:val="00A924A1"/>
    <w:rsid w:val="00A939A4"/>
    <w:rsid w:val="00AA727B"/>
    <w:rsid w:val="00AC522D"/>
    <w:rsid w:val="00AD0987"/>
    <w:rsid w:val="00AE1874"/>
    <w:rsid w:val="00AE7A2C"/>
    <w:rsid w:val="00AF175B"/>
    <w:rsid w:val="00AF7EE5"/>
    <w:rsid w:val="00B146D3"/>
    <w:rsid w:val="00B217E3"/>
    <w:rsid w:val="00B222AA"/>
    <w:rsid w:val="00B26CAC"/>
    <w:rsid w:val="00B3125F"/>
    <w:rsid w:val="00B33AA2"/>
    <w:rsid w:val="00B37C85"/>
    <w:rsid w:val="00B5655E"/>
    <w:rsid w:val="00B6015A"/>
    <w:rsid w:val="00B64C3E"/>
    <w:rsid w:val="00B7116F"/>
    <w:rsid w:val="00B73706"/>
    <w:rsid w:val="00B81163"/>
    <w:rsid w:val="00B920B0"/>
    <w:rsid w:val="00BB6A4E"/>
    <w:rsid w:val="00BD1BD0"/>
    <w:rsid w:val="00BD380D"/>
    <w:rsid w:val="00BD518C"/>
    <w:rsid w:val="00BD599A"/>
    <w:rsid w:val="00BF3BD0"/>
    <w:rsid w:val="00C023E6"/>
    <w:rsid w:val="00C067DE"/>
    <w:rsid w:val="00C16533"/>
    <w:rsid w:val="00C2057A"/>
    <w:rsid w:val="00C2567F"/>
    <w:rsid w:val="00C362F0"/>
    <w:rsid w:val="00C4082F"/>
    <w:rsid w:val="00C45790"/>
    <w:rsid w:val="00C530C7"/>
    <w:rsid w:val="00C53741"/>
    <w:rsid w:val="00C64717"/>
    <w:rsid w:val="00C6710B"/>
    <w:rsid w:val="00C809F3"/>
    <w:rsid w:val="00CA6AF0"/>
    <w:rsid w:val="00CA7A4B"/>
    <w:rsid w:val="00CB04DE"/>
    <w:rsid w:val="00CB1560"/>
    <w:rsid w:val="00CD45F3"/>
    <w:rsid w:val="00CD6249"/>
    <w:rsid w:val="00CE2194"/>
    <w:rsid w:val="00CF6844"/>
    <w:rsid w:val="00D1555A"/>
    <w:rsid w:val="00D243CC"/>
    <w:rsid w:val="00D33E98"/>
    <w:rsid w:val="00D344E4"/>
    <w:rsid w:val="00D420E7"/>
    <w:rsid w:val="00D45AE5"/>
    <w:rsid w:val="00D57F6A"/>
    <w:rsid w:val="00D72C03"/>
    <w:rsid w:val="00D72FC2"/>
    <w:rsid w:val="00D72FC4"/>
    <w:rsid w:val="00D8585F"/>
    <w:rsid w:val="00D86BFE"/>
    <w:rsid w:val="00D9662C"/>
    <w:rsid w:val="00D976DE"/>
    <w:rsid w:val="00DA642D"/>
    <w:rsid w:val="00DB5D62"/>
    <w:rsid w:val="00DC2DC6"/>
    <w:rsid w:val="00DC33D8"/>
    <w:rsid w:val="00DC77D2"/>
    <w:rsid w:val="00DF3310"/>
    <w:rsid w:val="00DF7C08"/>
    <w:rsid w:val="00E068B4"/>
    <w:rsid w:val="00E13615"/>
    <w:rsid w:val="00E14149"/>
    <w:rsid w:val="00E3272C"/>
    <w:rsid w:val="00E45E28"/>
    <w:rsid w:val="00E54221"/>
    <w:rsid w:val="00E57B65"/>
    <w:rsid w:val="00E621CD"/>
    <w:rsid w:val="00E63497"/>
    <w:rsid w:val="00E705BC"/>
    <w:rsid w:val="00E7341E"/>
    <w:rsid w:val="00E827EF"/>
    <w:rsid w:val="00E84FEC"/>
    <w:rsid w:val="00E93802"/>
    <w:rsid w:val="00E93C5F"/>
    <w:rsid w:val="00EA7908"/>
    <w:rsid w:val="00EC02B9"/>
    <w:rsid w:val="00EC3594"/>
    <w:rsid w:val="00EC6004"/>
    <w:rsid w:val="00ED7D4F"/>
    <w:rsid w:val="00EF1BF0"/>
    <w:rsid w:val="00EF62E6"/>
    <w:rsid w:val="00F004B3"/>
    <w:rsid w:val="00F006FE"/>
    <w:rsid w:val="00F13446"/>
    <w:rsid w:val="00F14858"/>
    <w:rsid w:val="00F167D6"/>
    <w:rsid w:val="00F30F2A"/>
    <w:rsid w:val="00F336F2"/>
    <w:rsid w:val="00F34E84"/>
    <w:rsid w:val="00F40994"/>
    <w:rsid w:val="00F70E8B"/>
    <w:rsid w:val="00F71213"/>
    <w:rsid w:val="00F74B40"/>
    <w:rsid w:val="00F87D64"/>
    <w:rsid w:val="00F947D9"/>
    <w:rsid w:val="00FA0B70"/>
    <w:rsid w:val="00FB1454"/>
    <w:rsid w:val="00FB16D5"/>
    <w:rsid w:val="00FC1D09"/>
    <w:rsid w:val="00FC2187"/>
    <w:rsid w:val="00FC62C7"/>
    <w:rsid w:val="00FC6A68"/>
    <w:rsid w:val="00FC718D"/>
    <w:rsid w:val="00FE1CF1"/>
    <w:rsid w:val="00FE4FF6"/>
    <w:rsid w:val="00FF580C"/>
    <w:rsid w:val="00FF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EF5C"/>
  <w15:chartTrackingRefBased/>
  <w15:docId w15:val="{9D4503F9-F40A-43B2-A7FA-98FE246D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19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5C9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3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53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3A0"/>
    <w:rPr>
      <w:sz w:val="20"/>
      <w:szCs w:val="20"/>
    </w:rPr>
  </w:style>
  <w:style w:type="paragraph" w:styleId="a7">
    <w:name w:val="List Paragraph"/>
    <w:basedOn w:val="a"/>
    <w:uiPriority w:val="34"/>
    <w:qFormat/>
    <w:rsid w:val="007E65C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419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BD1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1BD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8363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8363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363F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63FB"/>
  </w:style>
  <w:style w:type="character" w:styleId="ad">
    <w:name w:val="Hyperlink"/>
    <w:basedOn w:val="a0"/>
    <w:uiPriority w:val="99"/>
    <w:unhideWhenUsed/>
    <w:rsid w:val="008363FB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83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455F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">
    <w:name w:val="Emphasis"/>
    <w:basedOn w:val="a0"/>
    <w:uiPriority w:val="20"/>
    <w:qFormat/>
    <w:rsid w:val="0092640D"/>
    <w:rPr>
      <w:i/>
      <w:iCs/>
    </w:rPr>
  </w:style>
  <w:style w:type="table" w:styleId="4">
    <w:name w:val="List Table 4"/>
    <w:basedOn w:val="a1"/>
    <w:uiPriority w:val="49"/>
    <w:rsid w:val="000715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0">
    <w:name w:val="List Table 4 Accent 5"/>
    <w:basedOn w:val="a1"/>
    <w:uiPriority w:val="49"/>
    <w:rsid w:val="0007156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0">
    <w:name w:val="annotation reference"/>
    <w:basedOn w:val="a0"/>
    <w:uiPriority w:val="99"/>
    <w:semiHidden/>
    <w:unhideWhenUsed/>
    <w:rsid w:val="00161FD7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161FD7"/>
  </w:style>
  <w:style w:type="character" w:customStyle="1" w:styleId="af2">
    <w:name w:val="註解文字 字元"/>
    <w:basedOn w:val="a0"/>
    <w:link w:val="af1"/>
    <w:uiPriority w:val="99"/>
    <w:semiHidden/>
    <w:rsid w:val="00161FD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61FD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161FD7"/>
    <w:rPr>
      <w:b/>
      <w:bCs/>
    </w:rPr>
  </w:style>
  <w:style w:type="paragraph" w:styleId="af5">
    <w:name w:val="Subtitle"/>
    <w:basedOn w:val="a"/>
    <w:next w:val="a"/>
    <w:link w:val="af6"/>
    <w:uiPriority w:val="11"/>
    <w:qFormat/>
    <w:rsid w:val="00A924A1"/>
    <w:pPr>
      <w:spacing w:after="60"/>
      <w:jc w:val="center"/>
      <w:outlineLvl w:val="1"/>
    </w:pPr>
    <w:rPr>
      <w:szCs w:val="24"/>
    </w:rPr>
  </w:style>
  <w:style w:type="character" w:customStyle="1" w:styleId="af6">
    <w:name w:val="副標題 字元"/>
    <w:basedOn w:val="a0"/>
    <w:link w:val="af5"/>
    <w:uiPriority w:val="11"/>
    <w:rsid w:val="00A924A1"/>
    <w:rPr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495C9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51B0-0988-408C-A483-962324D1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22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2018-10-29T08:55:00Z</dcterms:created>
  <dcterms:modified xsi:type="dcterms:W3CDTF">2018-10-30T10:06:00Z</dcterms:modified>
</cp:coreProperties>
</file>